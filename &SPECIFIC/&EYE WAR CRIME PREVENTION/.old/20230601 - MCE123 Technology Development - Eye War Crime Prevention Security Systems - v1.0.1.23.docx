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49ABCD" w:rsidR="009B00FA" w:rsidRDefault="00EC560D" w:rsidP="00B111EA">
      <w:pPr>
        <w:jc w:val="center"/>
        <w:rPr>
          <w:bCs/>
          <w:sz w:val="28"/>
          <w:szCs w:val="28"/>
        </w:rPr>
      </w:pPr>
      <w:ins w:id="0" w:author="Patrick McElhiney" w:date="2023-06-01T01:11:00Z">
        <w:r>
          <w:rPr>
            <w:bCs/>
            <w:sz w:val="28"/>
            <w:szCs w:val="28"/>
          </w:rPr>
          <w:t>6/1/2023 1:11:40 AM</w:t>
        </w:r>
      </w:ins>
      <w:del w:id="1" w:author="Patrick McElhiney" w:date="2023-06-01T01:11:00Z">
        <w:r w:rsidR="0050506C" w:rsidDel="00EC560D">
          <w:rPr>
            <w:bCs/>
            <w:sz w:val="28"/>
            <w:szCs w:val="28"/>
          </w:rPr>
          <w:delText>5/20/2023 11:28:48 PM</w:delText>
        </w:r>
      </w:del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2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2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6E69DC5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 xml:space="preserve">            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lastRenderedPageBreak/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743AB5">
        <w:rPr>
          <w:b/>
          <w:bCs/>
          <w:color w:val="FF0000"/>
        </w:rPr>
        <w:t xml:space="preserve">     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 w:rsidRPr="008B5F4F">
        <w:rPr>
          <w:b/>
          <w:bCs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</w:t>
      </w:r>
      <w:r w:rsidR="008B5F4F" w:rsidRPr="00D87BEC">
        <w:rPr>
          <w:b/>
          <w:bCs/>
        </w:rPr>
        <w:t>,</w:t>
      </w:r>
      <w:r w:rsidR="008B5F4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DF78C9" w:rsidRPr="008D6C27">
        <w:rPr>
          <w:b/>
          <w:bCs/>
        </w:rPr>
        <w:t>)</w:t>
      </w:r>
      <w:r w:rsidR="00DF78C9" w:rsidRPr="00D87BEC">
        <w:rPr>
          <w:b/>
          <w:bCs/>
        </w:rPr>
        <w:t>,</w:t>
      </w:r>
      <w:r w:rsidR="00DF78C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743AB5">
        <w:rPr>
          <w:b/>
          <w:bCs/>
          <w:color w:val="FF0000"/>
        </w:rPr>
        <w:t xml:space="preserve">     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E16418">
        <w:rPr>
          <w:b/>
          <w:bCs/>
          <w:color w:val="0070C0"/>
        </w:rPr>
        <w:t xml:space="preserve">                                            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B73E" w14:textId="77777777" w:rsidR="00247E85" w:rsidRDefault="00247E85" w:rsidP="005B7682">
      <w:pPr>
        <w:spacing w:after="0" w:line="240" w:lineRule="auto"/>
      </w:pPr>
      <w:r>
        <w:separator/>
      </w:r>
    </w:p>
  </w:endnote>
  <w:endnote w:type="continuationSeparator" w:id="0">
    <w:p w14:paraId="3E7DE2C7" w14:textId="77777777" w:rsidR="00247E85" w:rsidRDefault="00247E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B251F" w14:textId="77777777" w:rsidR="00247E85" w:rsidRDefault="00247E85" w:rsidP="005B7682">
      <w:pPr>
        <w:spacing w:after="0" w:line="240" w:lineRule="auto"/>
      </w:pPr>
      <w:r>
        <w:separator/>
      </w:r>
    </w:p>
  </w:footnote>
  <w:footnote w:type="continuationSeparator" w:id="0">
    <w:p w14:paraId="6ED59316" w14:textId="77777777" w:rsidR="00247E85" w:rsidRDefault="00247E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2023-06-01T05:12:00Z</dcterms:created>
  <dcterms:modified xsi:type="dcterms:W3CDTF">2023-06-01T05:12:00Z</dcterms:modified>
</cp:coreProperties>
</file>