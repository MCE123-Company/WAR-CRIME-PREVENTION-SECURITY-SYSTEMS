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E506687" w14:textId="77777777" w:rsidR="00153D26" w:rsidRPr="00835B17" w:rsidRDefault="00153D26" w:rsidP="00153D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7A5229" w14:textId="77777777" w:rsidR="00153D26" w:rsidRPr="00B111EA" w:rsidRDefault="00153D26" w:rsidP="00153D26">
      <w:pPr>
        <w:jc w:val="center"/>
        <w:rPr>
          <w:b/>
          <w:sz w:val="52"/>
          <w:szCs w:val="44"/>
        </w:rPr>
      </w:pPr>
    </w:p>
    <w:p w14:paraId="08AED853" w14:textId="77777777" w:rsidR="00153D26" w:rsidRPr="00E839FE" w:rsidRDefault="00153D26" w:rsidP="00153D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AD8B25" w14:textId="1AC2B1C7" w:rsidR="00153D26" w:rsidRPr="00835B17" w:rsidRDefault="00153D26" w:rsidP="00153D26">
      <w:pPr>
        <w:pStyle w:val="Heading1"/>
        <w:jc w:val="center"/>
        <w:rPr>
          <w:rFonts w:ascii="Arial Black" w:hAnsi="Arial Black"/>
          <w:color w:val="00B050"/>
        </w:rPr>
      </w:pPr>
      <w:r w:rsidRPr="00153D26">
        <w:rPr>
          <w:rFonts w:ascii="Arial Black" w:hAnsi="Arial Black"/>
          <w:color w:val="00B050"/>
          <w:sz w:val="28"/>
          <w:szCs w:val="28"/>
        </w:rPr>
        <w:t>ILLEGAL GRAPHICS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ins w:id="0" w:author="Patrick McElhiney" w:date="2023-09-23T17:52:00Z"/>
          <w:bCs/>
          <w:sz w:val="44"/>
          <w:szCs w:val="44"/>
        </w:rPr>
      </w:pPr>
    </w:p>
    <w:p w14:paraId="69AC9D86" w14:textId="77777777" w:rsidR="00A7541A" w:rsidRDefault="00A7541A" w:rsidP="009B00FA">
      <w:pPr>
        <w:rPr>
          <w:ins w:id="1" w:author="Patrick McElhiney" w:date="2023-09-23T17:52:00Z"/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7BD91D34" w:rsidR="009B00FA" w:rsidRDefault="00A754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5:52:36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23A711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2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2"/>
    </w:p>
    <w:p w14:paraId="15B975CC" w14:textId="4451F20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6BF1372" w:rsidR="007A084E" w:rsidRDefault="00E57121" w:rsidP="007A084E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AVATAR </w:t>
      </w:r>
      <w:proofErr w:type="gramStart"/>
      <w:r w:rsidR="00C22596" w:rsidRPr="00C22596">
        <w:rPr>
          <w:b/>
          <w:bCs/>
          <w:color w:val="FF0000"/>
        </w:rPr>
        <w:t>SILHOUETTE</w:t>
      </w:r>
      <w:r w:rsidR="00605070">
        <w:rPr>
          <w:b/>
          <w:bCs/>
        </w:rPr>
        <w:t>;</w:t>
      </w:r>
      <w:proofErr w:type="gramEnd"/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63CE1DE5" w14:textId="210955CB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2CE1E93E" w14:textId="749ED168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LINE </w:t>
      </w:r>
      <w:proofErr w:type="gramStart"/>
      <w:r w:rsidR="00C22596">
        <w:rPr>
          <w:b/>
          <w:bCs/>
          <w:color w:val="FF0000"/>
        </w:rPr>
        <w:t>LEVEL</w:t>
      </w:r>
      <w:r>
        <w:rPr>
          <w:b/>
          <w:bCs/>
        </w:rPr>
        <w:t>;</w:t>
      </w:r>
      <w:proofErr w:type="gramEnd"/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LASER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3A5242B1" w14:textId="07EAEA61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F1D28B1" w14:textId="185E61CB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RADIATING HEAT </w:t>
      </w:r>
      <w:proofErr w:type="gramStart"/>
      <w:r w:rsidR="00C22596"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5E930808" w14:textId="76016101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LINE</w:t>
      </w:r>
      <w:r>
        <w:rPr>
          <w:b/>
          <w:bCs/>
        </w:rPr>
        <w:t>;</w:t>
      </w:r>
      <w:proofErr w:type="gramEnd"/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ROOM </w:t>
      </w:r>
      <w:proofErr w:type="gramStart"/>
      <w:r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 xml:space="preserve">SILHOUETTE </w:t>
      </w:r>
      <w:proofErr w:type="gramStart"/>
      <w:r w:rsidR="00C22596" w:rsidRPr="00C22596">
        <w:rPr>
          <w:b/>
          <w:bCs/>
          <w:color w:val="FF0000"/>
        </w:rPr>
        <w:t>SILK</w:t>
      </w:r>
      <w:r>
        <w:rPr>
          <w:b/>
          <w:bCs/>
        </w:rPr>
        <w:t>;</w:t>
      </w:r>
      <w:proofErr w:type="gramEnd"/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SKY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 xml:space="preserve">WALL </w:t>
      </w:r>
      <w:proofErr w:type="gramStart"/>
      <w:r w:rsidR="00C22596">
        <w:rPr>
          <w:b/>
          <w:bCs/>
          <w:color w:val="FF0000"/>
        </w:rPr>
        <w:t>TEXT</w:t>
      </w:r>
      <w:r>
        <w:rPr>
          <w:b/>
          <w:bCs/>
        </w:rPr>
        <w:t>;</w:t>
      </w:r>
      <w:proofErr w:type="gramEnd"/>
    </w:p>
    <w:p w14:paraId="6CB075DA" w14:textId="0CC7857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6111" w14:textId="77777777" w:rsidR="00B527E0" w:rsidRDefault="00B527E0" w:rsidP="005B7682">
      <w:pPr>
        <w:spacing w:after="0" w:line="240" w:lineRule="auto"/>
      </w:pPr>
      <w:r>
        <w:separator/>
      </w:r>
    </w:p>
  </w:endnote>
  <w:endnote w:type="continuationSeparator" w:id="0">
    <w:p w14:paraId="54611D69" w14:textId="77777777" w:rsidR="00B527E0" w:rsidRDefault="00B527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16DD" w14:textId="77777777" w:rsidR="00B527E0" w:rsidRDefault="00B527E0" w:rsidP="005B7682">
      <w:pPr>
        <w:spacing w:after="0" w:line="240" w:lineRule="auto"/>
      </w:pPr>
      <w:r>
        <w:separator/>
      </w:r>
    </w:p>
  </w:footnote>
  <w:footnote w:type="continuationSeparator" w:id="0">
    <w:p w14:paraId="0B04854C" w14:textId="77777777" w:rsidR="00B527E0" w:rsidRDefault="00B527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2023-09-23T21:52:00Z</dcterms:created>
  <dcterms:modified xsi:type="dcterms:W3CDTF">2023-09-23T21:52:00Z</dcterms:modified>
</cp:coreProperties>
</file>