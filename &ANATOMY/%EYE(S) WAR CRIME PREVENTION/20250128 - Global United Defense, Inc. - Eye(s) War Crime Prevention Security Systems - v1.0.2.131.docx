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9BA097E" w:rsidR="00A84EDB" w:rsidRDefault="00486648" w:rsidP="00A84EDB">
      <w:pPr>
        <w:jc w:val="center"/>
        <w:rPr>
          <w:bCs/>
          <w:sz w:val="28"/>
          <w:szCs w:val="28"/>
        </w:rPr>
      </w:pPr>
      <w:ins w:id="0" w:author="Patrick McElhiney" w:date="2025-01-28T03:33:00Z" w16du:dateUtc="2025-01-28T08:33:00Z">
        <w:r>
          <w:rPr>
            <w:bCs/>
            <w:sz w:val="28"/>
            <w:szCs w:val="28"/>
          </w:rPr>
          <w:t>1/28/2025 3:33:24 AM</w:t>
        </w:r>
      </w:ins>
      <w:del w:id="1" w:author="Patrick McElhiney" w:date="2025-01-28T03:33:00Z" w16du:dateUtc="2025-01-28T08:33:00Z">
        <w:r w:rsidR="00AD3D12" w:rsidDel="00486648">
          <w:rPr>
            <w:bCs/>
            <w:sz w:val="28"/>
            <w:szCs w:val="28"/>
          </w:rPr>
          <w:delText>1//2025 3: AM</w:delText>
        </w:r>
      </w:del>
    </w:p>
    <w:p w14:paraId="61B0BD11" w14:textId="77777777" w:rsidR="004C6C82" w:rsidRDefault="004C6C82">
      <w:pPr>
        <w:rPr>
          <w:b/>
          <w:sz w:val="24"/>
        </w:rPr>
      </w:pPr>
      <w:bookmarkStart w:id="2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2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2C893117" w:rsidR="005326A7" w:rsidRDefault="005326A7" w:rsidP="005326A7">
      <w:pPr>
        <w:ind w:left="720"/>
        <w:jc w:val="both"/>
        <w:rPr>
          <w:ins w:id="4" w:author="Patrick McElhiney" w:date="2025-01-28T03:33:00Z" w16du:dateUtc="2025-01-28T08:33:00Z"/>
          <w:b/>
          <w:bCs/>
        </w:rPr>
      </w:pPr>
      <w:ins w:id="5" w:author="Patrick McElhiney" w:date="2025-01-28T03:33:00Z" w16du:dateUtc="2025-01-28T08:33:00Z">
        <w:r>
          <w:rPr>
            <w:u w:val="single"/>
          </w:rPr>
          <w:t>PREVENTION SECURITY SYSTEM</w:t>
        </w:r>
        <w:r w:rsidRPr="00A84EDB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B465FD">
          <w:rPr>
            <w:b/>
            <w:bCs/>
            <w:color w:val="808080" w:themeColor="background1" w:themeShade="80"/>
          </w:rPr>
          <w:t>&lt;</w:t>
        </w:r>
        <w:r w:rsidRPr="008B7290">
          <w:rPr>
            <w:b/>
            <w:bCs/>
            <w:color w:val="FF0000"/>
          </w:rPr>
          <w:t>MAIN OBJECT</w:t>
        </w:r>
        <w:r w:rsidRPr="00B465FD">
          <w:rPr>
            <w:b/>
            <w:bCs/>
            <w:color w:val="808080" w:themeColor="background1" w:themeShade="80"/>
          </w:rPr>
          <w:t>&gt;</w:t>
        </w:r>
        <w:r>
          <w:rPr>
            <w:b/>
            <w:bCs/>
            <w:color w:val="FF0000"/>
          </w:rPr>
          <w:t xml:space="preserve"> BLINK</w:t>
        </w:r>
        <w:r w:rsidRPr="008D6C27">
          <w:rPr>
            <w:b/>
            <w:bCs/>
          </w:rPr>
          <w:t>(</w:t>
        </w:r>
        <w:r>
          <w:rPr>
            <w:b/>
            <w:bCs/>
            <w:color w:val="808080" w:themeColor="background1" w:themeShade="80"/>
          </w:rPr>
          <w:t>ED</w:t>
        </w:r>
        <w:r w:rsidRPr="00454382">
          <w:rPr>
            <w:b/>
            <w:bCs/>
          </w:rPr>
          <w:t xml:space="preserve">, </w:t>
        </w:r>
        <w:r w:rsidRPr="00F061D4">
          <w:rPr>
            <w:b/>
            <w:bCs/>
            <w:color w:val="808080" w:themeColor="background1" w:themeShade="80"/>
          </w:rPr>
          <w:t>I</w:t>
        </w:r>
        <w:r>
          <w:rPr>
            <w:b/>
            <w:bCs/>
            <w:color w:val="808080" w:themeColor="background1" w:themeShade="80"/>
          </w:rPr>
          <w:t>ES</w:t>
        </w:r>
        <w:r w:rsidRPr="00454382">
          <w:rPr>
            <w:b/>
            <w:bCs/>
          </w:rPr>
          <w:t xml:space="preserve">, </w:t>
        </w:r>
        <w:r w:rsidRPr="00F061D4">
          <w:rPr>
            <w:b/>
            <w:bCs/>
            <w:color w:val="808080" w:themeColor="background1" w:themeShade="80"/>
          </w:rPr>
          <w:t>ING</w:t>
        </w:r>
        <w:r w:rsidRPr="00454382">
          <w:rPr>
            <w:b/>
            <w:bCs/>
          </w:rPr>
          <w:t xml:space="preserve">, </w:t>
        </w:r>
        <w:r>
          <w:rPr>
            <w:b/>
            <w:bCs/>
            <w:color w:val="808080" w:themeColor="background1" w:themeShade="80"/>
          </w:rPr>
          <w:t>NESS</w:t>
        </w:r>
        <w:r w:rsidRPr="00454382">
          <w:rPr>
            <w:b/>
            <w:bCs/>
          </w:rPr>
          <w:t xml:space="preserve">, </w:t>
        </w:r>
        <w:r w:rsidRPr="00F061D4">
          <w:rPr>
            <w:b/>
            <w:bCs/>
            <w:color w:val="808080" w:themeColor="background1" w:themeShade="80"/>
          </w:rPr>
          <w:t>S</w:t>
        </w:r>
        <w:r w:rsidRPr="00454382">
          <w:rPr>
            <w:b/>
            <w:bCs/>
          </w:rPr>
          <w:t>,</w:t>
        </w:r>
        <w:r w:rsidRPr="00E145E0">
          <w:rPr>
            <w:b/>
            <w:bCs/>
            <w:color w:val="808080" w:themeColor="background1" w:themeShade="80"/>
          </w:rPr>
          <w:t xml:space="preserve"> </w:t>
        </w:r>
        <w:r>
          <w:rPr>
            <w:b/>
            <w:bCs/>
            <w:color w:val="808080" w:themeColor="background1" w:themeShade="80"/>
          </w:rPr>
          <w:t>SIES</w:t>
        </w:r>
        <w:r w:rsidRPr="00454382">
          <w:rPr>
            <w:b/>
            <w:bCs/>
          </w:rPr>
          <w:t>,</w:t>
        </w:r>
        <w:r w:rsidRPr="00E145E0">
          <w:rPr>
            <w:b/>
            <w:bCs/>
            <w:color w:val="808080" w:themeColor="background1" w:themeShade="80"/>
          </w:rPr>
          <w:t xml:space="preserve"> </w:t>
        </w:r>
        <w:r>
          <w:rPr>
            <w:b/>
            <w:bCs/>
            <w:color w:val="808080" w:themeColor="background1" w:themeShade="80"/>
          </w:rPr>
          <w:t>ZIES</w:t>
        </w:r>
        <w:r w:rsidRPr="008D6C27">
          <w:rPr>
            <w:b/>
            <w:bCs/>
          </w:rPr>
          <w:t>)</w:t>
        </w:r>
        <w:r>
          <w:rPr>
            <w:b/>
            <w:bCs/>
          </w:rPr>
          <w:t xml:space="preserve"> [</w:t>
        </w:r>
        <w:r w:rsidRPr="005326A7">
          <w:rPr>
            <w:b/>
            <w:bCs/>
            <w:color w:val="FF0000"/>
          </w:rPr>
          <w:t>RATE</w:t>
        </w:r>
        <w:r>
          <w:rPr>
            <w:b/>
            <w:bCs/>
          </w:rPr>
          <w:t>(</w:t>
        </w:r>
        <w:r w:rsidRPr="005326A7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)] [</w:t>
        </w:r>
        <w:r w:rsidRPr="005326A7">
          <w:rPr>
            <w:b/>
            <w:bCs/>
            <w:color w:val="FF0000"/>
          </w:rPr>
          <w:t>MODIFICATION</w:t>
        </w:r>
        <w:r>
          <w:rPr>
            <w:b/>
            <w:bCs/>
          </w:rPr>
          <w:t>(</w:t>
        </w:r>
        <w:r w:rsidRPr="005326A7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)]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DB101F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                                                           </w:t>
        </w:r>
        <w:r w:rsidRPr="00DB101F">
          <w:rPr>
            <w:b/>
            <w:bCs/>
            <w:color w:val="FF0000"/>
          </w:rPr>
          <w:t>ANY OTHER EXPOSURE</w:t>
        </w:r>
        <w:r>
          <w:rPr>
            <w:b/>
            <w:bCs/>
          </w:rPr>
          <w:t>(</w:t>
        </w:r>
        <w:r w:rsidRPr="000044A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4D22F998" w:rsidR="00AD3D12" w:rsidRDefault="00AD3D12" w:rsidP="00AD3D12">
      <w:pPr>
        <w:ind w:left="720"/>
        <w:jc w:val="both"/>
        <w:rPr>
          <w:ins w:id="6" w:author="Patrick McElhiney" w:date="2025-01-28T03:33:00Z" w16du:dateUtc="2025-01-28T08:33:00Z"/>
          <w:b/>
          <w:bCs/>
        </w:rPr>
      </w:pPr>
      <w:ins w:id="7" w:author="Patrick McElhiney" w:date="2025-01-28T03:33:00Z" w16du:dateUtc="2025-01-28T08:33:00Z">
        <w:r>
          <w:rPr>
            <w:u w:val="single"/>
          </w:rPr>
          <w:t>PREVENTION SECURITY SYSTEM</w:t>
        </w:r>
        <w:r w:rsidRPr="00A84EDB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B465FD">
          <w:rPr>
            <w:b/>
            <w:bCs/>
            <w:color w:val="808080" w:themeColor="background1" w:themeShade="80"/>
          </w:rPr>
          <w:t>&lt;</w:t>
        </w:r>
        <w:r w:rsidRPr="008B7290">
          <w:rPr>
            <w:b/>
            <w:bCs/>
            <w:color w:val="FF0000"/>
          </w:rPr>
          <w:t>MAIN OBJECT</w:t>
        </w:r>
        <w:r w:rsidRPr="00B465FD">
          <w:rPr>
            <w:b/>
            <w:bCs/>
            <w:color w:val="808080" w:themeColor="background1" w:themeShade="80"/>
          </w:rPr>
          <w:t>&gt;</w:t>
        </w:r>
        <w:r>
          <w:rPr>
            <w:b/>
            <w:bCs/>
            <w:color w:val="FF0000"/>
          </w:rPr>
          <w:t xml:space="preserve"> </w:t>
        </w:r>
        <w:proofErr w:type="gramStart"/>
        <w:r>
          <w:rPr>
            <w:b/>
            <w:bCs/>
            <w:color w:val="FF0000"/>
          </w:rPr>
          <w:t>CRAMP</w:t>
        </w:r>
        <w:r w:rsidRPr="008D6C27">
          <w:rPr>
            <w:b/>
            <w:bCs/>
          </w:rPr>
          <w:t>(</w:t>
        </w:r>
        <w:proofErr w:type="gramEnd"/>
        <w:r w:rsidRPr="00AD3D12">
          <w:rPr>
            <w:b/>
            <w:bCs/>
            <w:color w:val="808080" w:themeColor="background1" w:themeShade="80"/>
          </w:rPr>
          <w:t>ED</w:t>
        </w:r>
        <w:r>
          <w:rPr>
            <w:b/>
            <w:bCs/>
          </w:rPr>
          <w:t xml:space="preserve">, </w:t>
        </w:r>
        <w:r w:rsidRPr="00AD3D12">
          <w:rPr>
            <w:b/>
            <w:bCs/>
            <w:color w:val="808080" w:themeColor="background1" w:themeShade="80"/>
          </w:rPr>
          <w:t>ING</w:t>
        </w:r>
        <w:r>
          <w:rPr>
            <w:b/>
            <w:bCs/>
          </w:rPr>
          <w:t xml:space="preserve">, </w:t>
        </w:r>
        <w:r>
          <w:rPr>
            <w:b/>
            <w:bCs/>
            <w:color w:val="808080" w:themeColor="background1" w:themeShade="80"/>
          </w:rPr>
          <w:t>S</w:t>
        </w:r>
        <w:r w:rsidRPr="008D6C27">
          <w:rPr>
            <w:b/>
            <w:bCs/>
          </w:rPr>
          <w:t>)</w:t>
        </w:r>
        <w:r w:rsidRPr="00B75E93">
          <w:rPr>
            <w:b/>
            <w:bCs/>
            <w:color w:val="7030A0"/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                                                                            </w:t>
        </w:r>
        <w:r w:rsidRPr="00DB101F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DB101F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OTHER EXPOSURE</w:t>
        </w:r>
        <w:r>
          <w:rPr>
            <w:b/>
            <w:bCs/>
          </w:rPr>
          <w:t>(</w:t>
        </w:r>
        <w:r w:rsidRPr="000044A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                                              </w:t>
        </w:r>
        <w:r w:rsidRPr="00DB101F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3A49567E" w:rsidR="00864567" w:rsidRDefault="00864567" w:rsidP="00864567">
      <w:pPr>
        <w:ind w:left="720"/>
        <w:jc w:val="both"/>
        <w:rPr>
          <w:ins w:id="8" w:author="Patrick McElhiney" w:date="2025-01-28T03:33:00Z" w16du:dateUtc="2025-01-28T08:33:00Z"/>
          <w:b/>
          <w:bCs/>
        </w:rPr>
      </w:pPr>
      <w:ins w:id="9" w:author="Patrick McElhiney" w:date="2025-01-28T03:33:00Z" w16du:dateUtc="2025-01-28T08:33:00Z">
        <w:r>
          <w:rPr>
            <w:u w:val="single"/>
          </w:rPr>
          <w:t>PREVENTION SECURITY SYSTEM</w:t>
        </w:r>
        <w:r w:rsidRPr="00A84EDB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B465FD">
          <w:rPr>
            <w:b/>
            <w:bCs/>
            <w:color w:val="808080" w:themeColor="background1" w:themeShade="80"/>
          </w:rPr>
          <w:t>&lt;</w:t>
        </w:r>
        <w:r w:rsidRPr="008B7290">
          <w:rPr>
            <w:b/>
            <w:bCs/>
            <w:color w:val="FF0000"/>
          </w:rPr>
          <w:t>MAIN OBJECT</w:t>
        </w:r>
        <w:r w:rsidRPr="00B465FD">
          <w:rPr>
            <w:b/>
            <w:bCs/>
            <w:color w:val="808080" w:themeColor="background1" w:themeShade="80"/>
          </w:rPr>
          <w:t>&gt;</w:t>
        </w:r>
        <w:r>
          <w:rPr>
            <w:b/>
            <w:bCs/>
            <w:color w:val="FF0000"/>
          </w:rPr>
          <w:t xml:space="preserve"> C</w:t>
        </w:r>
        <w:r>
          <w:rPr>
            <w:b/>
            <w:bCs/>
            <w:color w:val="FF0000"/>
          </w:rPr>
          <w:t>YCLOPS</w:t>
        </w:r>
        <w:r w:rsidRPr="00B75E93">
          <w:rPr>
            <w:b/>
            <w:bCs/>
            <w:color w:val="7030A0"/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 w:rsidRPr="00C9513C">
          <w:rPr>
            <w:b/>
            <w:bCs/>
          </w:rPr>
          <w:t>/</w:t>
        </w:r>
        <w:r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                        </w:t>
        </w:r>
        <w:r w:rsidRPr="00DB101F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DB101F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DB101F">
          <w:rPr>
            <w:b/>
            <w:bCs/>
            <w:color w:val="FF0000"/>
          </w:rPr>
          <w:t>ANY OTHER EXPOSURE</w:t>
        </w:r>
        <w:r>
          <w:rPr>
            <w:b/>
            <w:bCs/>
          </w:rPr>
          <w:t>(</w:t>
        </w:r>
        <w:r w:rsidRPr="000044A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DB101F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                                              </w:t>
        </w:r>
        <w:r w:rsidRPr="00DB101F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DB101F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10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10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80671" w14:textId="77777777" w:rsidR="00B55DAE" w:rsidRDefault="00B55DAE" w:rsidP="005B7682">
      <w:pPr>
        <w:spacing w:after="0" w:line="240" w:lineRule="auto"/>
      </w:pPr>
      <w:r>
        <w:separator/>
      </w:r>
    </w:p>
  </w:endnote>
  <w:endnote w:type="continuationSeparator" w:id="0">
    <w:p w14:paraId="13901D3C" w14:textId="77777777" w:rsidR="00B55DAE" w:rsidRDefault="00B55DAE" w:rsidP="005B7682">
      <w:pPr>
        <w:spacing w:after="0" w:line="240" w:lineRule="auto"/>
      </w:pPr>
      <w:r>
        <w:continuationSeparator/>
      </w:r>
    </w:p>
  </w:endnote>
  <w:endnote w:type="continuationNotice" w:id="1">
    <w:p w14:paraId="1135856E" w14:textId="77777777" w:rsidR="00B55DAE" w:rsidRDefault="00B55D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F2A30" w14:textId="77777777" w:rsidR="00B55DAE" w:rsidRDefault="00B55DAE" w:rsidP="005B7682">
      <w:pPr>
        <w:spacing w:after="0" w:line="240" w:lineRule="auto"/>
      </w:pPr>
      <w:r>
        <w:separator/>
      </w:r>
    </w:p>
  </w:footnote>
  <w:footnote w:type="continuationSeparator" w:id="0">
    <w:p w14:paraId="330BA461" w14:textId="77777777" w:rsidR="00B55DAE" w:rsidRDefault="00B55DAE" w:rsidP="005B7682">
      <w:pPr>
        <w:spacing w:after="0" w:line="240" w:lineRule="auto"/>
      </w:pPr>
      <w:r>
        <w:continuationSeparator/>
      </w:r>
    </w:p>
  </w:footnote>
  <w:footnote w:type="continuationNotice" w:id="1">
    <w:p w14:paraId="0AADA5CE" w14:textId="77777777" w:rsidR="00B55DAE" w:rsidRDefault="00B55D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21116</Words>
  <Characters>120365</Characters>
  <Application>Microsoft Office Word</Application>
  <DocSecurity>0</DocSecurity>
  <Lines>1003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2023-02-14T14:38:00Z</cp:lastPrinted>
  <dcterms:created xsi:type="dcterms:W3CDTF">2025-01-21T08:56:00Z</dcterms:created>
  <dcterms:modified xsi:type="dcterms:W3CDTF">2025-01-28T08:33:00Z</dcterms:modified>
</cp:coreProperties>
</file>