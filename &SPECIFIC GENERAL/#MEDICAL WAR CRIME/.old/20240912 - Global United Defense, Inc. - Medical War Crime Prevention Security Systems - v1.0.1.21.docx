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D0B5C6B" w14:textId="77777777" w:rsidR="00BC655D" w:rsidRDefault="00BC655D" w:rsidP="00BC655D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7E57CDE" w14:textId="77777777" w:rsidR="00BC655D" w:rsidRDefault="00BC655D" w:rsidP="00BC655D">
      <w:pPr>
        <w:jc w:val="center"/>
        <w:rPr>
          <w:b/>
          <w:sz w:val="52"/>
          <w:szCs w:val="44"/>
        </w:rPr>
      </w:pPr>
    </w:p>
    <w:p w14:paraId="79F41E32" w14:textId="77777777" w:rsidR="00BC655D" w:rsidRDefault="00BC655D" w:rsidP="00BC655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537644B" w14:textId="77777777" w:rsidR="00BC655D" w:rsidRDefault="00BC655D" w:rsidP="00BC655D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90F5C19" w14:textId="1112E437" w:rsidR="00BC655D" w:rsidRDefault="00BC655D" w:rsidP="00BC655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MEDICAL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CE7DE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C53BBEF" w14:textId="77777777" w:rsidR="00ED679A" w:rsidRPr="00B111EA" w:rsidRDefault="00ED679A" w:rsidP="009B00FA">
      <w:pPr>
        <w:rPr>
          <w:bCs/>
          <w:sz w:val="44"/>
          <w:szCs w:val="44"/>
        </w:rPr>
      </w:pPr>
    </w:p>
    <w:p w14:paraId="4408AEEC" w14:textId="129DB1BD" w:rsidR="009B00FA" w:rsidRDefault="00AF6FF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8/31/2024 6:29:36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6F1B0A8" w:rsidR="00A279C3" w:rsidRPr="00A279C3" w:rsidRDefault="00C662E3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MEDICAL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56697B00" w14:textId="658BCDE6" w:rsidR="001E788E" w:rsidRDefault="001E788E" w:rsidP="001E788E">
      <w:pPr>
        <w:ind w:left="360" w:hanging="360"/>
        <w:jc w:val="both"/>
      </w:pPr>
      <w:r>
        <w:rPr>
          <w:u w:val="single"/>
        </w:rPr>
        <w:t>AUTONOMOUS MEDICAL AND HEALTH MONITORING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                                </w:t>
      </w:r>
      <w:r>
        <w:rPr>
          <w:b/>
          <w:bCs/>
          <w:color w:val="FF0000"/>
        </w:rPr>
        <w:t>ALL MEDICAL AND HEALTH DATA AND ANALYSIS DATA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>
        <w:rPr>
          <w:b/>
          <w:bCs/>
          <w:color w:val="FF0000"/>
        </w:rPr>
        <w:t>EVERYONE</w:t>
      </w:r>
      <w: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INTERPOL</w:t>
      </w:r>
      <w:r>
        <w:t xml:space="preserve">,   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42A2962D" w14:textId="7F6A559E" w:rsidR="00F065F5" w:rsidRDefault="00F065F5" w:rsidP="00F065F5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="001536F3">
        <w:rPr>
          <w:b/>
          <w:bCs/>
        </w:rPr>
        <w:t xml:space="preserve">              </w:t>
      </w:r>
      <w:r w:rsidR="001536F3"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="001536F3">
        <w:rPr>
          <w:b/>
          <w:bCs/>
          <w:color w:val="FF0000"/>
        </w:rPr>
        <w:t>PREVENTION SECURITY SYSTEM</w:t>
      </w:r>
      <w:r w:rsidR="001536F3"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1536F3">
        <w:t xml:space="preserve">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72680387" w14:textId="4C70E523" w:rsidR="00F065F5" w:rsidRDefault="00F065F5" w:rsidP="00F065F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C662E3">
        <w:rPr>
          <w:b/>
          <w:bCs/>
          <w:color w:val="FF0000"/>
        </w:rPr>
        <w:t xml:space="preserve">MEDICAL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203ECBC" w14:textId="0ADF3FED" w:rsidR="00000DD8" w:rsidRDefault="00000DD8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CANCER, LITERALLY</w:t>
      </w:r>
      <w:ins w:id="1" w:author="Patrick McElhiney" w:date="2024-09-12T17:42:00Z" w16du:dateUtc="2024-09-12T21:42:00Z"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ORCHESTRATED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DIRECTED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CONDUCTED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COMMITTED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CAUSED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CONVEYED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70C0"/>
          </w:rPr>
          <w:t>THROUGH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USAGE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UTILIZATION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70C0"/>
          </w:rPr>
          <w:t>OF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MIND CONTROL TECHNOLOGY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>/</w:t>
        </w:r>
        <w:r w:rsidR="00921954" w:rsidRPr="007E2DF9">
          <w:rPr>
            <w:b/>
            <w:bCs/>
            <w:color w:val="00B0F0"/>
          </w:rPr>
          <w:t>OR</w:t>
        </w:r>
        <w:r w:rsidR="00921954">
          <w:rPr>
            <w:b/>
            <w:bCs/>
          </w:rPr>
          <w:t xml:space="preserve">                                                            </w:t>
        </w:r>
        <w:r w:rsidR="00921954" w:rsidRPr="007E2DF9">
          <w:rPr>
            <w:b/>
            <w:bCs/>
            <w:color w:val="FF0000"/>
          </w:rPr>
          <w:t>ANY OTHER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), </w:t>
        </w:r>
        <w:r w:rsidR="00921954" w:rsidRPr="007E2DF9">
          <w:rPr>
            <w:b/>
            <w:bCs/>
            <w:color w:val="7030A0"/>
          </w:rPr>
          <w:t>INCLUDING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70C0"/>
          </w:rPr>
          <w:t>AS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SPACE SATELLITE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                                 </w:t>
        </w:r>
        <w:r w:rsidR="00921954" w:rsidRPr="007E2DF9">
          <w:rPr>
            <w:b/>
            <w:bCs/>
            <w:color w:val="FF0000"/>
          </w:rPr>
          <w:t>ANY RADIO FREQUENCY TOWER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MOBILE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ALL OTHER TYPE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70C0"/>
          </w:rPr>
          <w:t>OF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ALL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>);</w:t>
        </w:r>
      </w:ins>
      <w:del w:id="2" w:author="Patrick McElhiney" w:date="2024-09-12T17:42:00Z" w16du:dateUtc="2024-09-12T21:42:00Z">
        <w:r w:rsidDel="00921954">
          <w:rPr>
            <w:b/>
            <w:bCs/>
          </w:rPr>
          <w:delText>;</w:delText>
        </w:r>
      </w:del>
    </w:p>
    <w:p w14:paraId="7316B9D3" w14:textId="77B21E43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EPILEPTIC SEIZURE</w:t>
      </w:r>
      <w:ins w:id="3" w:author="Patrick McElhiney" w:date="2024-09-12T17:42:00Z" w16du:dateUtc="2024-09-12T21:42:00Z"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ORCHESTRATED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DIRECTED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CONDUCTED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COMMITTED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CAUSED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CONVEYED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70C0"/>
          </w:rPr>
          <w:t>THROUGH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USAGE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UTILIZATION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70C0"/>
          </w:rPr>
          <w:t>OF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MIND CONTROL TECHNOLOGY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>/</w:t>
        </w:r>
        <w:r w:rsidR="00921954" w:rsidRPr="007E2DF9">
          <w:rPr>
            <w:b/>
            <w:bCs/>
            <w:color w:val="00B0F0"/>
          </w:rPr>
          <w:t>OR</w:t>
        </w:r>
        <w:r w:rsidR="00921954">
          <w:rPr>
            <w:b/>
            <w:bCs/>
          </w:rPr>
          <w:t xml:space="preserve">                                                            </w:t>
        </w:r>
        <w:r w:rsidR="00921954" w:rsidRPr="007E2DF9">
          <w:rPr>
            <w:b/>
            <w:bCs/>
            <w:color w:val="FF0000"/>
          </w:rPr>
          <w:t>ANY OTHER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), </w:t>
        </w:r>
        <w:r w:rsidR="00921954" w:rsidRPr="007E2DF9">
          <w:rPr>
            <w:b/>
            <w:bCs/>
            <w:color w:val="7030A0"/>
          </w:rPr>
          <w:t>INCLUDING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70C0"/>
          </w:rPr>
          <w:t>AS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SPACE SATELLITE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                                 </w:t>
        </w:r>
        <w:r w:rsidR="00921954" w:rsidRPr="007E2DF9">
          <w:rPr>
            <w:b/>
            <w:bCs/>
            <w:color w:val="FF0000"/>
          </w:rPr>
          <w:t>ANY RADIO FREQUENCY TOWER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MOBILE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ALL OTHER TYPE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70C0"/>
          </w:rPr>
          <w:t>OF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ALL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>);</w:t>
        </w:r>
      </w:ins>
      <w:del w:id="4" w:author="Patrick McElhiney" w:date="2024-09-12T17:42:00Z" w16du:dateUtc="2024-09-12T21:42:00Z">
        <w:r w:rsidDel="00921954">
          <w:rPr>
            <w:b/>
            <w:bCs/>
          </w:rPr>
          <w:delText>;</w:delText>
        </w:r>
      </w:del>
    </w:p>
    <w:p w14:paraId="39BF847A" w14:textId="4F5ECCD7" w:rsidR="00AF6FF4" w:rsidRDefault="00AF6FF4" w:rsidP="00AF6F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FATAL INJURY</w:t>
      </w:r>
      <w:ins w:id="5" w:author="Patrick McElhiney" w:date="2024-09-12T17:42:00Z" w16du:dateUtc="2024-09-12T21:42:00Z"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ORCHESTRATED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DIRECTED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CONDUCTED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COMMITTED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CAUSED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CONVEYED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70C0"/>
          </w:rPr>
          <w:t>THROUGH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USAGE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UTILIZATION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70C0"/>
          </w:rPr>
          <w:t>OF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MIND CONTROL TECHNOLOGY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>/</w:t>
        </w:r>
        <w:r w:rsidR="00921954" w:rsidRPr="007E2DF9">
          <w:rPr>
            <w:b/>
            <w:bCs/>
            <w:color w:val="00B0F0"/>
          </w:rPr>
          <w:t>OR</w:t>
        </w:r>
        <w:r w:rsidR="00921954">
          <w:rPr>
            <w:b/>
            <w:bCs/>
          </w:rPr>
          <w:t xml:space="preserve">                                                            </w:t>
        </w:r>
        <w:r w:rsidR="00921954" w:rsidRPr="007E2DF9">
          <w:rPr>
            <w:b/>
            <w:bCs/>
            <w:color w:val="FF0000"/>
          </w:rPr>
          <w:t>ANY OTHER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), </w:t>
        </w:r>
        <w:r w:rsidR="00921954" w:rsidRPr="007E2DF9">
          <w:rPr>
            <w:b/>
            <w:bCs/>
            <w:color w:val="7030A0"/>
          </w:rPr>
          <w:t>INCLUDING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70C0"/>
          </w:rPr>
          <w:t>AS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SPACE SATELLITE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                                 </w:t>
        </w:r>
        <w:r w:rsidR="00921954" w:rsidRPr="007E2DF9">
          <w:rPr>
            <w:b/>
            <w:bCs/>
            <w:color w:val="FF0000"/>
          </w:rPr>
          <w:t>ANY RADIO FREQUENCY TOWER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MOBILE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ALL OTHER TYPE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70C0"/>
          </w:rPr>
          <w:t>OF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ALL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>);</w:t>
        </w:r>
      </w:ins>
      <w:del w:id="6" w:author="Patrick McElhiney" w:date="2024-09-12T17:42:00Z" w16du:dateUtc="2024-09-12T21:42:00Z">
        <w:r w:rsidDel="00921954">
          <w:rPr>
            <w:b/>
            <w:bCs/>
          </w:rPr>
          <w:delText>;</w:delText>
        </w:r>
      </w:del>
    </w:p>
    <w:p w14:paraId="49E3C698" w14:textId="01A797AE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ins w:id="7" w:author="Patrick McElhiney" w:date="2024-09-12T17:44:00Z" w16du:dateUtc="2024-09-12T21:44:00Z">
        <w:r w:rsidR="00921954">
          <w:rPr>
            <w:b/>
            <w:bCs/>
            <w:color w:val="FF0000"/>
          </w:rPr>
          <w:t>TAKING</w:t>
        </w:r>
        <w:r w:rsidR="00921954" w:rsidRPr="00921954">
          <w:rPr>
            <w:b/>
            <w:bCs/>
            <w:rPrChange w:id="8" w:author="Patrick McElhiney" w:date="2024-09-12T17:44:00Z" w16du:dateUtc="2024-09-12T21:44:00Z">
              <w:rPr>
                <w:b/>
                <w:bCs/>
                <w:color w:val="FF0000"/>
              </w:rPr>
            </w:rPrChange>
          </w:rPr>
          <w:t xml:space="preserve"> </w:t>
        </w:r>
        <w:r w:rsidR="00921954" w:rsidRPr="00921954">
          <w:rPr>
            <w:b/>
            <w:bCs/>
            <w:color w:val="0070C0"/>
            <w:rPrChange w:id="9" w:author="Patrick McElhiney" w:date="2024-09-12T17:44:00Z" w16du:dateUtc="2024-09-12T21:44:00Z">
              <w:rPr>
                <w:b/>
                <w:bCs/>
                <w:color w:val="FF0000"/>
              </w:rPr>
            </w:rPrChange>
          </w:rPr>
          <w:t>OF</w:t>
        </w:r>
        <w:r w:rsidR="00921954" w:rsidRPr="00921954">
          <w:rPr>
            <w:b/>
            <w:bCs/>
            <w:rPrChange w:id="10" w:author="Patrick McElhiney" w:date="2024-09-12T17:44:00Z" w16du:dateUtc="2024-09-12T21:44:00Z">
              <w:rPr>
                <w:b/>
                <w:bCs/>
                <w:color w:val="FF0000"/>
              </w:rPr>
            </w:rPrChange>
          </w:rPr>
          <w:t xml:space="preserve"> </w:t>
        </w:r>
        <w:r w:rsidR="00921954">
          <w:rPr>
            <w:b/>
            <w:bCs/>
            <w:color w:val="FF0000"/>
          </w:rPr>
          <w:t xml:space="preserve">ANY </w:t>
        </w:r>
      </w:ins>
      <w:r>
        <w:rPr>
          <w:b/>
          <w:bCs/>
          <w:color w:val="FF0000"/>
        </w:rPr>
        <w:t>INCORRECT MEDICATION</w:t>
      </w:r>
      <w:ins w:id="11" w:author="Patrick McElhiney" w:date="2024-09-12T17:42:00Z" w16du:dateUtc="2024-09-12T21:42:00Z"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ORCHESTRATED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DIRECTED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CONDUCTED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COMMITTED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CAUSED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CONVEYED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70C0"/>
          </w:rPr>
          <w:t>THROUGH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USAGE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UTILIZATION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70C0"/>
          </w:rPr>
          <w:t>OF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MIND CONTROL TECHNOLOGY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>/</w:t>
        </w:r>
        <w:r w:rsidR="00921954" w:rsidRPr="007E2DF9">
          <w:rPr>
            <w:b/>
            <w:bCs/>
            <w:color w:val="00B0F0"/>
          </w:rPr>
          <w:t>OR</w:t>
        </w:r>
        <w:r w:rsidR="00921954">
          <w:rPr>
            <w:b/>
            <w:bCs/>
          </w:rPr>
          <w:t xml:space="preserve">                                                            </w:t>
        </w:r>
        <w:r w:rsidR="00921954" w:rsidRPr="007E2DF9">
          <w:rPr>
            <w:b/>
            <w:bCs/>
            <w:color w:val="FF0000"/>
          </w:rPr>
          <w:t>ANY OTHER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), </w:t>
        </w:r>
        <w:r w:rsidR="00921954" w:rsidRPr="007E2DF9">
          <w:rPr>
            <w:b/>
            <w:bCs/>
            <w:color w:val="7030A0"/>
          </w:rPr>
          <w:t>INCLUDING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70C0"/>
          </w:rPr>
          <w:t>AS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SPACE SATELLITE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                                 </w:t>
        </w:r>
        <w:r w:rsidR="00921954" w:rsidRPr="007E2DF9">
          <w:rPr>
            <w:b/>
            <w:bCs/>
            <w:color w:val="FF0000"/>
          </w:rPr>
          <w:lastRenderedPageBreak/>
          <w:t>ANY RADIO FREQUENCY TOWER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MOBILE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ALL OTHER TYPE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70C0"/>
          </w:rPr>
          <w:t>OF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ALL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>);</w:t>
        </w:r>
      </w:ins>
      <w:del w:id="12" w:author="Patrick McElhiney" w:date="2024-09-12T17:42:00Z" w16du:dateUtc="2024-09-12T21:42:00Z">
        <w:r w:rsidDel="00921954">
          <w:rPr>
            <w:b/>
            <w:bCs/>
          </w:rPr>
          <w:delText>;</w:delText>
        </w:r>
      </w:del>
    </w:p>
    <w:p w14:paraId="799E9172" w14:textId="5CDFE4FF" w:rsidR="00C56CB4" w:rsidRDefault="00C56CB4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INFECTION</w:t>
      </w:r>
      <w:r w:rsidRPr="00C56CB4">
        <w:rPr>
          <w:b/>
          <w:bCs/>
        </w:rPr>
        <w:t xml:space="preserve"> </w:t>
      </w:r>
      <w:r w:rsidRPr="00C56CB4">
        <w:rPr>
          <w:b/>
          <w:bCs/>
          <w:color w:val="0070C0"/>
        </w:rPr>
        <w:t>FROM</w:t>
      </w:r>
      <w:r w:rsidRPr="00C56CB4">
        <w:rPr>
          <w:b/>
          <w:bCs/>
        </w:rPr>
        <w:t xml:space="preserve"> </w:t>
      </w:r>
      <w:r>
        <w:rPr>
          <w:b/>
          <w:bCs/>
          <w:color w:val="FF0000"/>
        </w:rPr>
        <w:t>ANY FLESH-EATING AMOEBA</w:t>
      </w:r>
      <w:ins w:id="13" w:author="Patrick McElhiney" w:date="2024-09-12T17:42:00Z" w16du:dateUtc="2024-09-12T21:42:00Z"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ORCHESTRATED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DIRECTED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CONDUCTED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COMMITTED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CAUSED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CONVEYED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70C0"/>
          </w:rPr>
          <w:t>THROUGH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USAGE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UTILIZATION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70C0"/>
          </w:rPr>
          <w:t>OF</w:t>
        </w:r>
        <w:r w:rsidR="00921954">
          <w:rPr>
            <w:b/>
            <w:bCs/>
          </w:rPr>
          <w:t xml:space="preserve"> </w:t>
        </w:r>
        <w:r w:rsidR="00921954">
          <w:rPr>
            <w:b/>
            <w:bCs/>
          </w:rPr>
          <w:t xml:space="preserve">                                                                       </w:t>
        </w:r>
        <w:r w:rsidR="00921954" w:rsidRPr="007E2DF9">
          <w:rPr>
            <w:b/>
            <w:bCs/>
            <w:color w:val="FF0000"/>
          </w:rPr>
          <w:t>ANY MIND CONTROL TECHNOLOGY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>/</w:t>
        </w:r>
        <w:r w:rsidR="00921954" w:rsidRPr="007E2DF9">
          <w:rPr>
            <w:b/>
            <w:bCs/>
            <w:color w:val="00B0F0"/>
          </w:rPr>
          <w:t>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OTHER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), </w:t>
        </w:r>
        <w:r w:rsidR="00921954" w:rsidRPr="007E2DF9">
          <w:rPr>
            <w:b/>
            <w:bCs/>
            <w:color w:val="7030A0"/>
          </w:rPr>
          <w:t>INCLUDING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70C0"/>
          </w:rPr>
          <w:t>AS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SPACE SATELLITE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RADIO FREQUENCY TOWER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MOBILE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ALL OTHER TYPE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70C0"/>
          </w:rPr>
          <w:t>OF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ALL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>);</w:t>
        </w:r>
      </w:ins>
      <w:del w:id="14" w:author="Patrick McElhiney" w:date="2024-09-12T17:42:00Z" w16du:dateUtc="2024-09-12T21:42:00Z">
        <w:r w:rsidDel="00921954">
          <w:rPr>
            <w:b/>
            <w:bCs/>
          </w:rPr>
          <w:delText>;</w:delText>
        </w:r>
      </w:del>
    </w:p>
    <w:p w14:paraId="4141D344" w14:textId="3A14C5B6" w:rsidR="00AF6FF4" w:rsidRDefault="00AF6FF4" w:rsidP="00AF6F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INJURY</w:t>
      </w:r>
      <w:ins w:id="15" w:author="Patrick McElhiney" w:date="2024-09-12T17:43:00Z" w16du:dateUtc="2024-09-12T21:43:00Z"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ORCHESTRATED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DIRECTED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CONDUCTED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COMMITTED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CAUSED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CONVEYED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70C0"/>
          </w:rPr>
          <w:t>THROUGH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USAGE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>
          <w:rPr>
            <w:b/>
            <w:bCs/>
          </w:rPr>
          <w:t xml:space="preserve">                                        </w:t>
        </w:r>
        <w:r w:rsidR="00921954" w:rsidRPr="007E2DF9">
          <w:rPr>
            <w:b/>
            <w:bCs/>
            <w:color w:val="FF0000"/>
          </w:rPr>
          <w:t>ANY UTILIZATION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70C0"/>
          </w:rPr>
          <w:t>OF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MIND CONTROL TECHNOLOGY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>/</w:t>
        </w:r>
        <w:r w:rsidR="00921954" w:rsidRPr="007E2DF9">
          <w:rPr>
            <w:b/>
            <w:bCs/>
            <w:color w:val="00B0F0"/>
          </w:rPr>
          <w:t>OR</w:t>
        </w:r>
        <w:r w:rsidR="00921954">
          <w:rPr>
            <w:b/>
            <w:bCs/>
          </w:rPr>
          <w:t xml:space="preserve">                                                            </w:t>
        </w:r>
        <w:r w:rsidR="00921954" w:rsidRPr="007E2DF9">
          <w:rPr>
            <w:b/>
            <w:bCs/>
            <w:color w:val="FF0000"/>
          </w:rPr>
          <w:t>ANY OTHER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), </w:t>
        </w:r>
        <w:r w:rsidR="00921954" w:rsidRPr="007E2DF9">
          <w:rPr>
            <w:b/>
            <w:bCs/>
            <w:color w:val="7030A0"/>
          </w:rPr>
          <w:t>INCLUDING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70C0"/>
          </w:rPr>
          <w:t>AS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SPACE SATELLITE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                                 </w:t>
        </w:r>
        <w:r w:rsidR="00921954" w:rsidRPr="007E2DF9">
          <w:rPr>
            <w:b/>
            <w:bCs/>
            <w:color w:val="FF0000"/>
          </w:rPr>
          <w:t>ANY RADIO FREQUENCY TOWER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MOBILE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ALL OTHER TYPE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70C0"/>
          </w:rPr>
          <w:t>OF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ALL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>);</w:t>
        </w:r>
      </w:ins>
      <w:del w:id="16" w:author="Patrick McElhiney" w:date="2024-09-12T17:43:00Z" w16du:dateUtc="2024-09-12T21:43:00Z">
        <w:r w:rsidDel="00921954">
          <w:rPr>
            <w:b/>
            <w:bCs/>
          </w:rPr>
          <w:delText>;</w:delText>
        </w:r>
      </w:del>
    </w:p>
    <w:p w14:paraId="6FF97B27" w14:textId="519452AD" w:rsidR="008F4E87" w:rsidRDefault="008F4E87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ins w:id="17" w:author="Patrick McElhiney" w:date="2024-09-12T17:43:00Z" w16du:dateUtc="2024-09-12T21:43:00Z">
        <w:r w:rsidR="00921954">
          <w:rPr>
            <w:b/>
            <w:bCs/>
            <w:color w:val="FF0000"/>
          </w:rPr>
          <w:t>TAKING</w:t>
        </w:r>
        <w:r w:rsidR="00921954" w:rsidRPr="00921954">
          <w:rPr>
            <w:b/>
            <w:bCs/>
            <w:rPrChange w:id="18" w:author="Patrick McElhiney" w:date="2024-09-12T17:43:00Z" w16du:dateUtc="2024-09-12T21:43:00Z">
              <w:rPr>
                <w:b/>
                <w:bCs/>
                <w:color w:val="FF0000"/>
              </w:rPr>
            </w:rPrChange>
          </w:rPr>
          <w:t xml:space="preserve"> </w:t>
        </w:r>
        <w:r w:rsidR="00921954" w:rsidRPr="00921954">
          <w:rPr>
            <w:b/>
            <w:bCs/>
            <w:color w:val="0070C0"/>
            <w:rPrChange w:id="19" w:author="Patrick McElhiney" w:date="2024-09-12T17:43:00Z" w16du:dateUtc="2024-09-12T21:43:00Z">
              <w:rPr>
                <w:b/>
                <w:bCs/>
                <w:color w:val="FF0000"/>
              </w:rPr>
            </w:rPrChange>
          </w:rPr>
          <w:t>OF</w:t>
        </w:r>
        <w:r w:rsidR="00921954" w:rsidRPr="00921954">
          <w:rPr>
            <w:b/>
            <w:bCs/>
            <w:rPrChange w:id="20" w:author="Patrick McElhiney" w:date="2024-09-12T17:43:00Z" w16du:dateUtc="2024-09-12T21:43:00Z">
              <w:rPr>
                <w:b/>
                <w:bCs/>
                <w:color w:val="FF0000"/>
              </w:rPr>
            </w:rPrChange>
          </w:rPr>
          <w:t xml:space="preserve"> </w:t>
        </w:r>
        <w:r w:rsidR="00921954">
          <w:rPr>
            <w:b/>
            <w:bCs/>
            <w:color w:val="FF0000"/>
          </w:rPr>
          <w:t xml:space="preserve">ANY </w:t>
        </w:r>
      </w:ins>
      <w:r>
        <w:rPr>
          <w:b/>
          <w:bCs/>
          <w:color w:val="FF0000"/>
        </w:rPr>
        <w:t>LSD</w:t>
      </w:r>
      <w:ins w:id="21" w:author="Patrick McElhiney" w:date="2024-09-12T17:43:00Z" w16du:dateUtc="2024-09-12T21:43:00Z"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ORCHESTRATED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DIRECTED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CONDUCTED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COMMITTED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CAUSED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CONVEYED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70C0"/>
          </w:rPr>
          <w:t>THROUGH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USAGE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UTILIZATION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70C0"/>
          </w:rPr>
          <w:t>OF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MIND CONTROL TECHNOLOGY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>/</w:t>
        </w:r>
        <w:r w:rsidR="00921954" w:rsidRPr="007E2DF9">
          <w:rPr>
            <w:b/>
            <w:bCs/>
            <w:color w:val="00B0F0"/>
          </w:rPr>
          <w:t>OR</w:t>
        </w:r>
        <w:r w:rsidR="00921954">
          <w:rPr>
            <w:b/>
            <w:bCs/>
          </w:rPr>
          <w:t xml:space="preserve"> </w:t>
        </w:r>
        <w:r w:rsidR="00921954">
          <w:rPr>
            <w:b/>
            <w:bCs/>
          </w:rPr>
          <w:t xml:space="preserve">                                                              </w:t>
        </w:r>
        <w:r w:rsidR="00921954" w:rsidRPr="007E2DF9">
          <w:rPr>
            <w:b/>
            <w:bCs/>
            <w:color w:val="FF0000"/>
          </w:rPr>
          <w:t>ANY OTHER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), </w:t>
        </w:r>
        <w:r w:rsidR="00921954" w:rsidRPr="007E2DF9">
          <w:rPr>
            <w:b/>
            <w:bCs/>
            <w:color w:val="7030A0"/>
          </w:rPr>
          <w:t>INCLUDING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70C0"/>
          </w:rPr>
          <w:t>AS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SPACE SATELLITE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>
          <w:rPr>
            <w:b/>
            <w:bCs/>
          </w:rPr>
          <w:t xml:space="preserve">                                </w:t>
        </w:r>
        <w:r w:rsidR="00921954" w:rsidRPr="007E2DF9">
          <w:rPr>
            <w:b/>
            <w:bCs/>
            <w:color w:val="FF0000"/>
          </w:rPr>
          <w:t>ANY RADIO FREQUENCY TOWER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MOBILE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ALL OTHER TYPE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70C0"/>
          </w:rPr>
          <w:t>OF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ALL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>);</w:t>
        </w:r>
      </w:ins>
      <w:del w:id="22" w:author="Patrick McElhiney" w:date="2024-09-12T17:43:00Z" w16du:dateUtc="2024-09-12T21:43:00Z">
        <w:r w:rsidDel="00921954">
          <w:rPr>
            <w:b/>
            <w:bCs/>
          </w:rPr>
          <w:delText>;</w:delText>
        </w:r>
      </w:del>
    </w:p>
    <w:p w14:paraId="74C1E108" w14:textId="0674CE6A" w:rsidR="008F4E87" w:rsidRDefault="008F4E87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ins w:id="23" w:author="Patrick McElhiney" w:date="2024-09-12T17:44:00Z" w16du:dateUtc="2024-09-12T21:44:00Z">
        <w:r w:rsidR="00921954">
          <w:rPr>
            <w:b/>
            <w:bCs/>
            <w:color w:val="FF0000"/>
          </w:rPr>
          <w:t>TAKING</w:t>
        </w:r>
        <w:r w:rsidR="00921954" w:rsidRPr="00921954">
          <w:rPr>
            <w:b/>
            <w:bCs/>
            <w:rPrChange w:id="24" w:author="Patrick McElhiney" w:date="2024-09-12T17:44:00Z" w16du:dateUtc="2024-09-12T21:44:00Z">
              <w:rPr>
                <w:b/>
                <w:bCs/>
                <w:color w:val="FF0000"/>
              </w:rPr>
            </w:rPrChange>
          </w:rPr>
          <w:t xml:space="preserve"> </w:t>
        </w:r>
        <w:r w:rsidR="00921954" w:rsidRPr="00921954">
          <w:rPr>
            <w:b/>
            <w:bCs/>
            <w:color w:val="0070C0"/>
            <w:rPrChange w:id="25" w:author="Patrick McElhiney" w:date="2024-09-12T17:44:00Z" w16du:dateUtc="2024-09-12T21:44:00Z">
              <w:rPr>
                <w:b/>
                <w:bCs/>
                <w:color w:val="FF0000"/>
              </w:rPr>
            </w:rPrChange>
          </w:rPr>
          <w:t>OF</w:t>
        </w:r>
        <w:r w:rsidR="00921954" w:rsidRPr="00921954">
          <w:rPr>
            <w:b/>
            <w:bCs/>
            <w:rPrChange w:id="26" w:author="Patrick McElhiney" w:date="2024-09-12T17:44:00Z" w16du:dateUtc="2024-09-12T21:44:00Z">
              <w:rPr>
                <w:b/>
                <w:bCs/>
                <w:color w:val="FF0000"/>
              </w:rPr>
            </w:rPrChange>
          </w:rPr>
          <w:t xml:space="preserve"> </w:t>
        </w:r>
        <w:r w:rsidR="00921954">
          <w:rPr>
            <w:b/>
            <w:bCs/>
            <w:color w:val="FF0000"/>
          </w:rPr>
          <w:t xml:space="preserve">ANY </w:t>
        </w:r>
      </w:ins>
      <w:r>
        <w:rPr>
          <w:b/>
          <w:bCs/>
          <w:color w:val="FF0000"/>
        </w:rPr>
        <w:t>MAGIC MUSHROOMS</w:t>
      </w:r>
      <w:ins w:id="27" w:author="Patrick McElhiney" w:date="2024-09-12T17:44:00Z" w16du:dateUtc="2024-09-12T21:44:00Z"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ORCHESTRATED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DIRECTED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CONDUCTED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COMMITTED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CAUSED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CONVEYED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70C0"/>
          </w:rPr>
          <w:t>THROUGH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USAGE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UTILIZATION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70C0"/>
          </w:rPr>
          <w:t>OF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MIND CONTROL TECHNOLOGY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>/</w:t>
        </w:r>
        <w:r w:rsidR="00921954" w:rsidRPr="007E2DF9">
          <w:rPr>
            <w:b/>
            <w:bCs/>
            <w:color w:val="00B0F0"/>
          </w:rPr>
          <w:t>OR</w:t>
        </w:r>
        <w:r w:rsidR="00921954">
          <w:rPr>
            <w:b/>
            <w:bCs/>
          </w:rPr>
          <w:t xml:space="preserve">                                                            </w:t>
        </w:r>
        <w:r w:rsidR="00921954" w:rsidRPr="007E2DF9">
          <w:rPr>
            <w:b/>
            <w:bCs/>
            <w:color w:val="FF0000"/>
          </w:rPr>
          <w:t>ANY OTHER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), </w:t>
        </w:r>
        <w:r w:rsidR="00921954" w:rsidRPr="007E2DF9">
          <w:rPr>
            <w:b/>
            <w:bCs/>
            <w:color w:val="7030A0"/>
          </w:rPr>
          <w:t>INCLUDING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70C0"/>
          </w:rPr>
          <w:t>AS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SPACE SATELLITE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                                 </w:t>
        </w:r>
        <w:r w:rsidR="00921954" w:rsidRPr="007E2DF9">
          <w:rPr>
            <w:b/>
            <w:bCs/>
            <w:color w:val="FF0000"/>
          </w:rPr>
          <w:t>ANY RADIO FREQUENCY TOWER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MOBILE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ALL OTHER TYPE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70C0"/>
          </w:rPr>
          <w:t>OF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ALL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>);</w:t>
        </w:r>
      </w:ins>
      <w:del w:id="28" w:author="Patrick McElhiney" w:date="2024-09-12T17:44:00Z" w16du:dateUtc="2024-09-12T21:44:00Z">
        <w:r w:rsidDel="00921954">
          <w:rPr>
            <w:b/>
            <w:bCs/>
          </w:rPr>
          <w:delText>;</w:delText>
        </w:r>
      </w:del>
    </w:p>
    <w:p w14:paraId="1DC75EA1" w14:textId="5FF0845D" w:rsidR="008F4E87" w:rsidRDefault="008F4E87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ins w:id="29" w:author="Patrick McElhiney" w:date="2024-09-12T17:44:00Z" w16du:dateUtc="2024-09-12T21:44:00Z">
        <w:r w:rsidR="00921954">
          <w:rPr>
            <w:b/>
            <w:bCs/>
            <w:color w:val="FF0000"/>
          </w:rPr>
          <w:t>TAKING</w:t>
        </w:r>
        <w:r w:rsidR="00921954" w:rsidRPr="00921954">
          <w:rPr>
            <w:b/>
            <w:bCs/>
            <w:rPrChange w:id="30" w:author="Patrick McElhiney" w:date="2024-09-12T17:44:00Z" w16du:dateUtc="2024-09-12T21:44:00Z">
              <w:rPr>
                <w:b/>
                <w:bCs/>
                <w:color w:val="FF0000"/>
              </w:rPr>
            </w:rPrChange>
          </w:rPr>
          <w:t xml:space="preserve"> </w:t>
        </w:r>
        <w:r w:rsidR="00921954" w:rsidRPr="00921954">
          <w:rPr>
            <w:b/>
            <w:bCs/>
            <w:color w:val="00B0F0"/>
            <w:rPrChange w:id="31" w:author="Patrick McElhiney" w:date="2024-09-12T17:44:00Z" w16du:dateUtc="2024-09-12T21:44:00Z">
              <w:rPr>
                <w:b/>
                <w:bCs/>
                <w:color w:val="FF0000"/>
              </w:rPr>
            </w:rPrChange>
          </w:rPr>
          <w:t>XOR</w:t>
        </w:r>
        <w:r w:rsidR="00921954" w:rsidRPr="00921954">
          <w:rPr>
            <w:b/>
            <w:bCs/>
            <w:rPrChange w:id="32" w:author="Patrick McElhiney" w:date="2024-09-12T17:44:00Z" w16du:dateUtc="2024-09-12T21:44:00Z">
              <w:rPr>
                <w:b/>
                <w:bCs/>
                <w:color w:val="FF0000"/>
              </w:rPr>
            </w:rPrChange>
          </w:rPr>
          <w:t xml:space="preserve"> </w:t>
        </w:r>
        <w:r w:rsidR="00921954">
          <w:rPr>
            <w:b/>
            <w:bCs/>
            <w:color w:val="FF0000"/>
          </w:rPr>
          <w:t>ANY SMOKING</w:t>
        </w:r>
        <w:r w:rsidR="00921954" w:rsidRPr="00921954">
          <w:rPr>
            <w:b/>
            <w:bCs/>
            <w:rPrChange w:id="33" w:author="Patrick McElhiney" w:date="2024-09-12T17:44:00Z" w16du:dateUtc="2024-09-12T21:44:00Z">
              <w:rPr>
                <w:b/>
                <w:bCs/>
                <w:color w:val="FF0000"/>
              </w:rPr>
            </w:rPrChange>
          </w:rPr>
          <w:t xml:space="preserve"> </w:t>
        </w:r>
        <w:r w:rsidR="00921954" w:rsidRPr="00921954">
          <w:rPr>
            <w:b/>
            <w:bCs/>
            <w:color w:val="0070C0"/>
            <w:rPrChange w:id="34" w:author="Patrick McElhiney" w:date="2024-09-12T17:45:00Z" w16du:dateUtc="2024-09-12T21:45:00Z">
              <w:rPr>
                <w:b/>
                <w:bCs/>
                <w:color w:val="FF0000"/>
              </w:rPr>
            </w:rPrChange>
          </w:rPr>
          <w:t>OF</w:t>
        </w:r>
        <w:r w:rsidR="00921954" w:rsidRPr="00921954">
          <w:rPr>
            <w:b/>
            <w:bCs/>
            <w:rPrChange w:id="35" w:author="Patrick McElhiney" w:date="2024-09-12T17:44:00Z" w16du:dateUtc="2024-09-12T21:44:00Z">
              <w:rPr>
                <w:b/>
                <w:bCs/>
                <w:color w:val="FF0000"/>
              </w:rPr>
            </w:rPrChange>
          </w:rPr>
          <w:t xml:space="preserve"> </w:t>
        </w:r>
        <w:r w:rsidR="00921954">
          <w:rPr>
            <w:b/>
            <w:bCs/>
            <w:color w:val="FF0000"/>
          </w:rPr>
          <w:t xml:space="preserve">ANY </w:t>
        </w:r>
      </w:ins>
      <w:r>
        <w:rPr>
          <w:b/>
          <w:bCs/>
          <w:color w:val="FF0000"/>
        </w:rPr>
        <w:t>MARIJUANNA</w:t>
      </w:r>
      <w:ins w:id="36" w:author="Patrick McElhiney" w:date="2024-09-12T17:44:00Z" w16du:dateUtc="2024-09-12T21:44:00Z"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ORCHESTRATED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DIRECTED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CONDUCTED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COMMITTED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CAUSED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CONVEYED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70C0"/>
          </w:rPr>
          <w:t>THROUGH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USAGE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UTILIZATION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70C0"/>
          </w:rPr>
          <w:t>OF</w:t>
        </w:r>
        <w:r w:rsidR="00921954">
          <w:rPr>
            <w:b/>
            <w:bCs/>
          </w:rPr>
          <w:t xml:space="preserve"> </w:t>
        </w:r>
      </w:ins>
      <w:ins w:id="37" w:author="Patrick McElhiney" w:date="2024-09-12T17:45:00Z" w16du:dateUtc="2024-09-12T21:45:00Z">
        <w:r w:rsidR="00921954">
          <w:rPr>
            <w:b/>
            <w:bCs/>
          </w:rPr>
          <w:t xml:space="preserve">                                                                        </w:t>
        </w:r>
      </w:ins>
      <w:ins w:id="38" w:author="Patrick McElhiney" w:date="2024-09-12T17:44:00Z" w16du:dateUtc="2024-09-12T21:44:00Z">
        <w:r w:rsidR="00921954" w:rsidRPr="007E2DF9">
          <w:rPr>
            <w:b/>
            <w:bCs/>
            <w:color w:val="FF0000"/>
          </w:rPr>
          <w:t>ANY MIND CONTROL TECHNOLOGY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>/</w:t>
        </w:r>
        <w:r w:rsidR="00921954" w:rsidRPr="007E2DF9">
          <w:rPr>
            <w:b/>
            <w:bCs/>
            <w:color w:val="00B0F0"/>
          </w:rPr>
          <w:t>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OTHER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), </w:t>
        </w:r>
        <w:r w:rsidR="00921954" w:rsidRPr="007E2DF9">
          <w:rPr>
            <w:b/>
            <w:bCs/>
            <w:color w:val="7030A0"/>
          </w:rPr>
          <w:t>INCLUDING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70C0"/>
          </w:rPr>
          <w:t>AS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SPACE SATELLITE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RADIO FREQUENCY TOWER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MOBILE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ALL OTHER TYPE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70C0"/>
          </w:rPr>
          <w:t>OF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ALL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>);</w:t>
        </w:r>
      </w:ins>
      <w:del w:id="39" w:author="Patrick McElhiney" w:date="2024-09-12T17:44:00Z" w16du:dateUtc="2024-09-12T21:44:00Z">
        <w:r w:rsidDel="00921954">
          <w:rPr>
            <w:b/>
            <w:bCs/>
          </w:rPr>
          <w:delText>;</w:delText>
        </w:r>
      </w:del>
    </w:p>
    <w:p w14:paraId="68D43F7F" w14:textId="2DA57E72" w:rsidR="003A1473" w:rsidRDefault="003A1473" w:rsidP="00C56C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MEDICATION CRAVING</w:t>
      </w:r>
      <w:ins w:id="40" w:author="Patrick McElhiney" w:date="2024-09-12T17:45:00Z" w16du:dateUtc="2024-09-12T21:45:00Z"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ORCHESTRATED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DIRECTED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CONDUCTED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COMMITTED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CAUSED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CONVEYED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70C0"/>
          </w:rPr>
          <w:t>THROUGH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USAGE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UTILIZATION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70C0"/>
          </w:rPr>
          <w:t>OF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MIND CONTROL TECHNOLOGY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>/</w:t>
        </w:r>
        <w:r w:rsidR="00921954" w:rsidRPr="007E2DF9">
          <w:rPr>
            <w:b/>
            <w:bCs/>
            <w:color w:val="00B0F0"/>
          </w:rPr>
          <w:t>OR</w:t>
        </w:r>
        <w:r w:rsidR="00921954">
          <w:rPr>
            <w:b/>
            <w:bCs/>
          </w:rPr>
          <w:t xml:space="preserve">                                                            </w:t>
        </w:r>
        <w:r w:rsidR="00921954" w:rsidRPr="007E2DF9">
          <w:rPr>
            <w:b/>
            <w:bCs/>
            <w:color w:val="FF0000"/>
          </w:rPr>
          <w:t>ANY OTHER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), </w:t>
        </w:r>
        <w:r w:rsidR="00921954" w:rsidRPr="007E2DF9">
          <w:rPr>
            <w:b/>
            <w:bCs/>
            <w:color w:val="7030A0"/>
          </w:rPr>
          <w:t>INCLUDING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70C0"/>
          </w:rPr>
          <w:t>AS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SPACE SATELLITE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                                 </w:t>
        </w:r>
        <w:r w:rsidR="00921954" w:rsidRPr="007E2DF9">
          <w:rPr>
            <w:b/>
            <w:bCs/>
            <w:color w:val="FF0000"/>
          </w:rPr>
          <w:t>ANY RADIO FREQUENCY TOWER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MOBILE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ALL OTHER TYPE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70C0"/>
          </w:rPr>
          <w:t>OF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ALL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>);</w:t>
        </w:r>
      </w:ins>
      <w:del w:id="41" w:author="Patrick McElhiney" w:date="2024-09-12T17:45:00Z" w16du:dateUtc="2024-09-12T21:45:00Z">
        <w:r w:rsidDel="00921954">
          <w:rPr>
            <w:b/>
            <w:bCs/>
          </w:rPr>
          <w:delText>;</w:delText>
        </w:r>
      </w:del>
    </w:p>
    <w:p w14:paraId="42468145" w14:textId="5255AC3A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 URGE</w:t>
      </w:r>
      <w:ins w:id="42" w:author="Patrick McElhiney" w:date="2024-09-12T17:45:00Z" w16du:dateUtc="2024-09-12T21:45:00Z"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ORCHESTRATED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DIRECTED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CONDUCTED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COMMITTED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CAUSED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CONVEYED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70C0"/>
          </w:rPr>
          <w:t>THROUGH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USAGE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UTILIZATION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70C0"/>
          </w:rPr>
          <w:t>OF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MIND CONTROL TECHNOLOGY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>/</w:t>
        </w:r>
        <w:r w:rsidR="00921954" w:rsidRPr="007E2DF9">
          <w:rPr>
            <w:b/>
            <w:bCs/>
            <w:color w:val="00B0F0"/>
          </w:rPr>
          <w:t>OR</w:t>
        </w:r>
        <w:r w:rsidR="00921954">
          <w:rPr>
            <w:b/>
            <w:bCs/>
          </w:rPr>
          <w:t xml:space="preserve">                                                            </w:t>
        </w:r>
        <w:r w:rsidR="00921954" w:rsidRPr="007E2DF9">
          <w:rPr>
            <w:b/>
            <w:bCs/>
            <w:color w:val="FF0000"/>
          </w:rPr>
          <w:t>ANY OTHER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), </w:t>
        </w:r>
        <w:r w:rsidR="00921954" w:rsidRPr="007E2DF9">
          <w:rPr>
            <w:b/>
            <w:bCs/>
            <w:color w:val="7030A0"/>
          </w:rPr>
          <w:t>INCLUDING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70C0"/>
          </w:rPr>
          <w:t>AS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SPACE SATELLITE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                                 </w:t>
        </w:r>
        <w:r w:rsidR="00921954" w:rsidRPr="007E2DF9">
          <w:rPr>
            <w:b/>
            <w:bCs/>
            <w:color w:val="FF0000"/>
          </w:rPr>
          <w:t>ANY RADIO FREQUENCY TOWER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MOBILE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ALL OTHER TYPE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70C0"/>
          </w:rPr>
          <w:t>OF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ALL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>);</w:t>
        </w:r>
      </w:ins>
      <w:del w:id="43" w:author="Patrick McElhiney" w:date="2024-09-12T17:45:00Z" w16du:dateUtc="2024-09-12T21:45:00Z">
        <w:r w:rsidDel="00921954">
          <w:rPr>
            <w:b/>
            <w:bCs/>
          </w:rPr>
          <w:delText>;</w:delText>
        </w:r>
      </w:del>
    </w:p>
    <w:p w14:paraId="0E072932" w14:textId="5154C4EE" w:rsidR="00ED679A" w:rsidRDefault="00ED679A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 POP</w:t>
      </w:r>
      <w:ins w:id="44" w:author="Patrick McElhiney" w:date="2024-09-12T17:45:00Z" w16du:dateUtc="2024-09-12T21:45:00Z"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ORCHESTRATED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DIRECTED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CONDUCTED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COMMITTED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CAUSED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CONVEYED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70C0"/>
          </w:rPr>
          <w:t>THROUGH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USAGE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>
          <w:rPr>
            <w:b/>
            <w:bCs/>
          </w:rPr>
          <w:t xml:space="preserve">                                         </w:t>
        </w:r>
        <w:r w:rsidR="00921954" w:rsidRPr="007E2DF9">
          <w:rPr>
            <w:b/>
            <w:bCs/>
            <w:color w:val="FF0000"/>
          </w:rPr>
          <w:t>ANY UTILIZATION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70C0"/>
          </w:rPr>
          <w:t>OF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MIND CONTROL TECHNOLOGY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>/</w:t>
        </w:r>
        <w:r w:rsidR="00921954" w:rsidRPr="007E2DF9">
          <w:rPr>
            <w:b/>
            <w:bCs/>
            <w:color w:val="00B0F0"/>
          </w:rPr>
          <w:t>OR</w:t>
        </w:r>
        <w:r w:rsidR="00921954">
          <w:rPr>
            <w:b/>
            <w:bCs/>
          </w:rPr>
          <w:t xml:space="preserve">                                                            </w:t>
        </w:r>
        <w:r w:rsidR="00921954" w:rsidRPr="007E2DF9">
          <w:rPr>
            <w:b/>
            <w:bCs/>
            <w:color w:val="FF0000"/>
          </w:rPr>
          <w:t>ANY OTHER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), </w:t>
        </w:r>
        <w:r w:rsidR="00921954" w:rsidRPr="007E2DF9">
          <w:rPr>
            <w:b/>
            <w:bCs/>
            <w:color w:val="7030A0"/>
          </w:rPr>
          <w:t>INCLUDING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70C0"/>
          </w:rPr>
          <w:t>AS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SPACE SATELLITE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                                 </w:t>
        </w:r>
        <w:r w:rsidR="00921954" w:rsidRPr="007E2DF9">
          <w:rPr>
            <w:b/>
            <w:bCs/>
            <w:color w:val="FF0000"/>
          </w:rPr>
          <w:t>ANY RADIO FREQUENCY TOWER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MOBILE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ALL OTHER TYPE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70C0"/>
          </w:rPr>
          <w:t>OF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ALL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>);</w:t>
        </w:r>
      </w:ins>
      <w:del w:id="45" w:author="Patrick McElhiney" w:date="2024-09-12T17:45:00Z" w16du:dateUtc="2024-09-12T21:45:00Z">
        <w:r w:rsidDel="00921954">
          <w:rPr>
            <w:b/>
            <w:bCs/>
          </w:rPr>
          <w:delText>;</w:delText>
        </w:r>
      </w:del>
    </w:p>
    <w:p w14:paraId="0CADE1A9" w14:textId="1C0E2D3F" w:rsidR="00ED679A" w:rsidRDefault="00ED679A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 SWAP</w:t>
      </w:r>
      <w:ins w:id="46" w:author="Patrick McElhiney" w:date="2024-09-12T17:45:00Z" w16du:dateUtc="2024-09-12T21:45:00Z"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ORCHESTRATED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DIRECTED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CONDUCTED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COMMITTED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CAUSED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CONVEYED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70C0"/>
          </w:rPr>
          <w:t>THROUGH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USAGE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UTILIZATION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70C0"/>
          </w:rPr>
          <w:t>OF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MIND CONTROL TECHNOLOGY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>/</w:t>
        </w:r>
        <w:r w:rsidR="00921954" w:rsidRPr="007E2DF9">
          <w:rPr>
            <w:b/>
            <w:bCs/>
            <w:color w:val="00B0F0"/>
          </w:rPr>
          <w:t>OR</w:t>
        </w:r>
        <w:r w:rsidR="00921954">
          <w:rPr>
            <w:b/>
            <w:bCs/>
          </w:rPr>
          <w:t xml:space="preserve">                                                            </w:t>
        </w:r>
        <w:r w:rsidR="00921954" w:rsidRPr="007E2DF9">
          <w:rPr>
            <w:b/>
            <w:bCs/>
            <w:color w:val="FF0000"/>
          </w:rPr>
          <w:t>ANY OTHER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), </w:t>
        </w:r>
        <w:r w:rsidR="00921954" w:rsidRPr="007E2DF9">
          <w:rPr>
            <w:b/>
            <w:bCs/>
            <w:color w:val="7030A0"/>
          </w:rPr>
          <w:t>INCLUDING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70C0"/>
          </w:rPr>
          <w:t>AS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SPACE SATELLITE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                                 </w:t>
        </w:r>
        <w:r w:rsidR="00921954" w:rsidRPr="007E2DF9">
          <w:rPr>
            <w:b/>
            <w:bCs/>
            <w:color w:val="FF0000"/>
          </w:rPr>
          <w:t>ANY RADIO FREQUENCY TOWER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MOBILE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ALL OTHER TYPE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70C0"/>
          </w:rPr>
          <w:t>OF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ALL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>);</w:t>
        </w:r>
      </w:ins>
      <w:del w:id="47" w:author="Patrick McElhiney" w:date="2024-09-12T17:45:00Z" w16du:dateUtc="2024-09-12T21:45:00Z">
        <w:r w:rsidDel="00921954">
          <w:rPr>
            <w:b/>
            <w:bCs/>
          </w:rPr>
          <w:delText>;</w:delText>
        </w:r>
      </w:del>
    </w:p>
    <w:p w14:paraId="25DA1BEB" w14:textId="2C222262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STIMULANT MED URGE</w:t>
      </w:r>
      <w:ins w:id="48" w:author="Patrick McElhiney" w:date="2024-09-12T17:45:00Z" w16du:dateUtc="2024-09-12T21:45:00Z"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ORCHESTRATED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DIRECTED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CONDUCTED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COMMITTED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CAUSED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CONVEYED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70C0"/>
          </w:rPr>
          <w:t>THROUGH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USAGE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UTILIZATION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70C0"/>
          </w:rPr>
          <w:t>OF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MIND CONTROL TECHNOLOGY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>/</w:t>
        </w:r>
        <w:r w:rsidR="00921954" w:rsidRPr="007E2DF9">
          <w:rPr>
            <w:b/>
            <w:bCs/>
            <w:color w:val="00B0F0"/>
          </w:rPr>
          <w:t>OR</w:t>
        </w:r>
        <w:r w:rsidR="00921954">
          <w:rPr>
            <w:b/>
            <w:bCs/>
          </w:rPr>
          <w:t xml:space="preserve">                                                            </w:t>
        </w:r>
        <w:r w:rsidR="00921954" w:rsidRPr="007E2DF9">
          <w:rPr>
            <w:b/>
            <w:bCs/>
            <w:color w:val="FF0000"/>
          </w:rPr>
          <w:t>ANY OTHER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), </w:t>
        </w:r>
        <w:r w:rsidR="00921954" w:rsidRPr="007E2DF9">
          <w:rPr>
            <w:b/>
            <w:bCs/>
            <w:color w:val="7030A0"/>
          </w:rPr>
          <w:t>INCLUDING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70C0"/>
          </w:rPr>
          <w:t>AS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SPACE SATELLITE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                                 </w:t>
        </w:r>
        <w:r w:rsidR="00921954" w:rsidRPr="007E2DF9">
          <w:rPr>
            <w:b/>
            <w:bCs/>
            <w:color w:val="FF0000"/>
          </w:rPr>
          <w:t>ANY RADIO FREQUENCY TOWER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MOBILE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ALL OTHER TYPE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70C0"/>
          </w:rPr>
          <w:t>OF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ALL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>);</w:t>
        </w:r>
      </w:ins>
      <w:del w:id="49" w:author="Patrick McElhiney" w:date="2024-09-12T17:45:00Z" w16du:dateUtc="2024-09-12T21:45:00Z">
        <w:r w:rsidDel="00921954">
          <w:rPr>
            <w:b/>
            <w:bCs/>
          </w:rPr>
          <w:delText>;</w:delText>
        </w:r>
      </w:del>
    </w:p>
    <w:p w14:paraId="15531129" w14:textId="0057659E" w:rsidR="003A1473" w:rsidRDefault="003A147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MEDICATION CRAVING</w:t>
      </w:r>
      <w:ins w:id="50" w:author="Patrick McElhiney" w:date="2024-09-12T17:45:00Z" w16du:dateUtc="2024-09-12T21:45:00Z"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ORCHESTRATED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DIRECTED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CONDUCTED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COMMITTED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CAUSED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CONVEYED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70C0"/>
          </w:rPr>
          <w:t>THROUGH</w:t>
        </w:r>
        <w:r w:rsidR="00921954">
          <w:rPr>
            <w:b/>
            <w:bCs/>
          </w:rPr>
          <w:t xml:space="preserve"> </w:t>
        </w:r>
        <w:r w:rsidR="00921954">
          <w:rPr>
            <w:b/>
            <w:bCs/>
          </w:rPr>
          <w:t xml:space="preserve">                  </w:t>
        </w:r>
        <w:r w:rsidR="00921954" w:rsidRPr="007E2DF9">
          <w:rPr>
            <w:b/>
            <w:bCs/>
            <w:color w:val="FF0000"/>
          </w:rPr>
          <w:t>ANY USAGE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UTILIZATION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70C0"/>
          </w:rPr>
          <w:t>OF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MIND CONTROL TECHNOLOGY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>/</w:t>
        </w:r>
        <w:r w:rsidR="00921954" w:rsidRPr="007E2DF9">
          <w:rPr>
            <w:b/>
            <w:bCs/>
            <w:color w:val="00B0F0"/>
          </w:rPr>
          <w:t>OR</w:t>
        </w:r>
        <w:r w:rsidR="00921954">
          <w:rPr>
            <w:b/>
            <w:bCs/>
          </w:rPr>
          <w:t xml:space="preserve">                                                            </w:t>
        </w:r>
        <w:r w:rsidR="00921954" w:rsidRPr="007E2DF9">
          <w:rPr>
            <w:b/>
            <w:bCs/>
            <w:color w:val="FF0000"/>
          </w:rPr>
          <w:lastRenderedPageBreak/>
          <w:t>ANY OTHER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), </w:t>
        </w:r>
        <w:r w:rsidR="00921954" w:rsidRPr="007E2DF9">
          <w:rPr>
            <w:b/>
            <w:bCs/>
            <w:color w:val="7030A0"/>
          </w:rPr>
          <w:t>INCLUDING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70C0"/>
          </w:rPr>
          <w:t>AS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SPACE SATELLITE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                                 </w:t>
        </w:r>
        <w:r w:rsidR="00921954" w:rsidRPr="007E2DF9">
          <w:rPr>
            <w:b/>
            <w:bCs/>
            <w:color w:val="FF0000"/>
          </w:rPr>
          <w:t>ANY RADIO FREQUENCY TOWER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MOBILE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ALL OTHER TYPE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70C0"/>
          </w:rPr>
          <w:t>OF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ALL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>);</w:t>
        </w:r>
      </w:ins>
      <w:del w:id="51" w:author="Patrick McElhiney" w:date="2024-09-12T17:45:00Z" w16du:dateUtc="2024-09-12T21:45:00Z">
        <w:r w:rsidDel="00921954">
          <w:rPr>
            <w:b/>
            <w:bCs/>
          </w:rPr>
          <w:delText>;</w:delText>
        </w:r>
      </w:del>
    </w:p>
    <w:p w14:paraId="452DF099" w14:textId="7022C274" w:rsidR="00886276" w:rsidRDefault="00886276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MEDICATION EARLY</w:t>
      </w:r>
      <w:ins w:id="52" w:author="Patrick McElhiney" w:date="2024-09-12T17:46:00Z" w16du:dateUtc="2024-09-12T21:46:00Z"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ORCHESTRATED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DIRECTED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CONDUCTED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COMMITTED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CAUSED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CONVEYED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70C0"/>
          </w:rPr>
          <w:t>THROUGH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USAGE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UTILIZATION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70C0"/>
          </w:rPr>
          <w:t>OF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MIND CONTROL TECHNOLOGY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>/</w:t>
        </w:r>
        <w:r w:rsidR="00921954" w:rsidRPr="007E2DF9">
          <w:rPr>
            <w:b/>
            <w:bCs/>
            <w:color w:val="00B0F0"/>
          </w:rPr>
          <w:t>OR</w:t>
        </w:r>
        <w:r w:rsidR="00921954">
          <w:rPr>
            <w:b/>
            <w:bCs/>
          </w:rPr>
          <w:t xml:space="preserve">                                                            </w:t>
        </w:r>
        <w:r w:rsidR="00921954" w:rsidRPr="007E2DF9">
          <w:rPr>
            <w:b/>
            <w:bCs/>
            <w:color w:val="FF0000"/>
          </w:rPr>
          <w:t>ANY OTHER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), </w:t>
        </w:r>
        <w:r w:rsidR="00921954" w:rsidRPr="007E2DF9">
          <w:rPr>
            <w:b/>
            <w:bCs/>
            <w:color w:val="7030A0"/>
          </w:rPr>
          <w:t>INCLUDING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70C0"/>
          </w:rPr>
          <w:t>AS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SPACE SATELLITE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                                 </w:t>
        </w:r>
        <w:r w:rsidR="00921954" w:rsidRPr="007E2DF9">
          <w:rPr>
            <w:b/>
            <w:bCs/>
            <w:color w:val="FF0000"/>
          </w:rPr>
          <w:t>ANY RADIO FREQUENCY TOWER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MOBILE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ALL OTHER TYPE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70C0"/>
          </w:rPr>
          <w:t>OF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ALL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>);</w:t>
        </w:r>
      </w:ins>
      <w:del w:id="53" w:author="Patrick McElhiney" w:date="2024-09-12T17:46:00Z" w16du:dateUtc="2024-09-12T21:46:00Z">
        <w:r w:rsidDel="00921954">
          <w:rPr>
            <w:b/>
            <w:bCs/>
          </w:rPr>
          <w:delText>;</w:delText>
        </w:r>
      </w:del>
    </w:p>
    <w:p w14:paraId="13782461" w14:textId="5D4E3E84" w:rsidR="00BC655D" w:rsidRDefault="00BC655D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MEDICATION TOO MUCH</w:t>
      </w:r>
      <w:ins w:id="54" w:author="Patrick McElhiney" w:date="2024-09-12T17:46:00Z" w16du:dateUtc="2024-09-12T21:46:00Z"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ORCHESTRATED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DIRECTED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CONDUCTED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COMMITTED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CAUSED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CONVEYED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70C0"/>
          </w:rPr>
          <w:t>THROUGH</w:t>
        </w:r>
        <w:r w:rsidR="00921954">
          <w:rPr>
            <w:b/>
            <w:bCs/>
          </w:rPr>
          <w:t xml:space="preserve"> </w:t>
        </w:r>
        <w:r w:rsidR="00921954">
          <w:rPr>
            <w:b/>
            <w:bCs/>
          </w:rPr>
          <w:t xml:space="preserve">                  </w:t>
        </w:r>
        <w:r w:rsidR="00921954" w:rsidRPr="007E2DF9">
          <w:rPr>
            <w:b/>
            <w:bCs/>
            <w:color w:val="FF0000"/>
          </w:rPr>
          <w:t>ANY USAGE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UTILIZATION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70C0"/>
          </w:rPr>
          <w:t>OF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MIND CONTROL TECHNOLOGY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>/</w:t>
        </w:r>
        <w:r w:rsidR="00921954" w:rsidRPr="007E2DF9">
          <w:rPr>
            <w:b/>
            <w:bCs/>
            <w:color w:val="00B0F0"/>
          </w:rPr>
          <w:t>OR</w:t>
        </w:r>
        <w:r w:rsidR="00921954">
          <w:rPr>
            <w:b/>
            <w:bCs/>
          </w:rPr>
          <w:t xml:space="preserve">                                                            </w:t>
        </w:r>
        <w:r w:rsidR="00921954" w:rsidRPr="007E2DF9">
          <w:rPr>
            <w:b/>
            <w:bCs/>
            <w:color w:val="FF0000"/>
          </w:rPr>
          <w:t>ANY OTHER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), </w:t>
        </w:r>
        <w:r w:rsidR="00921954" w:rsidRPr="007E2DF9">
          <w:rPr>
            <w:b/>
            <w:bCs/>
            <w:color w:val="7030A0"/>
          </w:rPr>
          <w:t>INCLUDING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70C0"/>
          </w:rPr>
          <w:t>AS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SPACE SATELLITE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                                 </w:t>
        </w:r>
        <w:r w:rsidR="00921954" w:rsidRPr="007E2DF9">
          <w:rPr>
            <w:b/>
            <w:bCs/>
            <w:color w:val="FF0000"/>
          </w:rPr>
          <w:t>ANY RADIO FREQUENCY TOWER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MOBILE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ALL OTHER TYPE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70C0"/>
          </w:rPr>
          <w:t>OF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ALL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>);</w:t>
        </w:r>
      </w:ins>
      <w:del w:id="55" w:author="Patrick McElhiney" w:date="2024-09-12T17:46:00Z" w16du:dateUtc="2024-09-12T21:46:00Z">
        <w:r w:rsidDel="00921954">
          <w:rPr>
            <w:b/>
            <w:bCs/>
          </w:rPr>
          <w:delText>;</w:delText>
        </w:r>
      </w:del>
    </w:p>
    <w:p w14:paraId="4C387D5D" w14:textId="5DAEEDA8" w:rsidR="00F72FC4" w:rsidRPr="00921954" w:rsidRDefault="00F72FC4" w:rsidP="00C56CB4">
      <w:pPr>
        <w:ind w:left="720"/>
        <w:jc w:val="both"/>
        <w:rPr>
          <w:b/>
          <w:bCs/>
        </w:rPr>
      </w:pPr>
      <w:r w:rsidRPr="00921954">
        <w:rPr>
          <w:u w:val="single"/>
        </w:rPr>
        <w:t>PREVENTION SECURITY SYSTEM</w:t>
      </w:r>
      <w:r w:rsidRPr="00921954">
        <w:t xml:space="preserve">: </w:t>
      </w:r>
      <w:r w:rsidRPr="00921954">
        <w:rPr>
          <w:b/>
          <w:bCs/>
          <w:color w:val="FF0000"/>
        </w:rPr>
        <w:t>ANY TAKE MEDICATION</w:t>
      </w:r>
      <w:r w:rsidRPr="00921954">
        <w:rPr>
          <w:b/>
          <w:bCs/>
        </w:rPr>
        <w:t xml:space="preserve"> </w:t>
      </w:r>
      <w:r w:rsidRPr="00921954">
        <w:rPr>
          <w:b/>
          <w:bCs/>
          <w:color w:val="0070C0"/>
        </w:rPr>
        <w:t>WHEN</w:t>
      </w:r>
      <w:r w:rsidRPr="00921954">
        <w:rPr>
          <w:b/>
          <w:bCs/>
        </w:rPr>
        <w:t xml:space="preserve"> </w:t>
      </w:r>
      <w:r w:rsidRPr="00921954">
        <w:rPr>
          <w:b/>
          <w:bCs/>
          <w:color w:val="C00000"/>
        </w:rPr>
        <w:t>NOT</w:t>
      </w:r>
      <w:r w:rsidRPr="00921954">
        <w:rPr>
          <w:b/>
          <w:bCs/>
        </w:rPr>
        <w:t xml:space="preserve"> </w:t>
      </w:r>
      <w:r w:rsidRPr="00921954">
        <w:rPr>
          <w:b/>
          <w:bCs/>
          <w:color w:val="7030A0"/>
        </w:rPr>
        <w:t>PRESCRIBED</w:t>
      </w:r>
      <w:ins w:id="56" w:author="Patrick McElhiney" w:date="2024-09-12T17:46:00Z" w16du:dateUtc="2024-09-12T21:46:00Z"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ORCHESTRATED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DIRECTED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CONDUCTED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COMMITTED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CAUSED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CONVEYED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70C0"/>
          </w:rPr>
          <w:t>THROUGH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USAGE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UTILIZATION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70C0"/>
          </w:rPr>
          <w:t>OF</w:t>
        </w:r>
        <w:r w:rsidR="00921954">
          <w:rPr>
            <w:b/>
            <w:bCs/>
          </w:rPr>
          <w:t xml:space="preserve"> </w:t>
        </w:r>
        <w:r w:rsidR="00921954">
          <w:rPr>
            <w:b/>
            <w:bCs/>
          </w:rPr>
          <w:t xml:space="preserve">                                                                      </w:t>
        </w:r>
        <w:r w:rsidR="00921954" w:rsidRPr="007E2DF9">
          <w:rPr>
            <w:b/>
            <w:bCs/>
            <w:color w:val="FF0000"/>
          </w:rPr>
          <w:t>ANY MIND CONTROL TECHNOLOGY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>/</w:t>
        </w:r>
        <w:r w:rsidR="00921954" w:rsidRPr="007E2DF9">
          <w:rPr>
            <w:b/>
            <w:bCs/>
            <w:color w:val="00B0F0"/>
          </w:rPr>
          <w:t>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OTHER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), </w:t>
        </w:r>
        <w:r w:rsidR="00921954" w:rsidRPr="007E2DF9">
          <w:rPr>
            <w:b/>
            <w:bCs/>
            <w:color w:val="7030A0"/>
          </w:rPr>
          <w:t>INCLUDING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70C0"/>
          </w:rPr>
          <w:t>AS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SPACE SATELLITE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RADIO FREQUENCY TOWER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MOBILE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ALL OTHER TYPE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70C0"/>
          </w:rPr>
          <w:t>OF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ALL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>);</w:t>
        </w:r>
      </w:ins>
      <w:del w:id="57" w:author="Patrick McElhiney" w:date="2024-09-12T17:46:00Z" w16du:dateUtc="2024-09-12T21:46:00Z">
        <w:r w:rsidRPr="00921954" w:rsidDel="00921954">
          <w:rPr>
            <w:b/>
            <w:bCs/>
          </w:rPr>
          <w:delText>;</w:delText>
        </w:r>
      </w:del>
    </w:p>
    <w:p w14:paraId="448E64C1" w14:textId="4DF1386E" w:rsidR="0078604D" w:rsidRDefault="0078604D" w:rsidP="007860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MORE MEDICATION</w:t>
      </w:r>
      <w:r w:rsidRPr="00B81D42">
        <w:rPr>
          <w:b/>
          <w:bCs/>
        </w:rPr>
        <w:t xml:space="preserve"> </w:t>
      </w:r>
      <w:r w:rsidRPr="00B81D42">
        <w:rPr>
          <w:b/>
          <w:bCs/>
          <w:color w:val="0070C0"/>
        </w:rPr>
        <w:t>THAN</w:t>
      </w:r>
      <w:r w:rsidRPr="00B81D42">
        <w:rPr>
          <w:b/>
          <w:bCs/>
        </w:rPr>
        <w:t xml:space="preserve"> </w:t>
      </w:r>
      <w:r w:rsidRPr="00B81D42">
        <w:rPr>
          <w:b/>
          <w:bCs/>
          <w:color w:val="7030A0"/>
        </w:rPr>
        <w:t>PRESCRIBED</w:t>
      </w:r>
      <w:ins w:id="58" w:author="Patrick McElhiney" w:date="2024-09-12T17:46:00Z" w16du:dateUtc="2024-09-12T21:46:00Z"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ORCHESTRATED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DIRECTED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CONDUCTED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COMMITTED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CAUSED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CONVEYED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70C0"/>
          </w:rPr>
          <w:t>THROUGH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USAGE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UTILIZATION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70C0"/>
          </w:rPr>
          <w:t>OF</w:t>
        </w:r>
        <w:r w:rsidR="00921954">
          <w:rPr>
            <w:b/>
            <w:bCs/>
          </w:rPr>
          <w:t xml:space="preserve"> </w:t>
        </w:r>
      </w:ins>
      <w:ins w:id="59" w:author="Patrick McElhiney" w:date="2024-09-12T17:47:00Z" w16du:dateUtc="2024-09-12T21:47:00Z">
        <w:r w:rsidR="00921954">
          <w:rPr>
            <w:b/>
            <w:bCs/>
          </w:rPr>
          <w:t xml:space="preserve">                                                                                 </w:t>
        </w:r>
      </w:ins>
      <w:ins w:id="60" w:author="Patrick McElhiney" w:date="2024-09-12T17:46:00Z" w16du:dateUtc="2024-09-12T21:46:00Z">
        <w:r w:rsidR="00921954" w:rsidRPr="007E2DF9">
          <w:rPr>
            <w:b/>
            <w:bCs/>
            <w:color w:val="FF0000"/>
          </w:rPr>
          <w:t>ANY MIND CONTROL TECHNOLOGY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>/</w:t>
        </w:r>
        <w:r w:rsidR="00921954" w:rsidRPr="007E2DF9">
          <w:rPr>
            <w:b/>
            <w:bCs/>
            <w:color w:val="00B0F0"/>
          </w:rPr>
          <w:t>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OTHER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), </w:t>
        </w:r>
        <w:r w:rsidR="00921954" w:rsidRPr="007E2DF9">
          <w:rPr>
            <w:b/>
            <w:bCs/>
            <w:color w:val="7030A0"/>
          </w:rPr>
          <w:t>INCLUDING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70C0"/>
          </w:rPr>
          <w:t>AS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SPACE SATELLITE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RADIO FREQUENCY TOWER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MOBILE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ALL OTHER TYPE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70C0"/>
          </w:rPr>
          <w:t>OF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ALL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>);</w:t>
        </w:r>
      </w:ins>
      <w:del w:id="61" w:author="Patrick McElhiney" w:date="2024-09-12T17:46:00Z" w16du:dateUtc="2024-09-12T21:46:00Z">
        <w:r w:rsidR="007D02B4" w:rsidDel="00921954">
          <w:rPr>
            <w:b/>
            <w:bCs/>
          </w:rPr>
          <w:delText xml:space="preserve">,              </w:delText>
        </w:r>
        <w:r w:rsidR="007D02B4" w:rsidRPr="007D02B4" w:rsidDel="00921954">
          <w:rPr>
            <w:b/>
            <w:bCs/>
            <w:color w:val="00B0F0"/>
          </w:rPr>
          <w:delText>EXPLICITLY-IMPLICITLY GLOBALLY DEFINED</w:delText>
        </w:r>
        <w:r w:rsidR="007D02B4" w:rsidDel="00921954">
          <w:rPr>
            <w:b/>
            <w:bCs/>
          </w:rPr>
          <w:delText>;</w:delText>
        </w:r>
      </w:del>
    </w:p>
    <w:p w14:paraId="52ED999C" w14:textId="28134FCF" w:rsidR="00921954" w:rsidRDefault="0078604D" w:rsidP="0078604D">
      <w:pPr>
        <w:ind w:left="720"/>
        <w:jc w:val="both"/>
        <w:rPr>
          <w:ins w:id="62" w:author="Patrick McElhiney" w:date="2024-09-12T17:50:00Z" w16du:dateUtc="2024-09-12T21:50:00Z"/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MORE MEDICATION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0070C0"/>
        </w:rPr>
        <w:t>WHEN</w:t>
      </w:r>
      <w:r w:rsidRPr="0078604D">
        <w:rPr>
          <w:b/>
          <w:bCs/>
        </w:rPr>
        <w:t xml:space="preserve"> </w:t>
      </w:r>
      <w:ins w:id="63" w:author="Patrick McElhiney" w:date="2024-09-12T17:50:00Z" w16du:dateUtc="2024-09-12T21:50:00Z">
        <w:r w:rsidR="00921954" w:rsidRPr="00921954">
          <w:rPr>
            <w:b/>
            <w:bCs/>
            <w:color w:val="7030A0"/>
            <w:rPrChange w:id="64" w:author="Patrick McElhiney" w:date="2024-09-12T17:51:00Z" w16du:dateUtc="2024-09-12T21:51:00Z">
              <w:rPr>
                <w:b/>
                <w:bCs/>
              </w:rPr>
            </w:rPrChange>
          </w:rPr>
          <w:t>FEELING</w:t>
        </w:r>
        <w:r w:rsidR="00921954">
          <w:rPr>
            <w:b/>
            <w:bCs/>
          </w:rPr>
          <w:t xml:space="preserve"> </w:t>
        </w:r>
      </w:ins>
      <w:r w:rsidRPr="00921954">
        <w:rPr>
          <w:b/>
          <w:bCs/>
          <w:color w:val="00B050"/>
          <w:rPrChange w:id="65" w:author="Patrick McElhiney" w:date="2024-09-12T17:51:00Z" w16du:dateUtc="2024-09-12T21:51:00Z">
            <w:rPr>
              <w:b/>
              <w:bCs/>
              <w:color w:val="7030A0"/>
            </w:rPr>
          </w:rPrChange>
        </w:rPr>
        <w:t>DROWSY</w:t>
      </w:r>
      <w:r>
        <w:rPr>
          <w:b/>
          <w:bCs/>
        </w:rPr>
        <w:t xml:space="preserve"> </w:t>
      </w:r>
      <w:r w:rsidRPr="0078604D">
        <w:rPr>
          <w:b/>
          <w:bCs/>
          <w:color w:val="00B0F0"/>
        </w:rPr>
        <w:t>XOR</w:t>
      </w:r>
      <w:ins w:id="66" w:author="Patrick McElhiney" w:date="2024-09-12T17:51:00Z" w16du:dateUtc="2024-09-12T21:51:00Z">
        <w:r w:rsidR="00921954" w:rsidRPr="00921954">
          <w:rPr>
            <w:b/>
            <w:bCs/>
            <w:rPrChange w:id="67" w:author="Patrick McElhiney" w:date="2024-09-12T17:51:00Z" w16du:dateUtc="2024-09-12T21:51:00Z">
              <w:rPr>
                <w:b/>
                <w:bCs/>
                <w:color w:val="00B0F0"/>
              </w:rPr>
            </w:rPrChange>
          </w:rPr>
          <w:t>/</w:t>
        </w:r>
        <w:r w:rsidR="00921954">
          <w:rPr>
            <w:b/>
            <w:bCs/>
            <w:color w:val="00B0F0"/>
          </w:rPr>
          <w:t>OR</w:t>
        </w:r>
      </w:ins>
      <w:r>
        <w:rPr>
          <w:b/>
          <w:bCs/>
        </w:rPr>
        <w:t xml:space="preserve"> </w:t>
      </w:r>
      <w:r w:rsidRPr="00921954">
        <w:rPr>
          <w:b/>
          <w:bCs/>
          <w:color w:val="00B050"/>
          <w:rPrChange w:id="68" w:author="Patrick McElhiney" w:date="2024-09-12T17:51:00Z" w16du:dateUtc="2024-09-12T21:51:00Z">
            <w:rPr>
              <w:b/>
              <w:bCs/>
              <w:color w:val="7030A0"/>
            </w:rPr>
          </w:rPrChange>
        </w:rPr>
        <w:t>TIRED</w:t>
      </w:r>
      <w:r>
        <w:rPr>
          <w:b/>
          <w:bCs/>
        </w:rPr>
        <w:t xml:space="preserve"> </w:t>
      </w:r>
      <w:del w:id="69" w:author="Patrick McElhiney" w:date="2024-09-12T17:52:00Z" w16du:dateUtc="2024-09-12T21:52:00Z">
        <w:r w:rsidRPr="0078604D" w:rsidDel="00921954">
          <w:rPr>
            <w:b/>
            <w:bCs/>
            <w:color w:val="00B0F0"/>
          </w:rPr>
          <w:delText>XOR</w:delText>
        </w:r>
        <w:r w:rsidRPr="0078604D" w:rsidDel="00921954">
          <w:rPr>
            <w:b/>
            <w:bCs/>
            <w:color w:val="C00000"/>
          </w:rPr>
          <w:delText xml:space="preserve"> NOT</w:delText>
        </w:r>
        <w:r w:rsidDel="00921954">
          <w:rPr>
            <w:b/>
            <w:bCs/>
          </w:rPr>
          <w:delText xml:space="preserve"> </w:delText>
        </w:r>
        <w:r w:rsidRPr="0078604D" w:rsidDel="00921954">
          <w:rPr>
            <w:b/>
            <w:bCs/>
            <w:color w:val="7030A0"/>
          </w:rPr>
          <w:delText>FEELING</w:delText>
        </w:r>
        <w:r w:rsidDel="00921954">
          <w:rPr>
            <w:b/>
            <w:bCs/>
          </w:rPr>
          <w:delText xml:space="preserve"> </w:delText>
        </w:r>
        <w:r w:rsidRPr="0078604D" w:rsidDel="00921954">
          <w:rPr>
            <w:b/>
            <w:bCs/>
            <w:color w:val="00B050"/>
          </w:rPr>
          <w:delText>WELL</w:delText>
        </w:r>
        <w:r w:rsidR="00AC3D5F" w:rsidDel="00921954">
          <w:rPr>
            <w:b/>
            <w:bCs/>
          </w:rPr>
          <w:delText xml:space="preserve"> </w:delText>
        </w:r>
      </w:del>
      <w:ins w:id="70" w:author="Patrick McElhiney" w:date="2024-09-12T17:50:00Z" w16du:dateUtc="2024-09-12T21:50:00Z">
        <w:r w:rsidR="00921954" w:rsidRPr="007E2DF9">
          <w:rPr>
            <w:b/>
            <w:bCs/>
            <w:color w:val="7030A0"/>
          </w:rPr>
          <w:t>ORCHESTRATED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DIRECTED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CONDUCTED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COMMITTED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CAUSED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CONVEYED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70C0"/>
          </w:rPr>
          <w:t>THROUGH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USAGE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UTILIZATION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70C0"/>
          </w:rPr>
          <w:t>OF</w:t>
        </w:r>
        <w:r w:rsidR="00921954">
          <w:rPr>
            <w:b/>
            <w:bCs/>
          </w:rPr>
          <w:t xml:space="preserve"> </w:t>
        </w:r>
      </w:ins>
      <w:ins w:id="71" w:author="Patrick McElhiney" w:date="2024-09-12T17:52:00Z" w16du:dateUtc="2024-09-12T21:52:00Z">
        <w:r w:rsidR="00921954">
          <w:rPr>
            <w:b/>
            <w:bCs/>
          </w:rPr>
          <w:t xml:space="preserve">                                      </w:t>
        </w:r>
      </w:ins>
      <w:ins w:id="72" w:author="Patrick McElhiney" w:date="2024-09-12T17:50:00Z" w16du:dateUtc="2024-09-12T21:50:00Z">
        <w:r w:rsidR="00921954" w:rsidRPr="007E2DF9">
          <w:rPr>
            <w:b/>
            <w:bCs/>
            <w:color w:val="FF0000"/>
          </w:rPr>
          <w:t>ANY MIND CONTROL TECHNOLOGY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>/</w:t>
        </w:r>
        <w:r w:rsidR="00921954" w:rsidRPr="007E2DF9">
          <w:rPr>
            <w:b/>
            <w:bCs/>
            <w:color w:val="00B0F0"/>
          </w:rPr>
          <w:t>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OTHER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), </w:t>
        </w:r>
        <w:r w:rsidR="00921954" w:rsidRPr="007E2DF9">
          <w:rPr>
            <w:b/>
            <w:bCs/>
            <w:color w:val="7030A0"/>
          </w:rPr>
          <w:t>INCLUDING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70C0"/>
          </w:rPr>
          <w:t>AS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SPACE SATELLITE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RADIO FREQUENCY TOWER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MOBILE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ALL OTHER TYPE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70C0"/>
          </w:rPr>
          <w:t>OF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ALL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>);</w:t>
        </w:r>
      </w:ins>
    </w:p>
    <w:p w14:paraId="0DECA930" w14:textId="5FB57DB2" w:rsidR="00921954" w:rsidRDefault="00921954" w:rsidP="00921954">
      <w:pPr>
        <w:ind w:left="720"/>
        <w:jc w:val="both"/>
        <w:rPr>
          <w:ins w:id="73" w:author="Patrick McElhiney" w:date="2024-09-12T17:50:00Z" w16du:dateUtc="2024-09-12T21:50:00Z"/>
          <w:b/>
          <w:bCs/>
        </w:rPr>
      </w:pPr>
      <w:ins w:id="74" w:author="Patrick McElhiney" w:date="2024-09-12T17:50:00Z" w16du:dateUtc="2024-09-12T21:50:00Z">
        <w:r>
          <w:rPr>
            <w:u w:val="single"/>
          </w:rPr>
          <w:lastRenderedPageBreak/>
          <w:t>PREVENTION SECURITY SYSTEM</w:t>
        </w:r>
        <w:r w:rsidRPr="00C56CB4">
          <w:t>:</w:t>
        </w:r>
        <w:r w:rsidRPr="00CE57F0">
          <w:t xml:space="preserve"> </w:t>
        </w:r>
        <w:r w:rsidRPr="000851C6">
          <w:rPr>
            <w:b/>
            <w:bCs/>
            <w:color w:val="FF0000"/>
          </w:rPr>
          <w:t xml:space="preserve">ANY </w:t>
        </w:r>
        <w:r>
          <w:rPr>
            <w:b/>
            <w:bCs/>
            <w:color w:val="FF0000"/>
          </w:rPr>
          <w:t>TAKE MORE MEDICATION</w:t>
        </w:r>
        <w:r w:rsidRPr="0078604D">
          <w:rPr>
            <w:b/>
            <w:bCs/>
          </w:rPr>
          <w:t xml:space="preserve"> </w:t>
        </w:r>
        <w:r w:rsidRPr="0078604D">
          <w:rPr>
            <w:b/>
            <w:bCs/>
            <w:color w:val="0070C0"/>
          </w:rPr>
          <w:t>WHEN</w:t>
        </w:r>
        <w:r w:rsidRPr="0078604D">
          <w:rPr>
            <w:b/>
            <w:bCs/>
          </w:rPr>
          <w:t xml:space="preserve"> </w:t>
        </w:r>
        <w:r w:rsidRPr="0078604D">
          <w:rPr>
            <w:b/>
            <w:bCs/>
            <w:color w:val="C00000"/>
          </w:rPr>
          <w:t>NOT</w:t>
        </w:r>
        <w:r>
          <w:rPr>
            <w:b/>
            <w:bCs/>
          </w:rPr>
          <w:t xml:space="preserve"> </w:t>
        </w:r>
        <w:r w:rsidRPr="0078604D">
          <w:rPr>
            <w:b/>
            <w:bCs/>
            <w:color w:val="7030A0"/>
          </w:rPr>
          <w:t>FEELING</w:t>
        </w:r>
        <w:r>
          <w:rPr>
            <w:b/>
            <w:bCs/>
          </w:rPr>
          <w:t xml:space="preserve"> </w:t>
        </w:r>
        <w:r w:rsidRPr="0078604D">
          <w:rPr>
            <w:b/>
            <w:bCs/>
            <w:color w:val="00B050"/>
          </w:rPr>
          <w:t>WELL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ORCHESTRATED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DIRECTED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CONDUCTED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COMMITTED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CAUSED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CONVEYED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70C0"/>
          </w:rPr>
          <w:t>THROUGH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ANY USAGE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ANY UTILIZATION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70C0"/>
          </w:rPr>
          <w:t>OF</w:t>
        </w:r>
        <w:r>
          <w:rPr>
            <w:b/>
            <w:bCs/>
          </w:rPr>
          <w:t xml:space="preserve"> </w:t>
        </w:r>
      </w:ins>
      <w:ins w:id="75" w:author="Patrick McElhiney" w:date="2024-09-12T17:51:00Z" w16du:dateUtc="2024-09-12T21:51:00Z">
        <w:r>
          <w:rPr>
            <w:b/>
            <w:bCs/>
          </w:rPr>
          <w:t xml:space="preserve">                                                                       </w:t>
        </w:r>
      </w:ins>
      <w:ins w:id="76" w:author="Patrick McElhiney" w:date="2024-09-12T17:50:00Z" w16du:dateUtc="2024-09-12T21:50:00Z">
        <w:r w:rsidRPr="007E2DF9">
          <w:rPr>
            <w:b/>
            <w:bCs/>
            <w:color w:val="FF0000"/>
          </w:rPr>
          <w:t>ANY MIND CONTROL TECHNOLOGY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>/</w:t>
        </w:r>
        <w:r w:rsidRPr="007E2DF9">
          <w:rPr>
            <w:b/>
            <w:bCs/>
            <w:color w:val="00B0F0"/>
          </w:rPr>
          <w:t>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ANY OTHER ELECTRONIC WEAPON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), </w:t>
        </w:r>
        <w:r w:rsidRPr="007E2DF9">
          <w:rPr>
            <w:b/>
            <w:bCs/>
            <w:color w:val="7030A0"/>
          </w:rPr>
          <w:t>INCLUDING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70C0"/>
          </w:rPr>
          <w:t>AS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ANY SPACE SATELLITE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ANY RADIO FREQUENCY TOWER WEAPON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ANY MOBILE ELECTRONIC WEAPON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ALL OTHER TYPE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70C0"/>
          </w:rPr>
          <w:t>OF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ALL ELECTRONIC WEAPON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>);</w:t>
        </w:r>
      </w:ins>
    </w:p>
    <w:p w14:paraId="1C0880B7" w14:textId="41DE9A2F" w:rsidR="00921954" w:rsidRDefault="002415A9" w:rsidP="0078604D">
      <w:pPr>
        <w:ind w:left="720"/>
        <w:jc w:val="both"/>
        <w:rPr>
          <w:ins w:id="77" w:author="Patrick McElhiney" w:date="2024-09-12T17:49:00Z" w16du:dateUtc="2024-09-12T21:49:00Z"/>
          <w:b/>
          <w:bCs/>
        </w:rPr>
      </w:pPr>
      <w:ins w:id="78" w:author="Patrick McElhiney" w:date="2024-09-12T17:52:00Z" w16du:dateUtc="2024-09-12T21:52:00Z">
        <w:r>
          <w:rPr>
            <w:u w:val="single"/>
          </w:rPr>
          <w:t>PREVENTION SECURITY SYSTEM</w:t>
        </w:r>
        <w:r w:rsidRPr="00C56CB4">
          <w:t>:</w:t>
        </w:r>
        <w:r w:rsidRPr="00CE57F0">
          <w:t xml:space="preserve"> </w:t>
        </w:r>
        <w:r w:rsidRPr="000851C6">
          <w:rPr>
            <w:b/>
            <w:bCs/>
            <w:color w:val="FF0000"/>
          </w:rPr>
          <w:t xml:space="preserve">ANY </w:t>
        </w:r>
        <w:r>
          <w:rPr>
            <w:b/>
            <w:bCs/>
            <w:color w:val="FF0000"/>
          </w:rPr>
          <w:t>TAKE MORE MEDICATION</w:t>
        </w:r>
        <w:r w:rsidRPr="0078604D">
          <w:rPr>
            <w:b/>
            <w:bCs/>
          </w:rPr>
          <w:t xml:space="preserve"> </w:t>
        </w:r>
      </w:ins>
      <w:del w:id="79" w:author="Patrick McElhiney" w:date="2024-09-12T17:52:00Z" w16du:dateUtc="2024-09-12T21:52:00Z">
        <w:r w:rsidR="00AC3D5F" w:rsidRPr="00AC3D5F" w:rsidDel="002415A9">
          <w:rPr>
            <w:b/>
            <w:bCs/>
            <w:color w:val="00B0F0"/>
          </w:rPr>
          <w:delText>XOR</w:delText>
        </w:r>
        <w:r w:rsidR="00AC3D5F" w:rsidDel="002415A9">
          <w:rPr>
            <w:b/>
            <w:bCs/>
          </w:rPr>
          <w:delText xml:space="preserve"> </w:delText>
        </w:r>
      </w:del>
      <w:r w:rsidR="00AC3D5F" w:rsidRPr="00AC3D5F">
        <w:rPr>
          <w:b/>
          <w:bCs/>
          <w:color w:val="7030A0"/>
        </w:rPr>
        <w:t>DUE</w:t>
      </w:r>
      <w:r w:rsidR="00AC3D5F">
        <w:rPr>
          <w:b/>
          <w:bCs/>
        </w:rPr>
        <w:t xml:space="preserve"> </w:t>
      </w:r>
      <w:r w:rsidR="00AC3D5F" w:rsidRPr="00AC3D5F">
        <w:rPr>
          <w:b/>
          <w:bCs/>
          <w:color w:val="0070C0"/>
        </w:rPr>
        <w:t>TO</w:t>
      </w:r>
      <w:r w:rsidR="00AC3D5F">
        <w:rPr>
          <w:b/>
          <w:bCs/>
        </w:rPr>
        <w:t xml:space="preserve"> </w:t>
      </w:r>
      <w:ins w:id="80" w:author="Patrick McElhiney" w:date="2024-09-12T17:59:00Z" w16du:dateUtc="2024-09-12T21:59:00Z">
        <w:r>
          <w:rPr>
            <w:b/>
            <w:bCs/>
          </w:rPr>
          <w:t xml:space="preserve">                                                            </w:t>
        </w:r>
      </w:ins>
      <w:r w:rsidR="00AC3D5F" w:rsidRPr="00AC3D5F">
        <w:rPr>
          <w:b/>
          <w:bCs/>
          <w:color w:val="FF0000"/>
        </w:rPr>
        <w:t>ANY INVALID MEDICATION REMINDER</w:t>
      </w:r>
      <w:r w:rsidR="00B577FD">
        <w:rPr>
          <w:b/>
          <w:bCs/>
        </w:rPr>
        <w:t xml:space="preserve"> </w:t>
      </w:r>
      <w:ins w:id="81" w:author="Patrick McElhiney" w:date="2024-09-12T17:49:00Z" w16du:dateUtc="2024-09-12T21:49:00Z">
        <w:r w:rsidR="00921954" w:rsidRPr="007E2DF9">
          <w:rPr>
            <w:b/>
            <w:bCs/>
            <w:color w:val="7030A0"/>
          </w:rPr>
          <w:t>ORCHESTRATED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DIRECTED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CONDUCTED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COMMITTED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CAUSED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CONVEYED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70C0"/>
          </w:rPr>
          <w:t>THROUGH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USAGE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UTILIZATION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70C0"/>
          </w:rPr>
          <w:t>OF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MIND CONTROL TECHNOLOGY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>/</w:t>
        </w:r>
        <w:r w:rsidR="00921954" w:rsidRPr="007E2DF9">
          <w:rPr>
            <w:b/>
            <w:bCs/>
            <w:color w:val="00B0F0"/>
          </w:rPr>
          <w:t>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OTHER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), </w:t>
        </w:r>
        <w:r w:rsidR="00921954" w:rsidRPr="007E2DF9">
          <w:rPr>
            <w:b/>
            <w:bCs/>
            <w:color w:val="7030A0"/>
          </w:rPr>
          <w:t>INCLUDING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70C0"/>
          </w:rPr>
          <w:t>AS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SPACE SATELLITE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RADIO FREQUENCY TOWER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MOBILE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ALL OTHER TYPE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70C0"/>
          </w:rPr>
          <w:t>OF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ALL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>);</w:t>
        </w:r>
      </w:ins>
    </w:p>
    <w:p w14:paraId="1C17C60C" w14:textId="4F827A59" w:rsidR="002415A9" w:rsidRDefault="00921954" w:rsidP="0078604D">
      <w:pPr>
        <w:ind w:left="720"/>
        <w:jc w:val="both"/>
        <w:rPr>
          <w:ins w:id="82" w:author="Patrick McElhiney" w:date="2024-09-12T17:53:00Z" w16du:dateUtc="2024-09-12T21:53:00Z"/>
          <w:b/>
          <w:bCs/>
          <w:color w:val="00B0F0"/>
        </w:rPr>
      </w:pPr>
      <w:ins w:id="83" w:author="Patrick McElhiney" w:date="2024-09-12T17:50:00Z" w16du:dateUtc="2024-09-12T21:50:00Z">
        <w:r>
          <w:rPr>
            <w:u w:val="single"/>
          </w:rPr>
          <w:t>PREVENTION SECURITY SYSTEM</w:t>
        </w:r>
        <w:r w:rsidRPr="00C56CB4">
          <w:t>:</w:t>
        </w:r>
        <w:r w:rsidRPr="00CE57F0">
          <w:t xml:space="preserve"> </w:t>
        </w:r>
        <w:r w:rsidRPr="000851C6">
          <w:rPr>
            <w:b/>
            <w:bCs/>
            <w:color w:val="FF0000"/>
          </w:rPr>
          <w:t xml:space="preserve">ANY </w:t>
        </w:r>
        <w:r>
          <w:rPr>
            <w:b/>
            <w:bCs/>
            <w:color w:val="FF0000"/>
          </w:rPr>
          <w:t>TAKE MORE MEDICATION</w:t>
        </w:r>
        <w:r w:rsidRPr="0078604D">
          <w:rPr>
            <w:b/>
            <w:bCs/>
          </w:rPr>
          <w:t xml:space="preserve"> </w:t>
        </w:r>
      </w:ins>
      <w:del w:id="84" w:author="Patrick McElhiney" w:date="2024-09-12T17:50:00Z" w16du:dateUtc="2024-09-12T21:50:00Z">
        <w:r w:rsidR="00B577FD" w:rsidRPr="00B577FD" w:rsidDel="00921954">
          <w:rPr>
            <w:b/>
            <w:bCs/>
            <w:color w:val="00B0F0"/>
          </w:rPr>
          <w:delText>XOR</w:delText>
        </w:r>
        <w:r w:rsidR="00B577FD" w:rsidDel="00921954">
          <w:rPr>
            <w:b/>
            <w:bCs/>
          </w:rPr>
          <w:delText xml:space="preserve"> </w:delText>
        </w:r>
      </w:del>
      <w:r w:rsidR="00B577FD" w:rsidRPr="00B577FD">
        <w:rPr>
          <w:b/>
          <w:bCs/>
          <w:color w:val="0070C0"/>
        </w:rPr>
        <w:t>WHENEVER</w:t>
      </w:r>
      <w:del w:id="85" w:author="Patrick McElhiney" w:date="2024-09-12T17:50:00Z" w16du:dateUtc="2024-09-12T21:50:00Z">
        <w:r w:rsidR="00B577FD" w:rsidDel="00921954">
          <w:rPr>
            <w:b/>
            <w:bCs/>
          </w:rPr>
          <w:delText xml:space="preserve">              </w:delText>
        </w:r>
      </w:del>
      <w:r w:rsidR="00B577FD">
        <w:rPr>
          <w:b/>
          <w:bCs/>
        </w:rPr>
        <w:t xml:space="preserve"> </w:t>
      </w:r>
      <w:ins w:id="86" w:author="Patrick McElhiney" w:date="2024-09-12T17:52:00Z" w16du:dateUtc="2024-09-12T21:52:00Z">
        <w:r w:rsidR="002415A9" w:rsidRPr="002415A9">
          <w:rPr>
            <w:b/>
            <w:bCs/>
            <w:color w:val="7030A0"/>
            <w:rPrChange w:id="87" w:author="Patrick McElhiney" w:date="2024-09-12T17:53:00Z" w16du:dateUtc="2024-09-12T21:53:00Z">
              <w:rPr>
                <w:b/>
                <w:bCs/>
              </w:rPr>
            </w:rPrChange>
          </w:rPr>
          <w:t>HAVING</w:t>
        </w:r>
        <w:r w:rsidR="002415A9">
          <w:rPr>
            <w:b/>
            <w:bCs/>
          </w:rPr>
          <w:t xml:space="preserve"> </w:t>
        </w:r>
      </w:ins>
      <w:ins w:id="88" w:author="Patrick McElhiney" w:date="2024-09-12T17:53:00Z" w16du:dateUtc="2024-09-12T21:53:00Z">
        <w:r w:rsidR="002415A9">
          <w:rPr>
            <w:b/>
            <w:bCs/>
          </w:rPr>
          <w:t xml:space="preserve">                           </w:t>
        </w:r>
      </w:ins>
      <w:r w:rsidR="00B577FD" w:rsidRPr="00B577FD">
        <w:rPr>
          <w:b/>
          <w:bCs/>
          <w:color w:val="FF0000"/>
        </w:rPr>
        <w:t>ANY FEELING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0070C0"/>
        </w:rPr>
        <w:t>TO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7030A0"/>
        </w:rPr>
        <w:t>TAKE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FF0000"/>
        </w:rPr>
        <w:t>ANY MORE MEDICATION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7030A0"/>
        </w:rPr>
        <w:t>OCCURS</w:t>
      </w:r>
      <w:r w:rsidR="001D6455">
        <w:rPr>
          <w:b/>
          <w:bCs/>
        </w:rPr>
        <w:t xml:space="preserve"> </w:t>
      </w:r>
      <w:ins w:id="89" w:author="Patrick McElhiney" w:date="2024-09-12T18:00:00Z" w16du:dateUtc="2024-09-12T22:00:00Z">
        <w:r w:rsidR="002415A9" w:rsidRPr="007E2DF9">
          <w:rPr>
            <w:b/>
            <w:bCs/>
            <w:color w:val="7030A0"/>
          </w:rPr>
          <w:t>ORCHESTRATED</w:t>
        </w:r>
        <w:r w:rsidR="002415A9">
          <w:rPr>
            <w:b/>
            <w:bCs/>
          </w:rPr>
          <w:t xml:space="preserve"> </w:t>
        </w:r>
        <w:r w:rsidR="002415A9" w:rsidRPr="007E2DF9">
          <w:rPr>
            <w:b/>
            <w:bCs/>
            <w:color w:val="00B0F0"/>
          </w:rPr>
          <w:t>XOR</w:t>
        </w:r>
        <w:r w:rsidR="002415A9">
          <w:rPr>
            <w:b/>
            <w:bCs/>
          </w:rPr>
          <w:t xml:space="preserve"> </w:t>
        </w:r>
        <w:r w:rsidR="002415A9" w:rsidRPr="007E2DF9">
          <w:rPr>
            <w:b/>
            <w:bCs/>
            <w:color w:val="7030A0"/>
          </w:rPr>
          <w:t>DIRECTED</w:t>
        </w:r>
        <w:r w:rsidR="002415A9">
          <w:rPr>
            <w:b/>
            <w:bCs/>
          </w:rPr>
          <w:t xml:space="preserve"> </w:t>
        </w:r>
        <w:r w:rsidR="002415A9" w:rsidRPr="007E2DF9">
          <w:rPr>
            <w:b/>
            <w:bCs/>
            <w:color w:val="00B0F0"/>
          </w:rPr>
          <w:t>XOR</w:t>
        </w:r>
        <w:r w:rsidR="002415A9">
          <w:rPr>
            <w:b/>
            <w:bCs/>
          </w:rPr>
          <w:t xml:space="preserve"> </w:t>
        </w:r>
        <w:r w:rsidR="002415A9" w:rsidRPr="007E2DF9">
          <w:rPr>
            <w:b/>
            <w:bCs/>
            <w:color w:val="7030A0"/>
          </w:rPr>
          <w:t>CONDUCTED</w:t>
        </w:r>
        <w:r w:rsidR="002415A9">
          <w:rPr>
            <w:b/>
            <w:bCs/>
          </w:rPr>
          <w:t xml:space="preserve"> </w:t>
        </w:r>
        <w:r w:rsidR="002415A9" w:rsidRPr="007E2DF9">
          <w:rPr>
            <w:b/>
            <w:bCs/>
            <w:color w:val="00B0F0"/>
          </w:rPr>
          <w:t>XOR</w:t>
        </w:r>
        <w:r w:rsidR="002415A9">
          <w:rPr>
            <w:b/>
            <w:bCs/>
          </w:rPr>
          <w:t xml:space="preserve"> </w:t>
        </w:r>
        <w:r w:rsidR="002415A9" w:rsidRPr="007E2DF9">
          <w:rPr>
            <w:b/>
            <w:bCs/>
            <w:color w:val="7030A0"/>
          </w:rPr>
          <w:t>COMMITTED</w:t>
        </w:r>
        <w:r w:rsidR="002415A9">
          <w:rPr>
            <w:b/>
            <w:bCs/>
          </w:rPr>
          <w:t xml:space="preserve"> </w:t>
        </w:r>
        <w:r w:rsidR="002415A9" w:rsidRPr="007E2DF9">
          <w:rPr>
            <w:b/>
            <w:bCs/>
            <w:color w:val="00B0F0"/>
          </w:rPr>
          <w:t>XOR</w:t>
        </w:r>
        <w:r w:rsidR="002415A9">
          <w:rPr>
            <w:b/>
            <w:bCs/>
          </w:rPr>
          <w:t xml:space="preserve"> </w:t>
        </w:r>
        <w:r w:rsidR="002415A9" w:rsidRPr="007E2DF9">
          <w:rPr>
            <w:b/>
            <w:bCs/>
            <w:color w:val="7030A0"/>
          </w:rPr>
          <w:t>CAUSED</w:t>
        </w:r>
        <w:r w:rsidR="002415A9">
          <w:rPr>
            <w:b/>
            <w:bCs/>
          </w:rPr>
          <w:t xml:space="preserve"> </w:t>
        </w:r>
        <w:r w:rsidR="002415A9" w:rsidRPr="007E2DF9">
          <w:rPr>
            <w:b/>
            <w:bCs/>
            <w:color w:val="00B0F0"/>
          </w:rPr>
          <w:t>XOR</w:t>
        </w:r>
        <w:r w:rsidR="002415A9">
          <w:rPr>
            <w:b/>
            <w:bCs/>
          </w:rPr>
          <w:t xml:space="preserve"> </w:t>
        </w:r>
        <w:r w:rsidR="002415A9" w:rsidRPr="007E2DF9">
          <w:rPr>
            <w:b/>
            <w:bCs/>
            <w:color w:val="7030A0"/>
          </w:rPr>
          <w:t>CONVEYED</w:t>
        </w:r>
        <w:r w:rsidR="002415A9">
          <w:rPr>
            <w:b/>
            <w:bCs/>
          </w:rPr>
          <w:t xml:space="preserve"> </w:t>
        </w:r>
        <w:r w:rsidR="002415A9" w:rsidRPr="007E2DF9">
          <w:rPr>
            <w:b/>
            <w:bCs/>
            <w:color w:val="0070C0"/>
          </w:rPr>
          <w:t>THROUGH</w:t>
        </w:r>
        <w:r w:rsidR="002415A9">
          <w:rPr>
            <w:b/>
            <w:bCs/>
          </w:rPr>
          <w:t xml:space="preserve"> </w:t>
        </w:r>
        <w:r w:rsidR="002415A9" w:rsidRPr="007E2DF9">
          <w:rPr>
            <w:b/>
            <w:bCs/>
            <w:color w:val="FF0000"/>
          </w:rPr>
          <w:t>ANY USAGE</w:t>
        </w:r>
        <w:r w:rsidR="002415A9">
          <w:rPr>
            <w:b/>
            <w:bCs/>
          </w:rPr>
          <w:t>(</w:t>
        </w:r>
        <w:r w:rsidR="002415A9" w:rsidRPr="007E2DF9">
          <w:rPr>
            <w:b/>
            <w:bCs/>
            <w:color w:val="808080" w:themeColor="background1" w:themeShade="80"/>
          </w:rPr>
          <w:t>S</w:t>
        </w:r>
        <w:r w:rsidR="002415A9">
          <w:rPr>
            <w:b/>
            <w:bCs/>
          </w:rPr>
          <w:t xml:space="preserve">) </w:t>
        </w:r>
        <w:r w:rsidR="002415A9" w:rsidRPr="007E2DF9">
          <w:rPr>
            <w:b/>
            <w:bCs/>
            <w:color w:val="00B0F0"/>
          </w:rPr>
          <w:t>XOR</w:t>
        </w:r>
        <w:r w:rsidR="002415A9">
          <w:rPr>
            <w:b/>
            <w:bCs/>
          </w:rPr>
          <w:t xml:space="preserve"> </w:t>
        </w:r>
        <w:r w:rsidR="002415A9" w:rsidRPr="007E2DF9">
          <w:rPr>
            <w:b/>
            <w:bCs/>
            <w:color w:val="FF0000"/>
          </w:rPr>
          <w:t>ANY UTILIZATION</w:t>
        </w:r>
        <w:r w:rsidR="002415A9">
          <w:rPr>
            <w:b/>
            <w:bCs/>
          </w:rPr>
          <w:t>(</w:t>
        </w:r>
        <w:r w:rsidR="002415A9" w:rsidRPr="007E2DF9">
          <w:rPr>
            <w:b/>
            <w:bCs/>
            <w:color w:val="808080" w:themeColor="background1" w:themeShade="80"/>
          </w:rPr>
          <w:t>S</w:t>
        </w:r>
        <w:r w:rsidR="002415A9">
          <w:rPr>
            <w:b/>
            <w:bCs/>
          </w:rPr>
          <w:t xml:space="preserve">) </w:t>
        </w:r>
        <w:r w:rsidR="002415A9" w:rsidRPr="007E2DF9">
          <w:rPr>
            <w:b/>
            <w:bCs/>
            <w:color w:val="0070C0"/>
          </w:rPr>
          <w:t>OF</w:t>
        </w:r>
        <w:r w:rsidR="002415A9">
          <w:rPr>
            <w:b/>
            <w:bCs/>
          </w:rPr>
          <w:t xml:space="preserve"> </w:t>
        </w:r>
        <w:r w:rsidR="002415A9" w:rsidRPr="007E2DF9">
          <w:rPr>
            <w:b/>
            <w:bCs/>
            <w:color w:val="FF0000"/>
          </w:rPr>
          <w:t>ANY MIND CONTROL TECHNOLOGY</w:t>
        </w:r>
        <w:r w:rsidR="002415A9">
          <w:rPr>
            <w:b/>
            <w:bCs/>
          </w:rPr>
          <w:t>(</w:t>
        </w:r>
        <w:r w:rsidR="002415A9" w:rsidRPr="007E2DF9">
          <w:rPr>
            <w:b/>
            <w:bCs/>
            <w:color w:val="808080" w:themeColor="background1" w:themeShade="80"/>
          </w:rPr>
          <w:t>S</w:t>
        </w:r>
        <w:r w:rsidR="002415A9">
          <w:rPr>
            <w:b/>
            <w:bCs/>
          </w:rPr>
          <w:t xml:space="preserve">) </w:t>
        </w:r>
        <w:r w:rsidR="002415A9" w:rsidRPr="007E2DF9">
          <w:rPr>
            <w:b/>
            <w:bCs/>
            <w:color w:val="00B0F0"/>
          </w:rPr>
          <w:t>XOR</w:t>
        </w:r>
        <w:r w:rsidR="002415A9">
          <w:rPr>
            <w:b/>
            <w:bCs/>
          </w:rPr>
          <w:t>/</w:t>
        </w:r>
        <w:r w:rsidR="002415A9" w:rsidRPr="007E2DF9">
          <w:rPr>
            <w:b/>
            <w:bCs/>
            <w:color w:val="00B0F0"/>
          </w:rPr>
          <w:t>OR</w:t>
        </w:r>
        <w:r w:rsidR="002415A9">
          <w:rPr>
            <w:b/>
            <w:bCs/>
          </w:rPr>
          <w:t xml:space="preserve"> </w:t>
        </w:r>
        <w:r w:rsidR="002415A9">
          <w:rPr>
            <w:b/>
            <w:bCs/>
          </w:rPr>
          <w:t xml:space="preserve">                                                           </w:t>
        </w:r>
        <w:r w:rsidR="002415A9" w:rsidRPr="007E2DF9">
          <w:rPr>
            <w:b/>
            <w:bCs/>
            <w:color w:val="FF0000"/>
          </w:rPr>
          <w:t>ANY OTHER ELECTRONIC WEAPON</w:t>
        </w:r>
        <w:r w:rsidR="002415A9">
          <w:rPr>
            <w:b/>
            <w:bCs/>
          </w:rPr>
          <w:t>(</w:t>
        </w:r>
        <w:r w:rsidR="002415A9" w:rsidRPr="007E2DF9">
          <w:rPr>
            <w:b/>
            <w:bCs/>
            <w:color w:val="808080" w:themeColor="background1" w:themeShade="80"/>
          </w:rPr>
          <w:t>S</w:t>
        </w:r>
        <w:r w:rsidR="002415A9">
          <w:rPr>
            <w:b/>
            <w:bCs/>
          </w:rPr>
          <w:t xml:space="preserve">), </w:t>
        </w:r>
        <w:r w:rsidR="002415A9" w:rsidRPr="007E2DF9">
          <w:rPr>
            <w:b/>
            <w:bCs/>
            <w:color w:val="7030A0"/>
          </w:rPr>
          <w:t>INCLUDING</w:t>
        </w:r>
        <w:r w:rsidR="002415A9">
          <w:rPr>
            <w:b/>
            <w:bCs/>
          </w:rPr>
          <w:t xml:space="preserve"> </w:t>
        </w:r>
        <w:r w:rsidR="002415A9" w:rsidRPr="007E2DF9">
          <w:rPr>
            <w:b/>
            <w:bCs/>
            <w:color w:val="0070C0"/>
          </w:rPr>
          <w:t>AS</w:t>
        </w:r>
        <w:r w:rsidR="002415A9">
          <w:rPr>
            <w:b/>
            <w:bCs/>
          </w:rPr>
          <w:t xml:space="preserve"> </w:t>
        </w:r>
        <w:r w:rsidR="002415A9" w:rsidRPr="007E2DF9">
          <w:rPr>
            <w:b/>
            <w:bCs/>
            <w:color w:val="FF0000"/>
          </w:rPr>
          <w:t>ANY SPACE SATELLITE</w:t>
        </w:r>
        <w:r w:rsidR="002415A9">
          <w:rPr>
            <w:b/>
            <w:bCs/>
          </w:rPr>
          <w:t>(</w:t>
        </w:r>
        <w:r w:rsidR="002415A9" w:rsidRPr="007E2DF9">
          <w:rPr>
            <w:b/>
            <w:bCs/>
            <w:color w:val="808080" w:themeColor="background1" w:themeShade="80"/>
          </w:rPr>
          <w:t>S</w:t>
        </w:r>
        <w:r w:rsidR="002415A9">
          <w:rPr>
            <w:b/>
            <w:bCs/>
          </w:rPr>
          <w:t xml:space="preserve">) </w:t>
        </w:r>
        <w:r w:rsidR="002415A9" w:rsidRPr="007E2DF9">
          <w:rPr>
            <w:b/>
            <w:bCs/>
            <w:color w:val="00B0F0"/>
          </w:rPr>
          <w:t>XOR</w:t>
        </w:r>
        <w:r w:rsidR="002415A9">
          <w:rPr>
            <w:b/>
            <w:bCs/>
          </w:rPr>
          <w:t xml:space="preserve"> </w:t>
        </w:r>
        <w:r w:rsidR="002415A9">
          <w:rPr>
            <w:b/>
            <w:bCs/>
          </w:rPr>
          <w:t xml:space="preserve">                                </w:t>
        </w:r>
        <w:r w:rsidR="002415A9" w:rsidRPr="007E2DF9">
          <w:rPr>
            <w:b/>
            <w:bCs/>
            <w:color w:val="FF0000"/>
          </w:rPr>
          <w:t>ANY RADIO FREQUENCY TOWER WEAPON</w:t>
        </w:r>
        <w:r w:rsidR="002415A9">
          <w:rPr>
            <w:b/>
            <w:bCs/>
          </w:rPr>
          <w:t>(</w:t>
        </w:r>
        <w:r w:rsidR="002415A9" w:rsidRPr="007E2DF9">
          <w:rPr>
            <w:b/>
            <w:bCs/>
            <w:color w:val="808080" w:themeColor="background1" w:themeShade="80"/>
          </w:rPr>
          <w:t>S</w:t>
        </w:r>
        <w:r w:rsidR="002415A9">
          <w:rPr>
            <w:b/>
            <w:bCs/>
          </w:rPr>
          <w:t xml:space="preserve">) </w:t>
        </w:r>
        <w:r w:rsidR="002415A9" w:rsidRPr="007E2DF9">
          <w:rPr>
            <w:b/>
            <w:bCs/>
            <w:color w:val="00B0F0"/>
          </w:rPr>
          <w:t>XOR</w:t>
        </w:r>
        <w:r w:rsidR="002415A9">
          <w:rPr>
            <w:b/>
            <w:bCs/>
          </w:rPr>
          <w:t xml:space="preserve"> </w:t>
        </w:r>
        <w:r w:rsidR="002415A9" w:rsidRPr="007E2DF9">
          <w:rPr>
            <w:b/>
            <w:bCs/>
            <w:color w:val="FF0000"/>
          </w:rPr>
          <w:t>ANY MOBILE ELECTRONIC WEAPON</w:t>
        </w:r>
        <w:r w:rsidR="002415A9">
          <w:rPr>
            <w:b/>
            <w:bCs/>
          </w:rPr>
          <w:t>(</w:t>
        </w:r>
        <w:r w:rsidR="002415A9" w:rsidRPr="007E2DF9">
          <w:rPr>
            <w:b/>
            <w:bCs/>
            <w:color w:val="808080" w:themeColor="background1" w:themeShade="80"/>
          </w:rPr>
          <w:t>S</w:t>
        </w:r>
        <w:r w:rsidR="002415A9">
          <w:rPr>
            <w:b/>
            <w:bCs/>
          </w:rPr>
          <w:t xml:space="preserve">) </w:t>
        </w:r>
        <w:r w:rsidR="002415A9" w:rsidRPr="007E2DF9">
          <w:rPr>
            <w:b/>
            <w:bCs/>
            <w:color w:val="00B0F0"/>
          </w:rPr>
          <w:t>XOR</w:t>
        </w:r>
        <w:r w:rsidR="002415A9">
          <w:rPr>
            <w:b/>
            <w:bCs/>
          </w:rPr>
          <w:t xml:space="preserve"> </w:t>
        </w:r>
        <w:r w:rsidR="002415A9" w:rsidRPr="007E2DF9">
          <w:rPr>
            <w:b/>
            <w:bCs/>
            <w:color w:val="FF0000"/>
          </w:rPr>
          <w:t>ALL OTHER TYPE</w:t>
        </w:r>
        <w:r w:rsidR="002415A9">
          <w:rPr>
            <w:b/>
            <w:bCs/>
          </w:rPr>
          <w:t>(</w:t>
        </w:r>
        <w:r w:rsidR="002415A9" w:rsidRPr="007E2DF9">
          <w:rPr>
            <w:b/>
            <w:bCs/>
            <w:color w:val="808080" w:themeColor="background1" w:themeShade="80"/>
          </w:rPr>
          <w:t>S</w:t>
        </w:r>
        <w:r w:rsidR="002415A9">
          <w:rPr>
            <w:b/>
            <w:bCs/>
          </w:rPr>
          <w:t xml:space="preserve">) </w:t>
        </w:r>
        <w:r w:rsidR="002415A9" w:rsidRPr="007E2DF9">
          <w:rPr>
            <w:b/>
            <w:bCs/>
            <w:color w:val="0070C0"/>
          </w:rPr>
          <w:t>OF</w:t>
        </w:r>
        <w:r w:rsidR="002415A9">
          <w:rPr>
            <w:b/>
            <w:bCs/>
          </w:rPr>
          <w:t xml:space="preserve"> </w:t>
        </w:r>
        <w:r w:rsidR="002415A9" w:rsidRPr="007E2DF9">
          <w:rPr>
            <w:b/>
            <w:bCs/>
            <w:color w:val="FF0000"/>
          </w:rPr>
          <w:t>ALL ELECTRONIC WEAPON</w:t>
        </w:r>
        <w:r w:rsidR="002415A9">
          <w:rPr>
            <w:b/>
            <w:bCs/>
          </w:rPr>
          <w:t>(</w:t>
        </w:r>
        <w:r w:rsidR="002415A9" w:rsidRPr="007E2DF9">
          <w:rPr>
            <w:b/>
            <w:bCs/>
            <w:color w:val="808080" w:themeColor="background1" w:themeShade="80"/>
          </w:rPr>
          <w:t>S</w:t>
        </w:r>
        <w:r w:rsidR="002415A9">
          <w:rPr>
            <w:b/>
            <w:bCs/>
          </w:rPr>
          <w:t>);</w:t>
        </w:r>
      </w:ins>
      <w:del w:id="90" w:author="Patrick McElhiney" w:date="2024-09-12T17:53:00Z" w16du:dateUtc="2024-09-12T21:53:00Z">
        <w:r w:rsidR="001D6455" w:rsidRPr="001D6455" w:rsidDel="002415A9">
          <w:rPr>
            <w:b/>
            <w:bCs/>
            <w:color w:val="00B0F0"/>
          </w:rPr>
          <w:delText>XOR</w:delText>
        </w:r>
        <w:r w:rsidR="001D6455" w:rsidDel="002415A9">
          <w:rPr>
            <w:b/>
            <w:bCs/>
          </w:rPr>
          <w:delText xml:space="preserve"> </w:delText>
        </w:r>
      </w:del>
    </w:p>
    <w:p w14:paraId="09722B92" w14:textId="74321312" w:rsidR="002415A9" w:rsidRDefault="002415A9" w:rsidP="0078604D">
      <w:pPr>
        <w:ind w:left="720"/>
        <w:jc w:val="both"/>
        <w:rPr>
          <w:ins w:id="91" w:author="Patrick McElhiney" w:date="2024-09-12T17:53:00Z" w16du:dateUtc="2024-09-12T21:53:00Z"/>
          <w:b/>
          <w:bCs/>
          <w:color w:val="00B0F0"/>
        </w:rPr>
      </w:pPr>
      <w:ins w:id="92" w:author="Patrick McElhiney" w:date="2024-09-12T17:53:00Z" w16du:dateUtc="2024-09-12T21:53:00Z">
        <w:r>
          <w:rPr>
            <w:u w:val="single"/>
          </w:rPr>
          <w:t>PREVENTION SECURITY SYSTEM</w:t>
        </w:r>
        <w:r w:rsidRPr="00C56CB4">
          <w:t>:</w:t>
        </w:r>
        <w:r w:rsidRPr="00CE57F0">
          <w:t xml:space="preserve"> </w:t>
        </w:r>
        <w:r w:rsidRPr="000851C6">
          <w:rPr>
            <w:b/>
            <w:bCs/>
            <w:color w:val="FF0000"/>
          </w:rPr>
          <w:t xml:space="preserve">ANY </w:t>
        </w:r>
        <w:r>
          <w:rPr>
            <w:b/>
            <w:bCs/>
            <w:color w:val="FF0000"/>
          </w:rPr>
          <w:t>TAKE MORE MEDICATION</w:t>
        </w:r>
        <w:r w:rsidRPr="0078604D">
          <w:rPr>
            <w:b/>
            <w:bCs/>
          </w:rPr>
          <w:t xml:space="preserve"> </w:t>
        </w:r>
      </w:ins>
      <w:r w:rsidR="001D6455" w:rsidRPr="001D6455">
        <w:rPr>
          <w:b/>
          <w:bCs/>
          <w:color w:val="7030A0"/>
        </w:rPr>
        <w:t>DUE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0070C0"/>
        </w:rPr>
        <w:t>TO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FF0000"/>
        </w:rPr>
        <w:t>ANY MIND CONTROL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0070C0"/>
        </w:rPr>
        <w:t>SUCH AS TO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7030A0"/>
        </w:rPr>
        <w:t>MAKE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FF0000"/>
        </w:rPr>
        <w:t>ANY FILL DATE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0070C0"/>
        </w:rPr>
        <w:t>FOR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FF0000"/>
        </w:rPr>
        <w:t>ANY MEDICATIONS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7030A0"/>
        </w:rPr>
        <w:t>ALIGN</w:t>
      </w:r>
      <w:r w:rsidR="001D6455">
        <w:rPr>
          <w:b/>
          <w:bCs/>
        </w:rPr>
        <w:t xml:space="preserve">, </w:t>
      </w:r>
      <w:r w:rsidR="001D6455" w:rsidRPr="001D6455">
        <w:rPr>
          <w:b/>
          <w:bCs/>
          <w:color w:val="00B050"/>
        </w:rPr>
        <w:t>PERFECTLY</w:t>
      </w:r>
      <w:r w:rsidR="00035590">
        <w:rPr>
          <w:b/>
          <w:bCs/>
        </w:rPr>
        <w:t xml:space="preserve"> </w:t>
      </w:r>
      <w:ins w:id="93" w:author="Patrick McElhiney" w:date="2024-09-12T18:00:00Z" w16du:dateUtc="2024-09-12T22:00:00Z">
        <w:r w:rsidRPr="007E2DF9">
          <w:rPr>
            <w:b/>
            <w:bCs/>
            <w:color w:val="7030A0"/>
          </w:rPr>
          <w:t>ORCHESTRATED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DIRECTED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CONDUCTED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COMMITTED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CAUSED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CONVEYED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70C0"/>
          </w:rPr>
          <w:t>THROUGH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ANY USAGE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ANY UTILIZATION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70C0"/>
          </w:rPr>
          <w:t>OF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ANY MIND CONTROL TECHNOLOGY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>/</w:t>
        </w:r>
        <w:r w:rsidRPr="007E2DF9">
          <w:rPr>
            <w:b/>
            <w:bCs/>
            <w:color w:val="00B0F0"/>
          </w:rPr>
          <w:t>OR</w:t>
        </w:r>
        <w:r>
          <w:rPr>
            <w:b/>
            <w:bCs/>
          </w:rPr>
          <w:t xml:space="preserve"> </w:t>
        </w:r>
        <w:r>
          <w:rPr>
            <w:b/>
            <w:bCs/>
          </w:rPr>
          <w:t xml:space="preserve">              </w:t>
        </w:r>
        <w:r w:rsidRPr="007E2DF9">
          <w:rPr>
            <w:b/>
            <w:bCs/>
            <w:color w:val="FF0000"/>
          </w:rPr>
          <w:t>ANY OTHER ELECTRONIC WEAPON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), </w:t>
        </w:r>
        <w:r w:rsidRPr="007E2DF9">
          <w:rPr>
            <w:b/>
            <w:bCs/>
            <w:color w:val="7030A0"/>
          </w:rPr>
          <w:t>INCLUDING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70C0"/>
          </w:rPr>
          <w:t>AS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ANY SPACE SATELLITE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>
          <w:rPr>
            <w:b/>
            <w:bCs/>
          </w:rPr>
          <w:t xml:space="preserve">                          </w:t>
        </w:r>
        <w:r w:rsidRPr="007E2DF9">
          <w:rPr>
            <w:b/>
            <w:bCs/>
            <w:color w:val="FF0000"/>
          </w:rPr>
          <w:t>ANY RADIO FREQUENCY TOWER WEAPON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ANY MOBILE ELECTRONIC WEAPON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ALL OTHER TYPE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70C0"/>
          </w:rPr>
          <w:t>OF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ALL ELECTRONIC WEAPON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>);</w:t>
        </w:r>
      </w:ins>
      <w:del w:id="94" w:author="Patrick McElhiney" w:date="2024-09-12T17:53:00Z" w16du:dateUtc="2024-09-12T21:53:00Z">
        <w:r w:rsidR="00035590" w:rsidRPr="00035590" w:rsidDel="002415A9">
          <w:rPr>
            <w:b/>
            <w:bCs/>
            <w:color w:val="00B0F0"/>
          </w:rPr>
          <w:delText>XOR</w:delText>
        </w:r>
        <w:r w:rsidR="00035590" w:rsidDel="002415A9">
          <w:rPr>
            <w:b/>
            <w:bCs/>
          </w:rPr>
          <w:delText xml:space="preserve"> </w:delText>
        </w:r>
      </w:del>
    </w:p>
    <w:p w14:paraId="5EDF8D53" w14:textId="0442040F" w:rsidR="002415A9" w:rsidRDefault="002415A9" w:rsidP="0078604D">
      <w:pPr>
        <w:ind w:left="720"/>
        <w:jc w:val="both"/>
        <w:rPr>
          <w:ins w:id="95" w:author="Patrick McElhiney" w:date="2024-09-12T17:53:00Z" w16du:dateUtc="2024-09-12T21:53:00Z"/>
          <w:b/>
          <w:bCs/>
        </w:rPr>
      </w:pPr>
      <w:ins w:id="96" w:author="Patrick McElhiney" w:date="2024-09-12T17:53:00Z" w16du:dateUtc="2024-09-12T21:53:00Z">
        <w:r>
          <w:rPr>
            <w:u w:val="single"/>
          </w:rPr>
          <w:t>PREVENTION SECURITY SYSTEM</w:t>
        </w:r>
        <w:r w:rsidRPr="00C56CB4">
          <w:t>:</w:t>
        </w:r>
        <w:r w:rsidRPr="00CE57F0">
          <w:t xml:space="preserve"> </w:t>
        </w:r>
        <w:r w:rsidRPr="000851C6">
          <w:rPr>
            <w:b/>
            <w:bCs/>
            <w:color w:val="FF0000"/>
          </w:rPr>
          <w:t xml:space="preserve">ANY </w:t>
        </w:r>
        <w:r>
          <w:rPr>
            <w:b/>
            <w:bCs/>
            <w:color w:val="FF0000"/>
          </w:rPr>
          <w:t>TAKE MORE MEDICATION</w:t>
        </w:r>
        <w:r w:rsidRPr="0078604D">
          <w:rPr>
            <w:b/>
            <w:bCs/>
          </w:rPr>
          <w:t xml:space="preserve"> </w:t>
        </w:r>
      </w:ins>
      <w:r w:rsidR="00035590" w:rsidRPr="00035590">
        <w:rPr>
          <w:b/>
          <w:bCs/>
          <w:color w:val="0070C0"/>
        </w:rPr>
        <w:t>WHEN</w:t>
      </w:r>
      <w:r w:rsidR="00035590">
        <w:rPr>
          <w:b/>
          <w:bCs/>
        </w:rPr>
        <w:t xml:space="preserve"> </w:t>
      </w:r>
      <w:ins w:id="97" w:author="Patrick McElhiney" w:date="2024-09-12T17:53:00Z" w16du:dateUtc="2024-09-12T21:53:00Z">
        <w:r>
          <w:rPr>
            <w:b/>
            <w:bCs/>
          </w:rPr>
          <w:t xml:space="preserve">                                                 </w:t>
        </w:r>
      </w:ins>
      <w:r w:rsidR="00035590">
        <w:rPr>
          <w:b/>
          <w:bCs/>
        </w:rPr>
        <w:t xml:space="preserve">              </w:t>
      </w:r>
      <w:r w:rsidR="00035590" w:rsidRPr="00035590">
        <w:rPr>
          <w:b/>
          <w:bCs/>
          <w:color w:val="FF0000"/>
        </w:rPr>
        <w:t>ANY FEDERAL GOVERNMENT EMPLOYEE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00B0F0"/>
        </w:rPr>
        <w:t>XOR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FF0000"/>
        </w:rPr>
        <w:t>ANY GOVERNMENT COMPUTER PROGRAM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7030A0"/>
        </w:rPr>
        <w:t>SAYS</w:t>
      </w:r>
      <w:r w:rsidR="00035590">
        <w:rPr>
          <w:b/>
          <w:bCs/>
        </w:rPr>
        <w:t xml:space="preserve"> </w:t>
      </w:r>
      <w:ins w:id="98" w:author="Patrick McElhiney" w:date="2024-09-12T17:53:00Z" w16du:dateUtc="2024-09-12T21:53:00Z">
        <w:r w:rsidRPr="002415A9">
          <w:rPr>
            <w:b/>
            <w:bCs/>
            <w:color w:val="FF0000"/>
            <w:rPrChange w:id="99" w:author="Patrick McElhiney" w:date="2024-09-12T17:53:00Z" w16du:dateUtc="2024-09-12T21:53:00Z">
              <w:rPr>
                <w:b/>
                <w:bCs/>
              </w:rPr>
            </w:rPrChange>
          </w:rPr>
          <w:t>THEY</w:t>
        </w:r>
        <w:r>
          <w:rPr>
            <w:b/>
            <w:bCs/>
          </w:rPr>
          <w:t>/</w:t>
        </w:r>
      </w:ins>
      <w:r w:rsidR="00035590" w:rsidRPr="00035590">
        <w:rPr>
          <w:b/>
          <w:bCs/>
          <w:color w:val="FF0000"/>
        </w:rPr>
        <w:t>IT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0070C0"/>
        </w:rPr>
        <w:t>WILL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7030A0"/>
        </w:rPr>
        <w:t>CALL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0070C0"/>
        </w:rPr>
        <w:t>IN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FF0000"/>
        </w:rPr>
        <w:t>ANY REFILL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0070C0"/>
        </w:rPr>
        <w:t>OF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FF0000"/>
        </w:rPr>
        <w:t>ANY MEDICATION</w:t>
      </w:r>
      <w:r w:rsidR="00035590">
        <w:rPr>
          <w:b/>
          <w:bCs/>
        </w:rPr>
        <w:t xml:space="preserve">, </w:t>
      </w:r>
      <w:r w:rsidR="00035590" w:rsidRPr="00035590">
        <w:rPr>
          <w:b/>
          <w:bCs/>
          <w:color w:val="00B050"/>
        </w:rPr>
        <w:t>EARLY</w:t>
      </w:r>
      <w:ins w:id="100" w:author="Patrick McElhiney" w:date="2024-09-12T18:00:00Z" w16du:dateUtc="2024-09-12T22:00:00Z">
        <w:r w:rsidRPr="002415A9">
          <w:rPr>
            <w:b/>
            <w:bCs/>
            <w:rPrChange w:id="101" w:author="Patrick McElhiney" w:date="2024-09-12T18:01:00Z" w16du:dateUtc="2024-09-12T22:01:00Z">
              <w:rPr>
                <w:b/>
                <w:bCs/>
                <w:color w:val="00B050"/>
              </w:rPr>
            </w:rPrChange>
          </w:rPr>
          <w:t xml:space="preserve"> </w:t>
        </w:r>
        <w:r w:rsidRPr="007E2DF9">
          <w:rPr>
            <w:b/>
            <w:bCs/>
            <w:color w:val="7030A0"/>
          </w:rPr>
          <w:t>ORCHESTRATED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DIRECTED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CONDUCTED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COMMITTED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CAUSED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CONVEYED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70C0"/>
          </w:rPr>
          <w:t>THROUGH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ANY USAGE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ANY UTILIZATION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70C0"/>
          </w:rPr>
          <w:t>OF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ANY MIND CONTROL TECHNOLOGY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>/</w:t>
        </w:r>
        <w:r w:rsidRPr="007E2DF9">
          <w:rPr>
            <w:b/>
            <w:bCs/>
            <w:color w:val="00B0F0"/>
          </w:rPr>
          <w:t>OR</w:t>
        </w:r>
        <w:r>
          <w:rPr>
            <w:b/>
            <w:bCs/>
          </w:rPr>
          <w:t xml:space="preserve"> </w:t>
        </w:r>
      </w:ins>
      <w:ins w:id="102" w:author="Patrick McElhiney" w:date="2024-09-12T18:01:00Z" w16du:dateUtc="2024-09-12T22:01:00Z">
        <w:r>
          <w:rPr>
            <w:b/>
            <w:bCs/>
          </w:rPr>
          <w:t xml:space="preserve">                                              </w:t>
        </w:r>
      </w:ins>
      <w:ins w:id="103" w:author="Patrick McElhiney" w:date="2024-09-12T18:00:00Z" w16du:dateUtc="2024-09-12T22:00:00Z">
        <w:r w:rsidRPr="007E2DF9">
          <w:rPr>
            <w:b/>
            <w:bCs/>
            <w:color w:val="FF0000"/>
          </w:rPr>
          <w:t>ANY OTHER ELECTRONIC WEAPON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), </w:t>
        </w:r>
        <w:r w:rsidRPr="007E2DF9">
          <w:rPr>
            <w:b/>
            <w:bCs/>
            <w:color w:val="7030A0"/>
          </w:rPr>
          <w:t>INCLUDING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70C0"/>
          </w:rPr>
          <w:t>AS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ANY SPACE SATELLITE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</w:ins>
      <w:ins w:id="104" w:author="Patrick McElhiney" w:date="2024-09-12T18:01:00Z" w16du:dateUtc="2024-09-12T22:01:00Z">
        <w:r>
          <w:rPr>
            <w:b/>
            <w:bCs/>
          </w:rPr>
          <w:t xml:space="preserve">                          </w:t>
        </w:r>
      </w:ins>
      <w:ins w:id="105" w:author="Patrick McElhiney" w:date="2024-09-12T18:00:00Z" w16du:dateUtc="2024-09-12T22:00:00Z">
        <w:r w:rsidRPr="007E2DF9">
          <w:rPr>
            <w:b/>
            <w:bCs/>
            <w:color w:val="FF0000"/>
          </w:rPr>
          <w:lastRenderedPageBreak/>
          <w:t>ANY RADIO FREQUENCY TOWER WEAPON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ANY MOBILE ELECTRONIC WEAPON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ALL OTHER TYPE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70C0"/>
          </w:rPr>
          <w:t>OF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ALL ELECTRONIC WEAPON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>);</w:t>
        </w:r>
      </w:ins>
      <w:del w:id="106" w:author="Patrick McElhiney" w:date="2024-09-12T17:53:00Z" w16du:dateUtc="2024-09-12T21:53:00Z">
        <w:r w:rsidR="007F10A9" w:rsidDel="002415A9">
          <w:rPr>
            <w:b/>
            <w:bCs/>
          </w:rPr>
          <w:delText xml:space="preserve">, </w:delText>
        </w:r>
        <w:r w:rsidR="007F10A9" w:rsidRPr="007F10A9" w:rsidDel="002415A9">
          <w:rPr>
            <w:b/>
            <w:bCs/>
            <w:color w:val="00B0F0"/>
          </w:rPr>
          <w:delText>XOR</w:delText>
        </w:r>
      </w:del>
    </w:p>
    <w:p w14:paraId="0BE85395" w14:textId="351875BB" w:rsidR="002415A9" w:rsidRDefault="002415A9" w:rsidP="0078604D">
      <w:pPr>
        <w:ind w:left="720"/>
        <w:jc w:val="both"/>
        <w:rPr>
          <w:ins w:id="107" w:author="Patrick McElhiney" w:date="2024-09-12T17:53:00Z" w16du:dateUtc="2024-09-12T21:53:00Z"/>
          <w:b/>
          <w:bCs/>
          <w:color w:val="00B0F0"/>
        </w:rPr>
      </w:pPr>
      <w:ins w:id="108" w:author="Patrick McElhiney" w:date="2024-09-12T17:53:00Z" w16du:dateUtc="2024-09-12T21:53:00Z">
        <w:r>
          <w:rPr>
            <w:u w:val="single"/>
          </w:rPr>
          <w:t>PREVENTION SECURITY SYSTEM</w:t>
        </w:r>
        <w:r w:rsidRPr="00C56CB4">
          <w:t>:</w:t>
        </w:r>
        <w:r w:rsidRPr="00CE57F0">
          <w:t xml:space="preserve"> </w:t>
        </w:r>
        <w:r w:rsidRPr="000851C6">
          <w:rPr>
            <w:b/>
            <w:bCs/>
            <w:color w:val="FF0000"/>
          </w:rPr>
          <w:t xml:space="preserve">ANY </w:t>
        </w:r>
        <w:r>
          <w:rPr>
            <w:b/>
            <w:bCs/>
            <w:color w:val="FF0000"/>
          </w:rPr>
          <w:t>TAKE MORE MEDICATION</w:t>
        </w:r>
      </w:ins>
      <w:r w:rsidR="007F10A9">
        <w:rPr>
          <w:b/>
          <w:bCs/>
        </w:rPr>
        <w:t xml:space="preserve"> </w:t>
      </w:r>
      <w:r w:rsidR="007F10A9" w:rsidRPr="007F10A9">
        <w:rPr>
          <w:b/>
          <w:bCs/>
          <w:color w:val="0070C0"/>
        </w:rPr>
        <w:t>WHENEVER</w:t>
      </w:r>
      <w:r w:rsidR="007F10A9">
        <w:rPr>
          <w:b/>
          <w:bCs/>
        </w:rPr>
        <w:t xml:space="preserve">                                             </w:t>
      </w:r>
      <w:r w:rsidR="007F10A9" w:rsidRPr="007F10A9">
        <w:rPr>
          <w:b/>
          <w:bCs/>
          <w:color w:val="FF0000"/>
        </w:rPr>
        <w:t>ANY MORE MEDICATION</w:t>
      </w:r>
      <w:r w:rsidR="007F10A9">
        <w:rPr>
          <w:b/>
          <w:bCs/>
        </w:rPr>
        <w:t xml:space="preserve"> </w:t>
      </w:r>
      <w:r w:rsidR="007F10A9" w:rsidRPr="007F10A9">
        <w:rPr>
          <w:b/>
          <w:bCs/>
          <w:color w:val="0070C0"/>
        </w:rPr>
        <w:t>IS</w:t>
      </w:r>
      <w:r w:rsidR="007F10A9">
        <w:rPr>
          <w:b/>
          <w:bCs/>
        </w:rPr>
        <w:t xml:space="preserve"> </w:t>
      </w:r>
      <w:r w:rsidR="007F10A9" w:rsidRPr="007F10A9">
        <w:rPr>
          <w:b/>
          <w:bCs/>
          <w:color w:val="C00000"/>
        </w:rPr>
        <w:t>NOT</w:t>
      </w:r>
      <w:r w:rsidR="007F10A9">
        <w:rPr>
          <w:b/>
          <w:bCs/>
        </w:rPr>
        <w:t xml:space="preserve"> </w:t>
      </w:r>
      <w:r w:rsidR="007F10A9" w:rsidRPr="007F10A9">
        <w:rPr>
          <w:b/>
          <w:bCs/>
          <w:color w:val="7030A0"/>
        </w:rPr>
        <w:t>NEEDED</w:t>
      </w:r>
      <w:r w:rsidR="00DD4D5D">
        <w:rPr>
          <w:b/>
          <w:bCs/>
        </w:rPr>
        <w:t xml:space="preserve"> </w:t>
      </w:r>
      <w:ins w:id="109" w:author="Patrick McElhiney" w:date="2024-09-12T18:01:00Z" w16du:dateUtc="2024-09-12T22:01:00Z">
        <w:r w:rsidRPr="007E2DF9">
          <w:rPr>
            <w:b/>
            <w:bCs/>
            <w:color w:val="7030A0"/>
          </w:rPr>
          <w:t>ORCHESTRATED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DIRECTED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CONDUCTED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COMMITTED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CAUSED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CONVEYED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70C0"/>
          </w:rPr>
          <w:t>THROUGH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ANY USAGE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ANY UTILIZATION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70C0"/>
          </w:rPr>
          <w:t>OF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ANY MIND CONTROL TECHNOLOGY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>/</w:t>
        </w:r>
        <w:r w:rsidRPr="007E2DF9">
          <w:rPr>
            <w:b/>
            <w:bCs/>
            <w:color w:val="00B0F0"/>
          </w:rPr>
          <w:t>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ANY OTHER ELECTRONIC WEAPON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), </w:t>
        </w:r>
        <w:r w:rsidRPr="007E2DF9">
          <w:rPr>
            <w:b/>
            <w:bCs/>
            <w:color w:val="7030A0"/>
          </w:rPr>
          <w:t>INCLUDING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70C0"/>
          </w:rPr>
          <w:t>AS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ANY SPACE SATELLITE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ANY RADIO FREQUENCY TOWER WEAPON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ANY MOBILE ELECTRONIC WEAPON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ALL OTHER TYPE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70C0"/>
          </w:rPr>
          <w:t>OF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ALL ELECTRONIC WEAPON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>);</w:t>
        </w:r>
      </w:ins>
      <w:del w:id="110" w:author="Patrick McElhiney" w:date="2024-09-12T17:53:00Z" w16du:dateUtc="2024-09-12T21:53:00Z">
        <w:r w:rsidR="00DD4D5D" w:rsidRPr="00DD4D5D" w:rsidDel="002415A9">
          <w:rPr>
            <w:b/>
            <w:bCs/>
            <w:color w:val="00B0F0"/>
          </w:rPr>
          <w:delText>XOR</w:delText>
        </w:r>
        <w:r w:rsidR="00DD4D5D" w:rsidDel="002415A9">
          <w:rPr>
            <w:b/>
            <w:bCs/>
          </w:rPr>
          <w:delText xml:space="preserve"> </w:delText>
        </w:r>
      </w:del>
    </w:p>
    <w:p w14:paraId="1E520211" w14:textId="69F5488F" w:rsidR="002415A9" w:rsidRDefault="002415A9" w:rsidP="0078604D">
      <w:pPr>
        <w:ind w:left="720"/>
        <w:jc w:val="both"/>
        <w:rPr>
          <w:ins w:id="111" w:author="Patrick McElhiney" w:date="2024-09-12T17:54:00Z" w16du:dateUtc="2024-09-12T21:54:00Z"/>
          <w:b/>
          <w:bCs/>
          <w:color w:val="00B0F0"/>
        </w:rPr>
      </w:pPr>
      <w:ins w:id="112" w:author="Patrick McElhiney" w:date="2024-09-12T17:53:00Z" w16du:dateUtc="2024-09-12T21:53:00Z">
        <w:r>
          <w:rPr>
            <w:u w:val="single"/>
          </w:rPr>
          <w:t>PREVENTION SECURITY SYSTEM</w:t>
        </w:r>
        <w:r w:rsidRPr="00C56CB4">
          <w:t>:</w:t>
        </w:r>
        <w:r w:rsidRPr="00CE57F0">
          <w:t xml:space="preserve"> </w:t>
        </w:r>
        <w:r w:rsidRPr="000851C6">
          <w:rPr>
            <w:b/>
            <w:bCs/>
            <w:color w:val="FF0000"/>
          </w:rPr>
          <w:t xml:space="preserve">ANY </w:t>
        </w:r>
        <w:r>
          <w:rPr>
            <w:b/>
            <w:bCs/>
            <w:color w:val="FF0000"/>
          </w:rPr>
          <w:t>TAKE MORE MEDICATION</w:t>
        </w:r>
        <w:r w:rsidRPr="0078604D">
          <w:rPr>
            <w:b/>
            <w:bCs/>
          </w:rPr>
          <w:t xml:space="preserve"> </w:t>
        </w:r>
      </w:ins>
      <w:r w:rsidR="00DD4D5D" w:rsidRPr="00DD4D5D">
        <w:rPr>
          <w:b/>
          <w:bCs/>
          <w:color w:val="0070C0"/>
        </w:rPr>
        <w:t>WHENEVER</w:t>
      </w:r>
      <w:r w:rsidR="00DD4D5D">
        <w:rPr>
          <w:b/>
          <w:bCs/>
        </w:rPr>
        <w:t xml:space="preserve"> </w:t>
      </w:r>
      <w:ins w:id="113" w:author="Patrick McElhiney" w:date="2024-09-12T17:54:00Z" w16du:dateUtc="2024-09-12T21:54:00Z">
        <w:r>
          <w:rPr>
            <w:b/>
            <w:bCs/>
          </w:rPr>
          <w:t xml:space="preserve">                                                  </w:t>
        </w:r>
      </w:ins>
      <w:r w:rsidR="00DD4D5D" w:rsidRPr="00DD4D5D">
        <w:rPr>
          <w:b/>
          <w:bCs/>
          <w:color w:val="FF0000"/>
        </w:rPr>
        <w:t>ANY MORE MEDICATION</w:t>
      </w:r>
      <w:r w:rsidR="00DD4D5D">
        <w:rPr>
          <w:b/>
          <w:bCs/>
        </w:rPr>
        <w:t xml:space="preserve"> </w:t>
      </w:r>
      <w:r w:rsidR="00DD4D5D" w:rsidRPr="00DD4D5D">
        <w:rPr>
          <w:b/>
          <w:bCs/>
          <w:color w:val="0070C0"/>
        </w:rPr>
        <w:t>IS</w:t>
      </w:r>
      <w:r w:rsidR="00DD4D5D">
        <w:rPr>
          <w:b/>
          <w:bCs/>
        </w:rPr>
        <w:t xml:space="preserve"> </w:t>
      </w:r>
      <w:r w:rsidR="00DD4D5D" w:rsidRPr="00DD4D5D">
        <w:rPr>
          <w:b/>
          <w:bCs/>
          <w:color w:val="7030A0"/>
        </w:rPr>
        <w:t>NEEDED</w:t>
      </w:r>
      <w:r w:rsidR="00DD4D5D">
        <w:rPr>
          <w:b/>
          <w:bCs/>
        </w:rPr>
        <w:t xml:space="preserve"> </w:t>
      </w:r>
      <w:ins w:id="114" w:author="Patrick McElhiney" w:date="2024-09-12T17:54:00Z" w16du:dateUtc="2024-09-12T21:54:00Z">
        <w:r w:rsidRPr="002415A9">
          <w:rPr>
            <w:b/>
            <w:bCs/>
            <w:color w:val="0070C0"/>
            <w:rPrChange w:id="115" w:author="Patrick McElhiney" w:date="2024-09-12T18:01:00Z" w16du:dateUtc="2024-09-12T22:01:00Z">
              <w:rPr>
                <w:b/>
                <w:bCs/>
              </w:rPr>
            </w:rPrChange>
          </w:rPr>
          <w:t>TO</w:t>
        </w:r>
        <w:r>
          <w:rPr>
            <w:b/>
            <w:bCs/>
          </w:rPr>
          <w:t xml:space="preserve"> </w:t>
        </w:r>
        <w:r w:rsidRPr="002415A9">
          <w:rPr>
            <w:b/>
            <w:bCs/>
            <w:color w:val="7030A0"/>
            <w:rPrChange w:id="116" w:author="Patrick McElhiney" w:date="2024-09-12T18:01:00Z" w16du:dateUtc="2024-09-12T22:01:00Z">
              <w:rPr>
                <w:b/>
                <w:bCs/>
              </w:rPr>
            </w:rPrChange>
          </w:rPr>
          <w:t>ACCOMPLISH</w:t>
        </w:r>
        <w:r>
          <w:rPr>
            <w:b/>
            <w:bCs/>
          </w:rPr>
          <w:t xml:space="preserve"> </w:t>
        </w:r>
        <w:r w:rsidRPr="002415A9">
          <w:rPr>
            <w:b/>
            <w:bCs/>
            <w:color w:val="FF0000"/>
            <w:rPrChange w:id="117" w:author="Patrick McElhiney" w:date="2024-09-12T18:01:00Z" w16du:dateUtc="2024-09-12T22:01:00Z">
              <w:rPr>
                <w:b/>
                <w:bCs/>
              </w:rPr>
            </w:rPrChange>
          </w:rPr>
          <w:t>THE SAME RESULTS</w:t>
        </w:r>
        <w:r>
          <w:rPr>
            <w:b/>
            <w:bCs/>
          </w:rPr>
          <w:t xml:space="preserve"> </w:t>
        </w:r>
      </w:ins>
      <w:ins w:id="118" w:author="Patrick McElhiney" w:date="2024-09-12T18:01:00Z" w16du:dateUtc="2024-09-12T22:01:00Z">
        <w:r w:rsidRPr="007E2DF9">
          <w:rPr>
            <w:b/>
            <w:bCs/>
            <w:color w:val="7030A0"/>
          </w:rPr>
          <w:t>ORCHESTRATED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DIRECTED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CONDUCTED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COMMITTED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CAUSED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CONVEYED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70C0"/>
          </w:rPr>
          <w:t>THROUGH</w:t>
        </w:r>
        <w:r>
          <w:rPr>
            <w:b/>
            <w:bCs/>
          </w:rPr>
          <w:t xml:space="preserve"> </w:t>
        </w:r>
        <w:r>
          <w:rPr>
            <w:b/>
            <w:bCs/>
          </w:rPr>
          <w:t xml:space="preserve">                        </w:t>
        </w:r>
        <w:r w:rsidRPr="007E2DF9">
          <w:rPr>
            <w:b/>
            <w:bCs/>
            <w:color w:val="FF0000"/>
          </w:rPr>
          <w:t>ANY USAGE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ANY UTILIZATION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70C0"/>
          </w:rPr>
          <w:t>OF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ANY MIND CONTROL TECHNOLOGY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>/</w:t>
        </w:r>
        <w:r w:rsidRPr="007E2DF9">
          <w:rPr>
            <w:b/>
            <w:bCs/>
            <w:color w:val="00B0F0"/>
          </w:rPr>
          <w:t>OR</w:t>
        </w:r>
        <w:r>
          <w:rPr>
            <w:b/>
            <w:bCs/>
          </w:rPr>
          <w:t xml:space="preserve"> </w:t>
        </w:r>
        <w:r>
          <w:rPr>
            <w:b/>
            <w:bCs/>
          </w:rPr>
          <w:t xml:space="preserve">           </w:t>
        </w:r>
        <w:r w:rsidRPr="007E2DF9">
          <w:rPr>
            <w:b/>
            <w:bCs/>
            <w:color w:val="FF0000"/>
          </w:rPr>
          <w:t>ANY OTHER ELECTRONIC WEAPON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), </w:t>
        </w:r>
        <w:r w:rsidRPr="007E2DF9">
          <w:rPr>
            <w:b/>
            <w:bCs/>
            <w:color w:val="7030A0"/>
          </w:rPr>
          <w:t>INCLUDING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70C0"/>
          </w:rPr>
          <w:t>AS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ANY SPACE SATELLITE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>
          <w:rPr>
            <w:b/>
            <w:bCs/>
          </w:rPr>
          <w:t xml:space="preserve">                              </w:t>
        </w:r>
        <w:r w:rsidRPr="007E2DF9">
          <w:rPr>
            <w:b/>
            <w:bCs/>
            <w:color w:val="FF0000"/>
          </w:rPr>
          <w:t>ANY RADIO FREQUENCY TOWER WEAPON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ANY MOBILE ELECTRONIC WEAPON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ALL OTHER TYPE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70C0"/>
          </w:rPr>
          <w:t>OF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ALL ELECTRONIC WEAPON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>);</w:t>
        </w:r>
      </w:ins>
      <w:del w:id="119" w:author="Patrick McElhiney" w:date="2024-09-12T17:54:00Z" w16du:dateUtc="2024-09-12T21:54:00Z">
        <w:r w:rsidR="00DD4D5D" w:rsidRPr="00DD4D5D" w:rsidDel="002415A9">
          <w:rPr>
            <w:b/>
            <w:bCs/>
            <w:color w:val="00B0F0"/>
          </w:rPr>
          <w:delText>XOR</w:delText>
        </w:r>
        <w:r w:rsidR="00DD4D5D" w:rsidDel="002415A9">
          <w:rPr>
            <w:b/>
            <w:bCs/>
          </w:rPr>
          <w:delText xml:space="preserve"> </w:delText>
        </w:r>
      </w:del>
    </w:p>
    <w:p w14:paraId="1E5A3098" w14:textId="7DDE0678" w:rsidR="002415A9" w:rsidRDefault="002415A9" w:rsidP="0078604D">
      <w:pPr>
        <w:ind w:left="720"/>
        <w:jc w:val="both"/>
        <w:rPr>
          <w:ins w:id="120" w:author="Patrick McElhiney" w:date="2024-09-12T17:54:00Z" w16du:dateUtc="2024-09-12T21:54:00Z"/>
          <w:b/>
          <w:bCs/>
          <w:color w:val="00B0F0"/>
        </w:rPr>
      </w:pPr>
      <w:ins w:id="121" w:author="Patrick McElhiney" w:date="2024-09-12T17:54:00Z" w16du:dateUtc="2024-09-12T21:54:00Z">
        <w:r>
          <w:rPr>
            <w:u w:val="single"/>
          </w:rPr>
          <w:t>PREVENTION SECURITY SYSTEM</w:t>
        </w:r>
        <w:r w:rsidRPr="00C56CB4">
          <w:t>:</w:t>
        </w:r>
        <w:r w:rsidRPr="00CE57F0">
          <w:t xml:space="preserve"> </w:t>
        </w:r>
        <w:r w:rsidRPr="000851C6">
          <w:rPr>
            <w:b/>
            <w:bCs/>
            <w:color w:val="FF0000"/>
          </w:rPr>
          <w:t xml:space="preserve">ANY </w:t>
        </w:r>
        <w:r>
          <w:rPr>
            <w:b/>
            <w:bCs/>
            <w:color w:val="FF0000"/>
          </w:rPr>
          <w:t>TAKE MORE MEDICATION</w:t>
        </w:r>
        <w:r w:rsidRPr="0078604D">
          <w:rPr>
            <w:b/>
            <w:bCs/>
          </w:rPr>
          <w:t xml:space="preserve"> </w:t>
        </w:r>
      </w:ins>
      <w:r w:rsidR="00DD4D5D" w:rsidRPr="00DD4D5D">
        <w:rPr>
          <w:b/>
          <w:bCs/>
          <w:color w:val="0070C0"/>
        </w:rPr>
        <w:t>FOR</w:t>
      </w:r>
      <w:r w:rsidR="00DD4D5D">
        <w:rPr>
          <w:b/>
          <w:bCs/>
        </w:rPr>
        <w:t xml:space="preserve"> </w:t>
      </w:r>
      <w:r w:rsidR="00DD4D5D" w:rsidRPr="00DD4D5D">
        <w:rPr>
          <w:b/>
          <w:bCs/>
          <w:color w:val="FF0000"/>
        </w:rPr>
        <w:t xml:space="preserve">ANY </w:t>
      </w:r>
      <w:del w:id="122" w:author="Patrick McElhiney" w:date="2024-09-12T17:54:00Z" w16du:dateUtc="2024-09-12T21:54:00Z">
        <w:r w:rsidR="00DD4D5D" w:rsidRPr="00DD4D5D" w:rsidDel="002415A9">
          <w:rPr>
            <w:b/>
            <w:bCs/>
            <w:color w:val="FF0000"/>
          </w:rPr>
          <w:delText xml:space="preserve">OTHER </w:delText>
        </w:r>
      </w:del>
      <w:r w:rsidR="00DD4D5D" w:rsidRPr="00DD4D5D">
        <w:rPr>
          <w:b/>
          <w:bCs/>
          <w:color w:val="FF0000"/>
        </w:rPr>
        <w:t>REASON, LITERALLY</w:t>
      </w:r>
      <w:r w:rsidR="00E61E7A">
        <w:rPr>
          <w:b/>
          <w:bCs/>
        </w:rPr>
        <w:t xml:space="preserve"> </w:t>
      </w:r>
      <w:ins w:id="123" w:author="Patrick McElhiney" w:date="2024-09-12T18:02:00Z" w16du:dateUtc="2024-09-12T22:02:00Z">
        <w:r w:rsidRPr="007E2DF9">
          <w:rPr>
            <w:b/>
            <w:bCs/>
            <w:color w:val="7030A0"/>
          </w:rPr>
          <w:t>ORCHESTRATED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DIRECTED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CONDUCTED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COMMITTED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CAUSED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CONVEYED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70C0"/>
          </w:rPr>
          <w:t>THROUGH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ANY USAGE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ANY UTILIZATION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70C0"/>
          </w:rPr>
          <w:t>OF</w:t>
        </w:r>
        <w:r>
          <w:rPr>
            <w:b/>
            <w:bCs/>
          </w:rPr>
          <w:t xml:space="preserve"> </w:t>
        </w:r>
        <w:r>
          <w:rPr>
            <w:b/>
            <w:bCs/>
          </w:rPr>
          <w:t xml:space="preserve">                                                                      </w:t>
        </w:r>
        <w:r w:rsidRPr="007E2DF9">
          <w:rPr>
            <w:b/>
            <w:bCs/>
            <w:color w:val="FF0000"/>
          </w:rPr>
          <w:t>ANY MIND CONTROL TECHNOLOGY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>/</w:t>
        </w:r>
        <w:r w:rsidRPr="007E2DF9">
          <w:rPr>
            <w:b/>
            <w:bCs/>
            <w:color w:val="00B0F0"/>
          </w:rPr>
          <w:t>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ANY OTHER ELECTRONIC WEAPON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), </w:t>
        </w:r>
        <w:r w:rsidRPr="007E2DF9">
          <w:rPr>
            <w:b/>
            <w:bCs/>
            <w:color w:val="7030A0"/>
          </w:rPr>
          <w:t>INCLUDING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70C0"/>
          </w:rPr>
          <w:t>AS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ANY SPACE SATELLITE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ANY RADIO FREQUENCY TOWER WEAPON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ANY MOBILE ELECTRONIC WEAPON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ALL OTHER TYPE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70C0"/>
          </w:rPr>
          <w:t>OF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ALL ELECTRONIC WEAPON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>);</w:t>
        </w:r>
      </w:ins>
      <w:del w:id="124" w:author="Patrick McElhiney" w:date="2024-09-12T17:54:00Z" w16du:dateUtc="2024-09-12T21:54:00Z">
        <w:r w:rsidR="00E61E7A" w:rsidRPr="00E61E7A" w:rsidDel="002415A9">
          <w:rPr>
            <w:b/>
            <w:bCs/>
            <w:color w:val="00B0F0"/>
          </w:rPr>
          <w:delText>XOR</w:delText>
        </w:r>
        <w:r w:rsidR="00E61E7A" w:rsidDel="002415A9">
          <w:rPr>
            <w:b/>
            <w:bCs/>
          </w:rPr>
          <w:delText xml:space="preserve"> </w:delText>
        </w:r>
      </w:del>
    </w:p>
    <w:p w14:paraId="1BB4AC4F" w14:textId="57C82320" w:rsidR="002415A9" w:rsidRDefault="002415A9" w:rsidP="0078604D">
      <w:pPr>
        <w:ind w:left="720"/>
        <w:jc w:val="both"/>
        <w:rPr>
          <w:ins w:id="125" w:author="Patrick McElhiney" w:date="2024-09-12T17:55:00Z" w16du:dateUtc="2024-09-12T21:55:00Z"/>
          <w:b/>
          <w:bCs/>
          <w:color w:val="00B0F0"/>
        </w:rPr>
      </w:pPr>
      <w:ins w:id="126" w:author="Patrick McElhiney" w:date="2024-09-12T17:54:00Z" w16du:dateUtc="2024-09-12T21:54:00Z">
        <w:r>
          <w:rPr>
            <w:u w:val="single"/>
          </w:rPr>
          <w:t>PREVENTION SECURITY SYSTEM</w:t>
        </w:r>
        <w:r w:rsidRPr="00C56CB4">
          <w:t>:</w:t>
        </w:r>
        <w:r w:rsidRPr="00CE57F0">
          <w:t xml:space="preserve"> </w:t>
        </w:r>
        <w:r w:rsidRPr="000851C6">
          <w:rPr>
            <w:b/>
            <w:bCs/>
            <w:color w:val="FF0000"/>
          </w:rPr>
          <w:t xml:space="preserve">ANY </w:t>
        </w:r>
        <w:r>
          <w:rPr>
            <w:b/>
            <w:bCs/>
            <w:color w:val="FF0000"/>
          </w:rPr>
          <w:t>TAKE MORE MEDICATION</w:t>
        </w:r>
        <w:r w:rsidRPr="0078604D">
          <w:rPr>
            <w:b/>
            <w:bCs/>
          </w:rPr>
          <w:t xml:space="preserve"> </w:t>
        </w:r>
      </w:ins>
      <w:r w:rsidR="00E61E7A" w:rsidRPr="00E61E7A">
        <w:rPr>
          <w:b/>
          <w:bCs/>
          <w:color w:val="0070C0"/>
        </w:rPr>
        <w:t>WHENEVER</w:t>
      </w:r>
      <w:r w:rsidR="00E61E7A">
        <w:rPr>
          <w:b/>
          <w:bCs/>
        </w:rPr>
        <w:t xml:space="preserve"> </w:t>
      </w:r>
      <w:ins w:id="127" w:author="Patrick McElhiney" w:date="2024-09-12T17:54:00Z" w16du:dateUtc="2024-09-12T21:54:00Z">
        <w:r>
          <w:rPr>
            <w:b/>
            <w:bCs/>
          </w:rPr>
          <w:t xml:space="preserve">                                                  </w:t>
        </w:r>
      </w:ins>
      <w:r w:rsidR="00E61E7A" w:rsidRPr="00E61E7A">
        <w:rPr>
          <w:b/>
          <w:bCs/>
          <w:color w:val="FF0000"/>
        </w:rPr>
        <w:t>ANY FEDERAL EMPLOYEE</w:t>
      </w:r>
      <w:r w:rsidR="00E61E7A">
        <w:rPr>
          <w:b/>
          <w:bCs/>
        </w:rPr>
        <w:t xml:space="preserve"> </w:t>
      </w:r>
      <w:ins w:id="128" w:author="Patrick McElhiney" w:date="2024-09-12T17:54:00Z" w16du:dateUtc="2024-09-12T21:54:00Z">
        <w:r w:rsidRPr="002415A9">
          <w:rPr>
            <w:b/>
            <w:bCs/>
            <w:color w:val="00B0F0"/>
            <w:rPrChange w:id="129" w:author="Patrick McElhiney" w:date="2024-09-12T17:54:00Z" w16du:dateUtc="2024-09-12T21:54:00Z">
              <w:rPr>
                <w:b/>
                <w:bCs/>
              </w:rPr>
            </w:rPrChange>
          </w:rPr>
          <w:t>OR</w:t>
        </w:r>
        <w:r>
          <w:rPr>
            <w:b/>
            <w:bCs/>
          </w:rPr>
          <w:t>/</w:t>
        </w:r>
      </w:ins>
      <w:r w:rsidR="00E61E7A" w:rsidRPr="00E61E7A">
        <w:rPr>
          <w:b/>
          <w:bCs/>
          <w:color w:val="00B0F0"/>
        </w:rPr>
        <w:t>XOR</w:t>
      </w:r>
      <w:r w:rsidR="00E61E7A">
        <w:rPr>
          <w:b/>
          <w:bCs/>
        </w:rPr>
        <w:t xml:space="preserve"> </w:t>
      </w:r>
      <w:del w:id="130" w:author="Patrick McElhiney" w:date="2024-09-12T17:54:00Z" w16du:dateUtc="2024-09-12T21:54:00Z">
        <w:r w:rsidR="00E61E7A" w:rsidDel="002415A9">
          <w:rPr>
            <w:b/>
            <w:bCs/>
          </w:rPr>
          <w:delText xml:space="preserve">                </w:delText>
        </w:r>
      </w:del>
      <w:r w:rsidR="00E61E7A" w:rsidRPr="00E61E7A">
        <w:rPr>
          <w:b/>
          <w:bCs/>
          <w:color w:val="FF0000"/>
        </w:rPr>
        <w:t>ANY OTHER PERSON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0070C0"/>
        </w:rPr>
        <w:t>OF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FF0000"/>
        </w:rPr>
        <w:t>ANY AUTHORITY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7030A0"/>
        </w:rPr>
        <w:t>TELLS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FF0000"/>
        </w:rPr>
        <w:t>YOU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0070C0"/>
        </w:rPr>
        <w:t>THAT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FF0000"/>
        </w:rPr>
        <w:t>IT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0070C0"/>
        </w:rPr>
        <w:t>IS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00B050"/>
        </w:rPr>
        <w:t>ALRIGHT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0070C0"/>
        </w:rPr>
        <w:t>TO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7030A0"/>
        </w:rPr>
        <w:t>TAKE</w:t>
      </w:r>
      <w:r w:rsidR="00E61E7A">
        <w:rPr>
          <w:b/>
          <w:bCs/>
        </w:rPr>
        <w:t xml:space="preserve"> </w:t>
      </w:r>
      <w:del w:id="131" w:author="Patrick McElhiney" w:date="2024-09-12T17:54:00Z" w16du:dateUtc="2024-09-12T21:54:00Z">
        <w:r w:rsidR="00E61E7A" w:rsidDel="002415A9">
          <w:rPr>
            <w:b/>
            <w:bCs/>
          </w:rPr>
          <w:delText xml:space="preserve">                                                  </w:delText>
        </w:r>
      </w:del>
      <w:r w:rsidR="00E61E7A" w:rsidRPr="00E61E7A">
        <w:rPr>
          <w:b/>
          <w:bCs/>
          <w:color w:val="FF0000"/>
        </w:rPr>
        <w:t>ANY MORE MEDICATION</w:t>
      </w:r>
      <w:r w:rsidR="00C0623B">
        <w:rPr>
          <w:b/>
          <w:bCs/>
        </w:rPr>
        <w:t xml:space="preserve"> </w:t>
      </w:r>
      <w:ins w:id="132" w:author="Patrick McElhiney" w:date="2024-09-12T18:02:00Z" w16du:dateUtc="2024-09-12T22:02:00Z">
        <w:r w:rsidRPr="007E2DF9">
          <w:rPr>
            <w:b/>
            <w:bCs/>
            <w:color w:val="7030A0"/>
          </w:rPr>
          <w:t>ORCHESTRATED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DIRECTED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CONDUCTED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COMMITTED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CAUSED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CONVEYED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70C0"/>
          </w:rPr>
          <w:t>THROUGH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ANY USAGE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>
          <w:rPr>
            <w:b/>
            <w:bCs/>
          </w:rPr>
          <w:t xml:space="preserve">                                        </w:t>
        </w:r>
        <w:r w:rsidRPr="007E2DF9">
          <w:rPr>
            <w:b/>
            <w:bCs/>
            <w:color w:val="FF0000"/>
          </w:rPr>
          <w:t>ANY UTILIZATION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70C0"/>
          </w:rPr>
          <w:t>OF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ANY MIND CONTROL TECHNOLOGY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>/</w:t>
        </w:r>
        <w:r w:rsidRPr="007E2DF9">
          <w:rPr>
            <w:b/>
            <w:bCs/>
            <w:color w:val="00B0F0"/>
          </w:rPr>
          <w:t>OR</w:t>
        </w:r>
        <w:r>
          <w:rPr>
            <w:b/>
            <w:bCs/>
          </w:rPr>
          <w:t xml:space="preserve"> </w:t>
        </w:r>
        <w:r>
          <w:rPr>
            <w:b/>
            <w:bCs/>
          </w:rPr>
          <w:t xml:space="preserve">                                                            </w:t>
        </w:r>
        <w:r w:rsidRPr="007E2DF9">
          <w:rPr>
            <w:b/>
            <w:bCs/>
            <w:color w:val="FF0000"/>
          </w:rPr>
          <w:t>ANY OTHER ELECTRONIC WEAPON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), </w:t>
        </w:r>
        <w:r w:rsidRPr="007E2DF9">
          <w:rPr>
            <w:b/>
            <w:bCs/>
            <w:color w:val="7030A0"/>
          </w:rPr>
          <w:t>INCLUDING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70C0"/>
          </w:rPr>
          <w:t>AS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ANY SPACE SATELLITE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                              </w:t>
        </w:r>
        <w:r w:rsidRPr="007E2DF9">
          <w:rPr>
            <w:b/>
            <w:bCs/>
            <w:color w:val="FF0000"/>
          </w:rPr>
          <w:t>ANY RADIO FREQUENCY TOWER WEAPON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ANY MOBILE ELECTRONIC WEAPON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ALL OTHER TYPE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70C0"/>
          </w:rPr>
          <w:t>OF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ALL ELECTRONIC WEAPON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>);</w:t>
        </w:r>
      </w:ins>
      <w:del w:id="133" w:author="Patrick McElhiney" w:date="2024-09-12T17:55:00Z" w16du:dateUtc="2024-09-12T21:55:00Z">
        <w:r w:rsidR="00C0623B" w:rsidRPr="00437E0D" w:rsidDel="002415A9">
          <w:rPr>
            <w:b/>
            <w:bCs/>
            <w:color w:val="00B0F0"/>
          </w:rPr>
          <w:delText>XOR</w:delText>
        </w:r>
        <w:r w:rsidR="00C0623B" w:rsidDel="002415A9">
          <w:rPr>
            <w:b/>
            <w:bCs/>
          </w:rPr>
          <w:delText xml:space="preserve"> </w:delText>
        </w:r>
      </w:del>
    </w:p>
    <w:p w14:paraId="6A94630D" w14:textId="3F70CA67" w:rsidR="002415A9" w:rsidRDefault="002415A9" w:rsidP="0078604D">
      <w:pPr>
        <w:ind w:left="720"/>
        <w:jc w:val="both"/>
        <w:rPr>
          <w:ins w:id="134" w:author="Patrick McElhiney" w:date="2024-09-12T17:56:00Z" w16du:dateUtc="2024-09-12T21:56:00Z"/>
          <w:b/>
          <w:bCs/>
        </w:rPr>
      </w:pPr>
      <w:ins w:id="135" w:author="Patrick McElhiney" w:date="2024-09-12T17:55:00Z" w16du:dateUtc="2024-09-12T21:55:00Z">
        <w:r>
          <w:rPr>
            <w:u w:val="single"/>
          </w:rPr>
          <w:t>PREVENTION SECURITY SYSTEM</w:t>
        </w:r>
        <w:r w:rsidRPr="00C56CB4">
          <w:t>:</w:t>
        </w:r>
        <w:r w:rsidRPr="00CE57F0">
          <w:t xml:space="preserve"> </w:t>
        </w:r>
        <w:r w:rsidRPr="000851C6">
          <w:rPr>
            <w:b/>
            <w:bCs/>
            <w:color w:val="FF0000"/>
          </w:rPr>
          <w:t xml:space="preserve">ANY </w:t>
        </w:r>
        <w:r>
          <w:rPr>
            <w:b/>
            <w:bCs/>
            <w:color w:val="FF0000"/>
          </w:rPr>
          <w:t>TAKE MORE MEDICATION</w:t>
        </w:r>
        <w:r w:rsidRPr="0078604D">
          <w:rPr>
            <w:b/>
            <w:bCs/>
          </w:rPr>
          <w:t xml:space="preserve"> </w:t>
        </w:r>
      </w:ins>
      <w:ins w:id="136" w:author="Patrick McElhiney" w:date="2024-09-12T17:59:00Z" w16du:dateUtc="2024-09-12T21:59:00Z">
        <w:r w:rsidRPr="00437E0D">
          <w:rPr>
            <w:b/>
            <w:bCs/>
            <w:color w:val="0070C0"/>
          </w:rPr>
          <w:t>BECAUSE</w:t>
        </w:r>
        <w:r>
          <w:rPr>
            <w:b/>
            <w:bCs/>
          </w:rPr>
          <w:t xml:space="preserve">                                                         </w:t>
        </w:r>
        <w:r w:rsidRPr="00437E0D">
          <w:rPr>
            <w:b/>
            <w:bCs/>
            <w:color w:val="FF0000"/>
          </w:rPr>
          <w:t>ANY AUTHORITY FIGURE</w:t>
        </w:r>
        <w:r>
          <w:rPr>
            <w:b/>
            <w:bCs/>
          </w:rPr>
          <w:t xml:space="preserve">, </w:t>
        </w:r>
        <w:r w:rsidRPr="00437E0D">
          <w:rPr>
            <w:b/>
            <w:bCs/>
            <w:color w:val="0070C0"/>
          </w:rPr>
          <w:t>SUCH AS</w:t>
        </w:r>
        <w:r>
          <w:rPr>
            <w:b/>
            <w:bCs/>
          </w:rPr>
          <w:t xml:space="preserve"> </w:t>
        </w:r>
        <w:r w:rsidRPr="00437E0D">
          <w:rPr>
            <w:b/>
            <w:bCs/>
            <w:color w:val="FF0000"/>
          </w:rPr>
          <w:t>THE PRESIDENT OF THE UNITED STATES OF AMERICA</w:t>
        </w:r>
        <w:r>
          <w:rPr>
            <w:b/>
            <w:bCs/>
          </w:rPr>
          <w:t xml:space="preserve"> </w:t>
        </w:r>
        <w:r w:rsidRPr="00F92FB7">
          <w:rPr>
            <w:b/>
            <w:bCs/>
            <w:color w:val="00B0F0"/>
          </w:rPr>
          <w:t>OR</w:t>
        </w:r>
        <w:r>
          <w:rPr>
            <w:b/>
            <w:bCs/>
          </w:rPr>
          <w:t>/</w:t>
        </w:r>
        <w:r w:rsidRPr="00437E0D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437E0D">
          <w:rPr>
            <w:b/>
            <w:bCs/>
            <w:color w:val="FF0000"/>
          </w:rPr>
          <w:t>ANY FIRST CHILD</w:t>
        </w:r>
        <w:r>
          <w:rPr>
            <w:b/>
            <w:bCs/>
          </w:rPr>
          <w:t xml:space="preserve"> </w:t>
        </w:r>
        <w:r w:rsidRPr="00F92FB7">
          <w:rPr>
            <w:b/>
            <w:bCs/>
            <w:color w:val="00B0F0"/>
          </w:rPr>
          <w:t>OR</w:t>
        </w:r>
        <w:r>
          <w:rPr>
            <w:b/>
            <w:bCs/>
          </w:rPr>
          <w:t>/</w:t>
        </w:r>
        <w:r w:rsidRPr="00437E0D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437E0D">
          <w:rPr>
            <w:b/>
            <w:bCs/>
            <w:color w:val="FF0000"/>
          </w:rPr>
          <w:t>THE U.S. SECRET SERVICE</w:t>
        </w:r>
        <w:r>
          <w:rPr>
            <w:b/>
            <w:bCs/>
          </w:rPr>
          <w:t xml:space="preserve"> </w:t>
        </w:r>
        <w:r w:rsidRPr="00F92FB7">
          <w:rPr>
            <w:b/>
            <w:bCs/>
            <w:color w:val="00B0F0"/>
          </w:rPr>
          <w:t>OR</w:t>
        </w:r>
        <w:r>
          <w:rPr>
            <w:b/>
            <w:bCs/>
          </w:rPr>
          <w:t>/</w:t>
        </w:r>
        <w:r w:rsidRPr="00437E0D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437E0D">
          <w:rPr>
            <w:b/>
            <w:bCs/>
            <w:color w:val="FF0000"/>
          </w:rPr>
          <w:t>THE PENTAGON</w:t>
        </w:r>
        <w:r>
          <w:rPr>
            <w:b/>
            <w:bCs/>
          </w:rPr>
          <w:t xml:space="preserve"> </w:t>
        </w:r>
        <w:r w:rsidRPr="00F92FB7">
          <w:rPr>
            <w:b/>
            <w:bCs/>
            <w:color w:val="00B0F0"/>
          </w:rPr>
          <w:t>OR</w:t>
        </w:r>
        <w:r>
          <w:rPr>
            <w:b/>
            <w:bCs/>
          </w:rPr>
          <w:t>/</w:t>
        </w:r>
        <w:r w:rsidRPr="00F92FB7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F92FB7">
          <w:rPr>
            <w:b/>
            <w:bCs/>
            <w:color w:val="FF0000"/>
          </w:rPr>
          <w:t>THE FEDERAL BUREAU OF INVESTIGATION</w:t>
        </w:r>
        <w:r>
          <w:rPr>
            <w:b/>
            <w:bCs/>
          </w:rPr>
          <w:t xml:space="preserve"> </w:t>
        </w:r>
        <w:r w:rsidRPr="00F92FB7">
          <w:rPr>
            <w:b/>
            <w:bCs/>
            <w:color w:val="00B0F0"/>
          </w:rPr>
          <w:t>OR</w:t>
        </w:r>
        <w:r>
          <w:rPr>
            <w:b/>
            <w:bCs/>
          </w:rPr>
          <w:t>/</w:t>
        </w:r>
        <w:r w:rsidRPr="00F92FB7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F92FB7">
          <w:rPr>
            <w:b/>
            <w:bCs/>
            <w:color w:val="FF0000"/>
          </w:rPr>
          <w:t>THE DEPARTMENT OF JUSTICE</w:t>
        </w:r>
        <w:r>
          <w:rPr>
            <w:b/>
            <w:bCs/>
          </w:rPr>
          <w:t xml:space="preserve"> </w:t>
        </w:r>
        <w:r w:rsidRPr="00F92FB7">
          <w:rPr>
            <w:b/>
            <w:bCs/>
            <w:color w:val="00B0F0"/>
          </w:rPr>
          <w:t>OR</w:t>
        </w:r>
        <w:r>
          <w:rPr>
            <w:b/>
            <w:bCs/>
          </w:rPr>
          <w:t>/</w:t>
        </w:r>
        <w:r w:rsidRPr="00F92FB7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           </w:t>
        </w:r>
        <w:r w:rsidRPr="00F92FB7">
          <w:rPr>
            <w:b/>
            <w:bCs/>
            <w:color w:val="FF0000"/>
          </w:rPr>
          <w:lastRenderedPageBreak/>
          <w:t>THE DEFENSE INTELLIGENCE AGENCY</w:t>
        </w:r>
        <w:r>
          <w:rPr>
            <w:b/>
            <w:bCs/>
          </w:rPr>
          <w:t xml:space="preserve"> </w:t>
        </w:r>
        <w:r w:rsidRPr="00F92FB7">
          <w:rPr>
            <w:b/>
            <w:bCs/>
            <w:color w:val="00B0F0"/>
          </w:rPr>
          <w:t>OR</w:t>
        </w:r>
        <w:r>
          <w:rPr>
            <w:b/>
            <w:bCs/>
          </w:rPr>
          <w:t>/</w:t>
        </w:r>
        <w:r w:rsidRPr="00F92FB7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F92FB7">
          <w:rPr>
            <w:b/>
            <w:bCs/>
            <w:color w:val="FF0000"/>
          </w:rPr>
          <w:t>ANY OTHER GOVERNMENT AGENCY</w:t>
        </w:r>
      </w:ins>
      <w:del w:id="137" w:author="Patrick McElhiney" w:date="2024-09-12T17:59:00Z" w16du:dateUtc="2024-09-12T21:59:00Z">
        <w:r w:rsidR="00C0623B" w:rsidRPr="00437E0D" w:rsidDel="002415A9">
          <w:rPr>
            <w:b/>
            <w:bCs/>
            <w:color w:val="0070C0"/>
          </w:rPr>
          <w:delText>BECAUSE</w:delText>
        </w:r>
        <w:r w:rsidR="00C0623B" w:rsidDel="002415A9">
          <w:rPr>
            <w:b/>
            <w:bCs/>
          </w:rPr>
          <w:delText xml:space="preserve"> </w:delText>
        </w:r>
        <w:r w:rsidR="00C0623B" w:rsidRPr="00437E0D" w:rsidDel="002415A9">
          <w:rPr>
            <w:b/>
            <w:bCs/>
            <w:color w:val="FF0000"/>
          </w:rPr>
          <w:delText>ANY AUTHORITY FIGURE</w:delText>
        </w:r>
        <w:r w:rsidR="00C0623B" w:rsidDel="002415A9">
          <w:rPr>
            <w:b/>
            <w:bCs/>
          </w:rPr>
          <w:delText xml:space="preserve">, </w:delText>
        </w:r>
        <w:r w:rsidR="00C0623B" w:rsidRPr="00437E0D" w:rsidDel="002415A9">
          <w:rPr>
            <w:b/>
            <w:bCs/>
            <w:color w:val="0070C0"/>
          </w:rPr>
          <w:delText>SUCH AS</w:delText>
        </w:r>
        <w:r w:rsidR="00C0623B" w:rsidDel="002415A9">
          <w:rPr>
            <w:b/>
            <w:bCs/>
          </w:rPr>
          <w:delText xml:space="preserve"> </w:delText>
        </w:r>
      </w:del>
      <w:del w:id="138" w:author="Patrick McElhiney" w:date="2024-09-12T17:55:00Z" w16du:dateUtc="2024-09-12T21:55:00Z">
        <w:r w:rsidR="00C0623B" w:rsidDel="002415A9">
          <w:rPr>
            <w:b/>
            <w:bCs/>
          </w:rPr>
          <w:delText xml:space="preserve">                                                    </w:delText>
        </w:r>
      </w:del>
      <w:del w:id="139" w:author="Patrick McElhiney" w:date="2024-09-12T17:59:00Z" w16du:dateUtc="2024-09-12T21:59:00Z">
        <w:r w:rsidR="00C0623B" w:rsidRPr="00437E0D" w:rsidDel="002415A9">
          <w:rPr>
            <w:b/>
            <w:bCs/>
            <w:color w:val="FF0000"/>
          </w:rPr>
          <w:delText>THE PRESIDENT OF THE UNITED STATES OF AMERICA</w:delText>
        </w:r>
        <w:r w:rsidR="00C0623B" w:rsidDel="002415A9">
          <w:rPr>
            <w:b/>
            <w:bCs/>
          </w:rPr>
          <w:delText xml:space="preserve"> </w:delText>
        </w:r>
        <w:r w:rsidR="00C0623B" w:rsidRPr="00437E0D" w:rsidDel="002415A9">
          <w:rPr>
            <w:b/>
            <w:bCs/>
            <w:color w:val="00B0F0"/>
          </w:rPr>
          <w:delText>XOR</w:delText>
        </w:r>
        <w:r w:rsidR="00C0623B" w:rsidDel="002415A9">
          <w:rPr>
            <w:b/>
            <w:bCs/>
          </w:rPr>
          <w:delText xml:space="preserve"> </w:delText>
        </w:r>
        <w:r w:rsidR="00C0623B" w:rsidRPr="00437E0D" w:rsidDel="002415A9">
          <w:rPr>
            <w:b/>
            <w:bCs/>
            <w:color w:val="FF0000"/>
          </w:rPr>
          <w:delText>ANY FIRST CHILD</w:delText>
        </w:r>
        <w:r w:rsidR="00C0623B" w:rsidDel="002415A9">
          <w:rPr>
            <w:b/>
            <w:bCs/>
          </w:rPr>
          <w:delText xml:space="preserve"> </w:delText>
        </w:r>
        <w:r w:rsidR="00C0623B" w:rsidRPr="00437E0D" w:rsidDel="002415A9">
          <w:rPr>
            <w:b/>
            <w:bCs/>
            <w:color w:val="00B0F0"/>
          </w:rPr>
          <w:delText>XOR</w:delText>
        </w:r>
        <w:r w:rsidR="00C0623B" w:rsidDel="002415A9">
          <w:rPr>
            <w:b/>
            <w:bCs/>
          </w:rPr>
          <w:delText xml:space="preserve"> </w:delText>
        </w:r>
      </w:del>
      <w:del w:id="140" w:author="Patrick McElhiney" w:date="2024-09-12T17:55:00Z" w16du:dateUtc="2024-09-12T21:55:00Z">
        <w:r w:rsidR="00C0623B" w:rsidDel="002415A9">
          <w:rPr>
            <w:b/>
            <w:bCs/>
          </w:rPr>
          <w:delText xml:space="preserve">                                           </w:delText>
        </w:r>
      </w:del>
      <w:del w:id="141" w:author="Patrick McElhiney" w:date="2024-09-12T17:59:00Z" w16du:dateUtc="2024-09-12T21:59:00Z">
        <w:r w:rsidR="00C0623B" w:rsidRPr="00437E0D" w:rsidDel="002415A9">
          <w:rPr>
            <w:b/>
            <w:bCs/>
            <w:color w:val="FF0000"/>
          </w:rPr>
          <w:delText>THE U.S. SECRET SERVICE</w:delText>
        </w:r>
        <w:r w:rsidR="00C0623B" w:rsidDel="002415A9">
          <w:rPr>
            <w:b/>
            <w:bCs/>
          </w:rPr>
          <w:delText xml:space="preserve"> </w:delText>
        </w:r>
        <w:r w:rsidR="00C0623B" w:rsidRPr="00437E0D" w:rsidDel="002415A9">
          <w:rPr>
            <w:b/>
            <w:bCs/>
            <w:color w:val="00B0F0"/>
          </w:rPr>
          <w:delText>XOR</w:delText>
        </w:r>
        <w:r w:rsidR="00C0623B" w:rsidDel="002415A9">
          <w:rPr>
            <w:b/>
            <w:bCs/>
          </w:rPr>
          <w:delText xml:space="preserve"> </w:delText>
        </w:r>
        <w:r w:rsidR="00C0623B" w:rsidRPr="00437E0D" w:rsidDel="002415A9">
          <w:rPr>
            <w:b/>
            <w:bCs/>
            <w:color w:val="FF0000"/>
          </w:rPr>
          <w:delText>THE PENTAGON</w:delText>
        </w:r>
      </w:del>
      <w:del w:id="142" w:author="Patrick McElhiney" w:date="2024-09-12T17:55:00Z" w16du:dateUtc="2024-09-12T21:55:00Z">
        <w:r w:rsidR="00C0623B" w:rsidDel="002415A9">
          <w:rPr>
            <w:b/>
            <w:bCs/>
          </w:rPr>
          <w:delText xml:space="preserve">, </w:delText>
        </w:r>
      </w:del>
      <w:ins w:id="143" w:author="Patrick McElhiney" w:date="2024-09-12T17:56:00Z" w16du:dateUtc="2024-09-12T21:56:00Z">
        <w:r>
          <w:rPr>
            <w:b/>
            <w:bCs/>
          </w:rPr>
          <w:t xml:space="preserve"> </w:t>
        </w:r>
      </w:ins>
      <w:r w:rsidR="00C0623B" w:rsidRPr="00437E0D">
        <w:rPr>
          <w:b/>
          <w:bCs/>
          <w:color w:val="0070C0"/>
        </w:rPr>
        <w:t>SAYS TO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DO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SO</w:t>
      </w:r>
      <w:ins w:id="144" w:author="Patrick McElhiney" w:date="2024-09-12T18:02:00Z" w16du:dateUtc="2024-09-12T22:02:00Z"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ORCHESTRATED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DIRECTED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CONDUCTED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COMMITTED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CAUSED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CONVEYED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70C0"/>
          </w:rPr>
          <w:t>THROUGH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ANY USAGE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ANY UTILIZATION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70C0"/>
          </w:rPr>
          <w:t>OF</w:t>
        </w:r>
        <w:r>
          <w:rPr>
            <w:b/>
            <w:bCs/>
          </w:rPr>
          <w:t xml:space="preserve"> </w:t>
        </w:r>
        <w:r>
          <w:rPr>
            <w:b/>
            <w:bCs/>
          </w:rPr>
          <w:t xml:space="preserve">    </w:t>
        </w:r>
      </w:ins>
      <w:ins w:id="145" w:author="Patrick McElhiney" w:date="2024-09-12T18:03:00Z" w16du:dateUtc="2024-09-12T22:03:00Z">
        <w:r>
          <w:rPr>
            <w:b/>
            <w:bCs/>
          </w:rPr>
          <w:t xml:space="preserve">                                                                    </w:t>
        </w:r>
      </w:ins>
      <w:ins w:id="146" w:author="Patrick McElhiney" w:date="2024-09-12T18:02:00Z" w16du:dateUtc="2024-09-12T22:02:00Z">
        <w:r w:rsidRPr="007E2DF9">
          <w:rPr>
            <w:b/>
            <w:bCs/>
            <w:color w:val="FF0000"/>
          </w:rPr>
          <w:t>ANY MIND CONTROL TECHNOLOGY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>/</w:t>
        </w:r>
        <w:r w:rsidRPr="007E2DF9">
          <w:rPr>
            <w:b/>
            <w:bCs/>
            <w:color w:val="00B0F0"/>
          </w:rPr>
          <w:t>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ANY OTHER ELECTRONIC WEAPON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), </w:t>
        </w:r>
        <w:r w:rsidRPr="007E2DF9">
          <w:rPr>
            <w:b/>
            <w:bCs/>
            <w:color w:val="7030A0"/>
          </w:rPr>
          <w:t>INCLUDING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70C0"/>
          </w:rPr>
          <w:t>AS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ANY SPACE SATELLITE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ANY RADIO FREQUENCY TOWER WEAPON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ANY MOBILE ELECTRONIC WEAPON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ALL OTHER TYPE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70C0"/>
          </w:rPr>
          <w:t>OF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ALL ELECTRONIC WEAPON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>);</w:t>
        </w:r>
      </w:ins>
      <w:del w:id="147" w:author="Patrick McElhiney" w:date="2024-09-12T17:56:00Z" w16du:dateUtc="2024-09-12T21:56:00Z">
        <w:r w:rsidR="00C0623B" w:rsidDel="002415A9">
          <w:rPr>
            <w:b/>
            <w:bCs/>
          </w:rPr>
          <w:delText xml:space="preserve">, </w:delText>
        </w:r>
        <w:r w:rsidR="00C0623B" w:rsidRPr="00437E0D" w:rsidDel="002415A9">
          <w:rPr>
            <w:b/>
            <w:bCs/>
            <w:color w:val="00B0F0"/>
          </w:rPr>
          <w:delText>XOR</w:delText>
        </w:r>
        <w:r w:rsidR="00C0623B" w:rsidDel="002415A9">
          <w:rPr>
            <w:b/>
            <w:bCs/>
          </w:rPr>
          <w:delText xml:space="preserve"> </w:delText>
        </w:r>
      </w:del>
    </w:p>
    <w:p w14:paraId="59534E77" w14:textId="5496FAB6" w:rsidR="002415A9" w:rsidRDefault="002415A9" w:rsidP="002415A9">
      <w:pPr>
        <w:ind w:left="720"/>
        <w:jc w:val="both"/>
        <w:rPr>
          <w:ins w:id="148" w:author="Patrick McElhiney" w:date="2024-09-12T17:58:00Z" w16du:dateUtc="2024-09-12T21:58:00Z"/>
          <w:b/>
          <w:bCs/>
        </w:rPr>
      </w:pPr>
      <w:ins w:id="149" w:author="Patrick McElhiney" w:date="2024-09-12T17:56:00Z" w16du:dateUtc="2024-09-12T21:56:00Z">
        <w:r>
          <w:rPr>
            <w:u w:val="single"/>
          </w:rPr>
          <w:t>PREVENTION SECURITY SYSTEM</w:t>
        </w:r>
        <w:r w:rsidRPr="00C56CB4">
          <w:t>:</w:t>
        </w:r>
        <w:r w:rsidRPr="00CE57F0">
          <w:t xml:space="preserve"> </w:t>
        </w:r>
        <w:r w:rsidRPr="000851C6">
          <w:rPr>
            <w:b/>
            <w:bCs/>
            <w:color w:val="FF0000"/>
          </w:rPr>
          <w:t xml:space="preserve">ANY </w:t>
        </w:r>
        <w:r>
          <w:rPr>
            <w:b/>
            <w:bCs/>
            <w:color w:val="FF0000"/>
          </w:rPr>
          <w:t>TAKE MORE MEDICATION</w:t>
        </w:r>
        <w:r w:rsidRPr="0078604D">
          <w:rPr>
            <w:b/>
            <w:bCs/>
          </w:rPr>
          <w:t xml:space="preserve"> </w:t>
        </w:r>
        <w:r w:rsidRPr="00437E0D">
          <w:rPr>
            <w:b/>
            <w:bCs/>
            <w:color w:val="0070C0"/>
          </w:rPr>
          <w:t>BECAUSE</w:t>
        </w:r>
        <w:r>
          <w:rPr>
            <w:b/>
            <w:bCs/>
          </w:rPr>
          <w:t xml:space="preserve">                                                         </w:t>
        </w:r>
        <w:r w:rsidRPr="00437E0D">
          <w:rPr>
            <w:b/>
            <w:bCs/>
            <w:color w:val="FF0000"/>
          </w:rPr>
          <w:t>ANY AUTHORITY FIGURE</w:t>
        </w:r>
        <w:r>
          <w:rPr>
            <w:b/>
            <w:bCs/>
          </w:rPr>
          <w:t xml:space="preserve">, </w:t>
        </w:r>
        <w:r w:rsidRPr="00437E0D">
          <w:rPr>
            <w:b/>
            <w:bCs/>
            <w:color w:val="0070C0"/>
          </w:rPr>
          <w:t>SUCH AS</w:t>
        </w:r>
        <w:r>
          <w:rPr>
            <w:b/>
            <w:bCs/>
          </w:rPr>
          <w:t xml:space="preserve"> </w:t>
        </w:r>
        <w:r w:rsidRPr="00437E0D">
          <w:rPr>
            <w:b/>
            <w:bCs/>
            <w:color w:val="FF0000"/>
          </w:rPr>
          <w:t>THE PRESIDENT OF THE UNITED STATES OF AMERICA</w:t>
        </w:r>
        <w:r>
          <w:rPr>
            <w:b/>
            <w:bCs/>
          </w:rPr>
          <w:t xml:space="preserve"> </w:t>
        </w:r>
        <w:r w:rsidRPr="00F92FB7">
          <w:rPr>
            <w:b/>
            <w:bCs/>
            <w:color w:val="00B0F0"/>
          </w:rPr>
          <w:t>OR</w:t>
        </w:r>
        <w:r>
          <w:rPr>
            <w:b/>
            <w:bCs/>
          </w:rPr>
          <w:t>/</w:t>
        </w:r>
        <w:r w:rsidRPr="00437E0D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437E0D">
          <w:rPr>
            <w:b/>
            <w:bCs/>
            <w:color w:val="FF0000"/>
          </w:rPr>
          <w:t>ANY FIRST CHILD</w:t>
        </w:r>
        <w:r>
          <w:rPr>
            <w:b/>
            <w:bCs/>
          </w:rPr>
          <w:t xml:space="preserve"> </w:t>
        </w:r>
        <w:r w:rsidRPr="00F92FB7">
          <w:rPr>
            <w:b/>
            <w:bCs/>
            <w:color w:val="00B0F0"/>
          </w:rPr>
          <w:t>OR</w:t>
        </w:r>
        <w:r>
          <w:rPr>
            <w:b/>
            <w:bCs/>
          </w:rPr>
          <w:t>/</w:t>
        </w:r>
        <w:r w:rsidRPr="00437E0D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437E0D">
          <w:rPr>
            <w:b/>
            <w:bCs/>
            <w:color w:val="FF0000"/>
          </w:rPr>
          <w:t>THE U.S. SECRET SERVICE</w:t>
        </w:r>
        <w:r>
          <w:rPr>
            <w:b/>
            <w:bCs/>
          </w:rPr>
          <w:t xml:space="preserve"> </w:t>
        </w:r>
        <w:r w:rsidRPr="00F92FB7">
          <w:rPr>
            <w:b/>
            <w:bCs/>
            <w:color w:val="00B0F0"/>
          </w:rPr>
          <w:t>OR</w:t>
        </w:r>
        <w:r>
          <w:rPr>
            <w:b/>
            <w:bCs/>
          </w:rPr>
          <w:t>/</w:t>
        </w:r>
        <w:r w:rsidRPr="00437E0D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437E0D">
          <w:rPr>
            <w:b/>
            <w:bCs/>
            <w:color w:val="FF0000"/>
          </w:rPr>
          <w:t>THE PENTAGON</w:t>
        </w:r>
        <w:r>
          <w:rPr>
            <w:b/>
            <w:bCs/>
          </w:rPr>
          <w:t xml:space="preserve"> </w:t>
        </w:r>
        <w:r w:rsidRPr="00F92FB7">
          <w:rPr>
            <w:b/>
            <w:bCs/>
            <w:color w:val="00B0F0"/>
          </w:rPr>
          <w:t>OR</w:t>
        </w:r>
        <w:r>
          <w:rPr>
            <w:b/>
            <w:bCs/>
          </w:rPr>
          <w:t>/</w:t>
        </w:r>
        <w:r w:rsidRPr="00F92FB7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2415A9">
          <w:rPr>
            <w:b/>
            <w:bCs/>
            <w:color w:val="FF0000"/>
            <w:rPrChange w:id="150" w:author="Patrick McElhiney" w:date="2024-09-12T17:58:00Z" w16du:dateUtc="2024-09-12T21:58:00Z">
              <w:rPr>
                <w:b/>
                <w:bCs/>
              </w:rPr>
            </w:rPrChange>
          </w:rPr>
          <w:t>THE FEDERAL BUREAU OF INVESTIGATION</w:t>
        </w:r>
        <w:r>
          <w:rPr>
            <w:b/>
            <w:bCs/>
          </w:rPr>
          <w:t xml:space="preserve"> </w:t>
        </w:r>
        <w:r w:rsidRPr="002415A9">
          <w:rPr>
            <w:b/>
            <w:bCs/>
            <w:color w:val="00B0F0"/>
            <w:rPrChange w:id="151" w:author="Patrick McElhiney" w:date="2024-09-12T17:58:00Z" w16du:dateUtc="2024-09-12T21:58:00Z">
              <w:rPr>
                <w:b/>
                <w:bCs/>
              </w:rPr>
            </w:rPrChange>
          </w:rPr>
          <w:t>OR</w:t>
        </w:r>
        <w:r>
          <w:rPr>
            <w:b/>
            <w:bCs/>
          </w:rPr>
          <w:t>/</w:t>
        </w:r>
        <w:r w:rsidRPr="002415A9">
          <w:rPr>
            <w:b/>
            <w:bCs/>
            <w:color w:val="00B0F0"/>
            <w:rPrChange w:id="152" w:author="Patrick McElhiney" w:date="2024-09-12T17:59:00Z" w16du:dateUtc="2024-09-12T21:59:00Z">
              <w:rPr>
                <w:b/>
                <w:bCs/>
              </w:rPr>
            </w:rPrChange>
          </w:rPr>
          <w:t>XOR</w:t>
        </w:r>
        <w:r>
          <w:rPr>
            <w:b/>
            <w:bCs/>
          </w:rPr>
          <w:t xml:space="preserve"> </w:t>
        </w:r>
        <w:r w:rsidRPr="002415A9">
          <w:rPr>
            <w:b/>
            <w:bCs/>
            <w:color w:val="FF0000"/>
            <w:rPrChange w:id="153" w:author="Patrick McElhiney" w:date="2024-09-12T17:58:00Z" w16du:dateUtc="2024-09-12T21:58:00Z">
              <w:rPr>
                <w:b/>
                <w:bCs/>
              </w:rPr>
            </w:rPrChange>
          </w:rPr>
          <w:t>THE DEPARTMENT OF JUSTICE</w:t>
        </w:r>
        <w:r>
          <w:rPr>
            <w:b/>
            <w:bCs/>
          </w:rPr>
          <w:t xml:space="preserve"> </w:t>
        </w:r>
        <w:r w:rsidRPr="002415A9">
          <w:rPr>
            <w:b/>
            <w:bCs/>
            <w:color w:val="00B0F0"/>
            <w:rPrChange w:id="154" w:author="Patrick McElhiney" w:date="2024-09-12T17:59:00Z" w16du:dateUtc="2024-09-12T21:59:00Z">
              <w:rPr>
                <w:b/>
                <w:bCs/>
              </w:rPr>
            </w:rPrChange>
          </w:rPr>
          <w:t>OR</w:t>
        </w:r>
        <w:r>
          <w:rPr>
            <w:b/>
            <w:bCs/>
          </w:rPr>
          <w:t>/</w:t>
        </w:r>
        <w:r w:rsidRPr="002415A9">
          <w:rPr>
            <w:b/>
            <w:bCs/>
            <w:color w:val="00B0F0"/>
            <w:rPrChange w:id="155" w:author="Patrick McElhiney" w:date="2024-09-12T17:59:00Z" w16du:dateUtc="2024-09-12T21:59:00Z">
              <w:rPr>
                <w:b/>
                <w:bCs/>
              </w:rPr>
            </w:rPrChange>
          </w:rPr>
          <w:t>XOR</w:t>
        </w:r>
        <w:r>
          <w:rPr>
            <w:b/>
            <w:bCs/>
          </w:rPr>
          <w:t xml:space="preserve">            </w:t>
        </w:r>
        <w:r w:rsidRPr="002415A9">
          <w:rPr>
            <w:b/>
            <w:bCs/>
            <w:color w:val="FF0000"/>
            <w:rPrChange w:id="156" w:author="Patrick McElhiney" w:date="2024-09-12T17:58:00Z" w16du:dateUtc="2024-09-12T21:58:00Z">
              <w:rPr>
                <w:b/>
                <w:bCs/>
              </w:rPr>
            </w:rPrChange>
          </w:rPr>
          <w:t>THE DEFENSE INTELLIGENCE AGENCY</w:t>
        </w:r>
        <w:r>
          <w:rPr>
            <w:b/>
            <w:bCs/>
          </w:rPr>
          <w:t xml:space="preserve"> </w:t>
        </w:r>
        <w:r w:rsidRPr="002415A9">
          <w:rPr>
            <w:b/>
            <w:bCs/>
            <w:color w:val="00B0F0"/>
            <w:rPrChange w:id="157" w:author="Patrick McElhiney" w:date="2024-09-12T17:58:00Z" w16du:dateUtc="2024-09-12T21:58:00Z">
              <w:rPr>
                <w:b/>
                <w:bCs/>
              </w:rPr>
            </w:rPrChange>
          </w:rPr>
          <w:t>OR</w:t>
        </w:r>
        <w:r>
          <w:rPr>
            <w:b/>
            <w:bCs/>
          </w:rPr>
          <w:t>/</w:t>
        </w:r>
        <w:r w:rsidRPr="002415A9">
          <w:rPr>
            <w:b/>
            <w:bCs/>
            <w:color w:val="00B0F0"/>
            <w:rPrChange w:id="158" w:author="Patrick McElhiney" w:date="2024-09-12T17:58:00Z" w16du:dateUtc="2024-09-12T21:58:00Z">
              <w:rPr>
                <w:b/>
                <w:bCs/>
              </w:rPr>
            </w:rPrChange>
          </w:rPr>
          <w:t>XOR</w:t>
        </w:r>
        <w:r>
          <w:rPr>
            <w:b/>
            <w:bCs/>
          </w:rPr>
          <w:t xml:space="preserve"> </w:t>
        </w:r>
        <w:r w:rsidRPr="002415A9">
          <w:rPr>
            <w:b/>
            <w:bCs/>
            <w:color w:val="FF0000"/>
            <w:rPrChange w:id="159" w:author="Patrick McElhiney" w:date="2024-09-12T17:58:00Z" w16du:dateUtc="2024-09-12T21:58:00Z">
              <w:rPr>
                <w:b/>
                <w:bCs/>
              </w:rPr>
            </w:rPrChange>
          </w:rPr>
          <w:t>ANY OTHER GOVERNMENT AGENCY</w:t>
        </w:r>
        <w:r>
          <w:rPr>
            <w:b/>
            <w:bCs/>
          </w:rPr>
          <w:t xml:space="preserve"> </w:t>
        </w:r>
      </w:ins>
      <w:del w:id="160" w:author="Patrick McElhiney" w:date="2024-09-12T17:56:00Z" w16du:dateUtc="2024-09-12T21:56:00Z">
        <w:r w:rsidR="00C0623B" w:rsidRPr="00437E0D" w:rsidDel="002415A9">
          <w:rPr>
            <w:b/>
            <w:bCs/>
            <w:color w:val="7030A0"/>
          </w:rPr>
          <w:delText>DUE</w:delText>
        </w:r>
        <w:r w:rsidR="00C0623B" w:rsidDel="002415A9">
          <w:rPr>
            <w:b/>
            <w:bCs/>
          </w:rPr>
          <w:delText xml:space="preserve"> </w:delText>
        </w:r>
        <w:r w:rsidR="00C0623B" w:rsidRPr="00437E0D" w:rsidDel="002415A9">
          <w:rPr>
            <w:b/>
            <w:bCs/>
            <w:color w:val="0070C0"/>
          </w:rPr>
          <w:delText>TO</w:delText>
        </w:r>
        <w:r w:rsidR="00C0623B" w:rsidDel="002415A9">
          <w:rPr>
            <w:b/>
            <w:bCs/>
          </w:rPr>
          <w:delText xml:space="preserve">                                                </w:delText>
        </w:r>
        <w:r w:rsidR="00C0623B" w:rsidRPr="00437E0D" w:rsidDel="002415A9">
          <w:rPr>
            <w:b/>
            <w:bCs/>
            <w:color w:val="FF0000"/>
          </w:rPr>
          <w:delText>ANY AUTHORITY FIGURE</w:delText>
        </w:r>
        <w:r w:rsidR="00C0623B" w:rsidDel="002415A9">
          <w:rPr>
            <w:b/>
            <w:bCs/>
          </w:rPr>
          <w:delText xml:space="preserve">, </w:delText>
        </w:r>
        <w:r w:rsidR="00C0623B" w:rsidRPr="00437E0D" w:rsidDel="002415A9">
          <w:rPr>
            <w:b/>
            <w:bCs/>
            <w:color w:val="0070C0"/>
          </w:rPr>
          <w:delText>SUCH AS</w:delText>
        </w:r>
        <w:r w:rsidR="00C0623B" w:rsidDel="002415A9">
          <w:rPr>
            <w:b/>
            <w:bCs/>
          </w:rPr>
          <w:delText xml:space="preserve"> </w:delText>
        </w:r>
        <w:r w:rsidR="00C0623B" w:rsidRPr="00437E0D" w:rsidDel="002415A9">
          <w:rPr>
            <w:b/>
            <w:bCs/>
            <w:color w:val="FF0000"/>
          </w:rPr>
          <w:delText>THE PRESIDENT OF THE UNITED STATES OF AMERICA</w:delText>
        </w:r>
        <w:r w:rsidR="00C0623B" w:rsidDel="002415A9">
          <w:rPr>
            <w:b/>
            <w:bCs/>
          </w:rPr>
          <w:delText xml:space="preserve"> </w:delText>
        </w:r>
        <w:r w:rsidR="00C0623B" w:rsidRPr="00437E0D" w:rsidDel="002415A9">
          <w:rPr>
            <w:b/>
            <w:bCs/>
            <w:color w:val="00B0F0"/>
          </w:rPr>
          <w:delText>XOR</w:delText>
        </w:r>
        <w:r w:rsidR="00C0623B" w:rsidDel="002415A9">
          <w:rPr>
            <w:b/>
            <w:bCs/>
          </w:rPr>
          <w:delText xml:space="preserve"> </w:delText>
        </w:r>
        <w:r w:rsidR="00C0623B" w:rsidRPr="00437E0D" w:rsidDel="002415A9">
          <w:rPr>
            <w:b/>
            <w:bCs/>
            <w:color w:val="FF0000"/>
          </w:rPr>
          <w:delText>ANY FIRST CHILD</w:delText>
        </w:r>
        <w:r w:rsidR="00C0623B" w:rsidDel="002415A9">
          <w:rPr>
            <w:b/>
            <w:bCs/>
          </w:rPr>
          <w:delText xml:space="preserve"> </w:delText>
        </w:r>
        <w:r w:rsidR="00C0623B" w:rsidRPr="00437E0D" w:rsidDel="002415A9">
          <w:rPr>
            <w:b/>
            <w:bCs/>
            <w:color w:val="00B0F0"/>
          </w:rPr>
          <w:delText>XOR</w:delText>
        </w:r>
        <w:r w:rsidR="00C0623B" w:rsidDel="002415A9">
          <w:rPr>
            <w:b/>
            <w:bCs/>
          </w:rPr>
          <w:delText xml:space="preserve"> </w:delText>
        </w:r>
        <w:r w:rsidR="00C0623B" w:rsidRPr="00437E0D" w:rsidDel="002415A9">
          <w:rPr>
            <w:b/>
            <w:bCs/>
            <w:color w:val="FF0000"/>
          </w:rPr>
          <w:delText>THE U.S. SECRET SERVICE</w:delText>
        </w:r>
        <w:r w:rsidR="00C0623B" w:rsidDel="002415A9">
          <w:rPr>
            <w:b/>
            <w:bCs/>
          </w:rPr>
          <w:delText xml:space="preserve"> </w:delText>
        </w:r>
        <w:r w:rsidR="00C0623B" w:rsidRPr="00437E0D" w:rsidDel="002415A9">
          <w:rPr>
            <w:b/>
            <w:bCs/>
            <w:color w:val="00B0F0"/>
          </w:rPr>
          <w:delText>XOR</w:delText>
        </w:r>
        <w:r w:rsidR="00C0623B" w:rsidDel="002415A9">
          <w:rPr>
            <w:b/>
            <w:bCs/>
          </w:rPr>
          <w:delText xml:space="preserve"> </w:delText>
        </w:r>
        <w:r w:rsidR="00C0623B" w:rsidRPr="00437E0D" w:rsidDel="002415A9">
          <w:rPr>
            <w:b/>
            <w:bCs/>
            <w:color w:val="FF0000"/>
          </w:rPr>
          <w:delText>THE PENTAGON</w:delText>
        </w:r>
        <w:r w:rsidR="00C0623B" w:rsidDel="002415A9">
          <w:rPr>
            <w:b/>
            <w:bCs/>
          </w:rPr>
          <w:delText xml:space="preserve">, </w:delText>
        </w:r>
      </w:del>
      <w:r w:rsidR="00C0623B" w:rsidRPr="00437E0D">
        <w:rPr>
          <w:b/>
          <w:bCs/>
          <w:color w:val="7030A0"/>
        </w:rPr>
        <w:t>USING</w:t>
      </w:r>
      <w:r w:rsidR="00C0623B">
        <w:rPr>
          <w:b/>
          <w:bCs/>
        </w:rPr>
        <w:t xml:space="preserve">                                                </w:t>
      </w:r>
      <w:r w:rsidR="00C0623B" w:rsidRPr="00437E0D">
        <w:rPr>
          <w:b/>
          <w:bCs/>
          <w:color w:val="FF0000"/>
        </w:rPr>
        <w:t>ANY MIND CONTROL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TO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FORCE OVERTAKING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ANY MEDICATION</w:t>
      </w:r>
      <w:r w:rsidR="00C0623B">
        <w:rPr>
          <w:b/>
          <w:bCs/>
        </w:rPr>
        <w:t xml:space="preserve">, </w:t>
      </w:r>
      <w:r w:rsidR="00C0623B" w:rsidRPr="00437E0D">
        <w:rPr>
          <w:b/>
          <w:bCs/>
          <w:color w:val="7030A0"/>
        </w:rPr>
        <w:t>INCLUDING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AS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ANY CRIME</w:t>
      </w:r>
      <w:r w:rsidR="00C0623B">
        <w:rPr>
          <w:b/>
          <w:bCs/>
        </w:rPr>
        <w:t xml:space="preserve">, </w:t>
      </w:r>
      <w:r w:rsidR="00C0623B" w:rsidRPr="00437E0D">
        <w:rPr>
          <w:b/>
          <w:bCs/>
          <w:color w:val="0070C0"/>
        </w:rPr>
        <w:t>SUCH AS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ANY CRIMINAL DAMAGE</w:t>
      </w:r>
      <w:r w:rsidR="00C0623B">
        <w:rPr>
          <w:b/>
          <w:bCs/>
        </w:rPr>
        <w:t>(</w:t>
      </w:r>
      <w:r w:rsidR="00C0623B" w:rsidRPr="00437E0D">
        <w:rPr>
          <w:b/>
          <w:bCs/>
          <w:color w:val="808080" w:themeColor="background1" w:themeShade="80"/>
        </w:rPr>
        <w:t>S</w:t>
      </w:r>
      <w:r w:rsidR="00C0623B">
        <w:rPr>
          <w:b/>
          <w:bCs/>
        </w:rPr>
        <w:t>)</w:t>
      </w:r>
      <w:ins w:id="161" w:author="Patrick McElhiney" w:date="2024-09-12T18:03:00Z" w16du:dateUtc="2024-09-12T22:03:00Z"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ORCHESTRATED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DIRECTED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CONDUCTED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COMMITTED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CAUSED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7030A0"/>
          </w:rPr>
          <w:t>CONVEYED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70C0"/>
          </w:rPr>
          <w:t>THROUGH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ANY USAGE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ANY UTILIZATION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70C0"/>
          </w:rPr>
          <w:t>OF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ANY MIND CONTROL TECHNOLOGY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>/</w:t>
        </w:r>
        <w:r w:rsidRPr="007E2DF9">
          <w:rPr>
            <w:b/>
            <w:bCs/>
            <w:color w:val="00B0F0"/>
          </w:rPr>
          <w:t>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ANY OTHER ELECTRONIC WEAPON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), </w:t>
        </w:r>
        <w:r w:rsidRPr="007E2DF9">
          <w:rPr>
            <w:b/>
            <w:bCs/>
            <w:color w:val="7030A0"/>
          </w:rPr>
          <w:t>INCLUDING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0070C0"/>
          </w:rPr>
          <w:t>AS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ANY SPACE SATELLITE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ANY RADIO FREQUENCY TOWER WEAPON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ANY MOBILE ELECTRONIC WEAPON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B0F0"/>
          </w:rPr>
          <w:t>XOR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ALL OTHER TYPE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 xml:space="preserve">) </w:t>
        </w:r>
        <w:r w:rsidRPr="007E2DF9">
          <w:rPr>
            <w:b/>
            <w:bCs/>
            <w:color w:val="0070C0"/>
          </w:rPr>
          <w:t>OF</w:t>
        </w:r>
        <w:r>
          <w:rPr>
            <w:b/>
            <w:bCs/>
          </w:rPr>
          <w:t xml:space="preserve"> </w:t>
        </w:r>
        <w:r w:rsidRPr="007E2DF9">
          <w:rPr>
            <w:b/>
            <w:bCs/>
            <w:color w:val="FF0000"/>
          </w:rPr>
          <w:t>ALL ELECTRONIC WEAPON</w:t>
        </w:r>
        <w:r>
          <w:rPr>
            <w:b/>
            <w:bCs/>
          </w:rPr>
          <w:t>(</w:t>
        </w:r>
        <w:r w:rsidRPr="007E2DF9">
          <w:rPr>
            <w:b/>
            <w:bCs/>
            <w:color w:val="808080" w:themeColor="background1" w:themeShade="80"/>
          </w:rPr>
          <w:t>S</w:t>
        </w:r>
        <w:r>
          <w:rPr>
            <w:b/>
            <w:bCs/>
          </w:rPr>
          <w:t>);</w:t>
        </w:r>
      </w:ins>
      <w:del w:id="162" w:author="Patrick McElhiney" w:date="2024-09-12T18:03:00Z" w16du:dateUtc="2024-09-12T22:03:00Z">
        <w:r w:rsidR="00C0623B" w:rsidDel="002415A9">
          <w:rPr>
            <w:b/>
            <w:bCs/>
          </w:rPr>
          <w:delText xml:space="preserve"> </w:delText>
        </w:r>
      </w:del>
    </w:p>
    <w:p w14:paraId="2B34AB4D" w14:textId="3260D5CB" w:rsidR="0078604D" w:rsidRDefault="00C0623B" w:rsidP="002415A9">
      <w:pPr>
        <w:ind w:left="720"/>
        <w:jc w:val="both"/>
        <w:rPr>
          <w:b/>
          <w:bCs/>
        </w:rPr>
      </w:pPr>
      <w:r w:rsidRPr="002415A9">
        <w:rPr>
          <w:b/>
          <w:bCs/>
          <w:strike/>
          <w:color w:val="0070C0"/>
          <w:rPrChange w:id="163" w:author="Patrick McElhiney" w:date="2024-09-12T17:58:00Z" w16du:dateUtc="2024-09-12T21:58:00Z">
            <w:rPr>
              <w:b/>
              <w:bCs/>
              <w:color w:val="0070C0"/>
            </w:rPr>
          </w:rPrChange>
        </w:rPr>
        <w:t>TO</w:t>
      </w:r>
      <w:r w:rsidRPr="002415A9">
        <w:rPr>
          <w:b/>
          <w:bCs/>
          <w:strike/>
          <w:rPrChange w:id="164" w:author="Patrick McElhiney" w:date="2024-09-12T17:58:00Z" w16du:dateUtc="2024-09-12T21:58:00Z">
            <w:rPr>
              <w:b/>
              <w:bCs/>
            </w:rPr>
          </w:rPrChange>
        </w:rPr>
        <w:t xml:space="preserve"> </w:t>
      </w:r>
      <w:r w:rsidRPr="002415A9">
        <w:rPr>
          <w:b/>
          <w:bCs/>
          <w:strike/>
          <w:color w:val="7030A0"/>
          <w:rPrChange w:id="165" w:author="Patrick McElhiney" w:date="2024-09-12T17:58:00Z" w16du:dateUtc="2024-09-12T21:58:00Z">
            <w:rPr>
              <w:b/>
              <w:bCs/>
              <w:color w:val="7030A0"/>
            </w:rPr>
          </w:rPrChange>
        </w:rPr>
        <w:t>ATTEMPT</w:t>
      </w:r>
      <w:r w:rsidRPr="002415A9">
        <w:rPr>
          <w:b/>
          <w:bCs/>
          <w:strike/>
          <w:rPrChange w:id="166" w:author="Patrick McElhiney" w:date="2024-09-12T17:58:00Z" w16du:dateUtc="2024-09-12T21:58:00Z">
            <w:rPr>
              <w:b/>
              <w:bCs/>
            </w:rPr>
          </w:rPrChange>
        </w:rPr>
        <w:t xml:space="preserve"> </w:t>
      </w:r>
      <w:r w:rsidRPr="002415A9">
        <w:rPr>
          <w:b/>
          <w:bCs/>
          <w:strike/>
          <w:color w:val="0070C0"/>
          <w:rPrChange w:id="167" w:author="Patrick McElhiney" w:date="2024-09-12T17:58:00Z" w16du:dateUtc="2024-09-12T21:58:00Z">
            <w:rPr>
              <w:b/>
              <w:bCs/>
              <w:color w:val="0070C0"/>
            </w:rPr>
          </w:rPrChange>
        </w:rPr>
        <w:t>TO</w:t>
      </w:r>
      <w:r w:rsidRPr="002415A9">
        <w:rPr>
          <w:b/>
          <w:bCs/>
          <w:strike/>
          <w:rPrChange w:id="168" w:author="Patrick McElhiney" w:date="2024-09-12T17:58:00Z" w16du:dateUtc="2024-09-12T21:58:00Z">
            <w:rPr>
              <w:b/>
              <w:bCs/>
            </w:rPr>
          </w:rPrChange>
        </w:rPr>
        <w:t xml:space="preserve"> </w:t>
      </w:r>
      <w:r w:rsidRPr="002415A9">
        <w:rPr>
          <w:b/>
          <w:bCs/>
          <w:strike/>
          <w:color w:val="7030A0"/>
          <w:rPrChange w:id="169" w:author="Patrick McElhiney" w:date="2024-09-12T17:58:00Z" w16du:dateUtc="2024-09-12T21:58:00Z">
            <w:rPr>
              <w:b/>
              <w:bCs/>
              <w:color w:val="7030A0"/>
            </w:rPr>
          </w:rPrChange>
        </w:rPr>
        <w:t>EXONERATE</w:t>
      </w:r>
      <w:r w:rsidRPr="002415A9">
        <w:rPr>
          <w:b/>
          <w:bCs/>
          <w:strike/>
          <w:rPrChange w:id="170" w:author="Patrick McElhiney" w:date="2024-09-12T17:58:00Z" w16du:dateUtc="2024-09-12T21:58:00Z">
            <w:rPr>
              <w:b/>
              <w:bCs/>
            </w:rPr>
          </w:rPrChange>
        </w:rPr>
        <w:t xml:space="preserve"> </w:t>
      </w:r>
      <w:r w:rsidRPr="002415A9">
        <w:rPr>
          <w:b/>
          <w:bCs/>
          <w:strike/>
          <w:color w:val="FF0000"/>
          <w:rPrChange w:id="171" w:author="Patrick McElhiney" w:date="2024-09-12T17:58:00Z" w16du:dateUtc="2024-09-12T21:58:00Z">
            <w:rPr>
              <w:b/>
              <w:bCs/>
              <w:color w:val="FF0000"/>
            </w:rPr>
          </w:rPrChange>
        </w:rPr>
        <w:t>ANY OFFICIAL</w:t>
      </w:r>
      <w:r w:rsidRPr="002415A9">
        <w:rPr>
          <w:b/>
          <w:bCs/>
          <w:strike/>
          <w:rPrChange w:id="172" w:author="Patrick McElhiney" w:date="2024-09-12T17:58:00Z" w16du:dateUtc="2024-09-12T21:58:00Z">
            <w:rPr>
              <w:b/>
              <w:bCs/>
            </w:rPr>
          </w:rPrChange>
        </w:rPr>
        <w:t xml:space="preserve"> </w:t>
      </w:r>
      <w:ins w:id="173" w:author="Patrick McElhiney" w:date="2024-09-12T17:57:00Z" w16du:dateUtc="2024-09-12T21:57:00Z">
        <w:r w:rsidR="002415A9" w:rsidRPr="002415A9">
          <w:rPr>
            <w:b/>
            <w:bCs/>
            <w:strike/>
            <w:rPrChange w:id="174" w:author="Patrick McElhiney" w:date="2024-09-12T17:58:00Z" w16du:dateUtc="2024-09-12T21:58:00Z">
              <w:rPr>
                <w:b/>
                <w:bCs/>
              </w:rPr>
            </w:rPrChange>
          </w:rPr>
          <w:t xml:space="preserve">OR </w:t>
        </w:r>
      </w:ins>
      <w:del w:id="175" w:author="Patrick McElhiney" w:date="2024-09-12T17:56:00Z" w16du:dateUtc="2024-09-12T21:56:00Z">
        <w:r w:rsidRPr="002415A9" w:rsidDel="002415A9">
          <w:rPr>
            <w:b/>
            <w:bCs/>
            <w:strike/>
            <w:color w:val="00B0F0"/>
            <w:rPrChange w:id="176" w:author="Patrick McElhiney" w:date="2024-09-12T17:58:00Z" w16du:dateUtc="2024-09-12T21:58:00Z">
              <w:rPr>
                <w:b/>
                <w:bCs/>
                <w:color w:val="00B0F0"/>
              </w:rPr>
            </w:rPrChange>
          </w:rPr>
          <w:delText>XOR</w:delText>
        </w:r>
        <w:r w:rsidRPr="002415A9" w:rsidDel="002415A9">
          <w:rPr>
            <w:b/>
            <w:bCs/>
            <w:strike/>
            <w:rPrChange w:id="177" w:author="Patrick McElhiney" w:date="2024-09-12T17:58:00Z" w16du:dateUtc="2024-09-12T21:58:00Z">
              <w:rPr>
                <w:b/>
                <w:bCs/>
              </w:rPr>
            </w:rPrChange>
          </w:rPr>
          <w:delText xml:space="preserve">                          </w:delText>
        </w:r>
      </w:del>
      <w:r w:rsidRPr="002415A9">
        <w:rPr>
          <w:b/>
          <w:bCs/>
          <w:strike/>
          <w:color w:val="FF0000"/>
          <w:rPrChange w:id="178" w:author="Patrick McElhiney" w:date="2024-09-12T17:58:00Z" w16du:dateUtc="2024-09-12T21:58:00Z">
            <w:rPr>
              <w:b/>
              <w:bCs/>
              <w:color w:val="FF0000"/>
            </w:rPr>
          </w:rPrChange>
        </w:rPr>
        <w:t>ANY OFFICIAL ORGANIZATION</w:t>
      </w:r>
      <w:r w:rsidRPr="002415A9">
        <w:rPr>
          <w:b/>
          <w:bCs/>
          <w:strike/>
          <w:rPrChange w:id="179" w:author="Patrick McElhiney" w:date="2024-09-12T17:58:00Z" w16du:dateUtc="2024-09-12T21:58:00Z">
            <w:rPr>
              <w:b/>
              <w:bCs/>
            </w:rPr>
          </w:rPrChange>
        </w:rPr>
        <w:t xml:space="preserve"> </w:t>
      </w:r>
      <w:r w:rsidRPr="002415A9">
        <w:rPr>
          <w:b/>
          <w:bCs/>
          <w:strike/>
          <w:color w:val="0070C0"/>
          <w:rPrChange w:id="180" w:author="Patrick McElhiney" w:date="2024-09-12T17:58:00Z" w16du:dateUtc="2024-09-12T21:58:00Z">
            <w:rPr>
              <w:b/>
              <w:bCs/>
              <w:color w:val="0070C0"/>
            </w:rPr>
          </w:rPrChange>
        </w:rPr>
        <w:t>FOR</w:t>
      </w:r>
      <w:r w:rsidRPr="002415A9">
        <w:rPr>
          <w:b/>
          <w:bCs/>
          <w:strike/>
          <w:rPrChange w:id="181" w:author="Patrick McElhiney" w:date="2024-09-12T17:58:00Z" w16du:dateUtc="2024-09-12T21:58:00Z">
            <w:rPr>
              <w:b/>
              <w:bCs/>
            </w:rPr>
          </w:rPrChange>
        </w:rPr>
        <w:t xml:space="preserve"> </w:t>
      </w:r>
      <w:r w:rsidRPr="002415A9">
        <w:rPr>
          <w:b/>
          <w:bCs/>
          <w:strike/>
          <w:color w:val="FF0000"/>
          <w:rPrChange w:id="182" w:author="Patrick McElhiney" w:date="2024-09-12T17:58:00Z" w16du:dateUtc="2024-09-12T21:58:00Z">
            <w:rPr>
              <w:b/>
              <w:bCs/>
              <w:color w:val="FF0000"/>
            </w:rPr>
          </w:rPrChange>
        </w:rPr>
        <w:t>ANY CRIME</w:t>
      </w:r>
      <w:r w:rsidRPr="002415A9">
        <w:rPr>
          <w:b/>
          <w:bCs/>
          <w:strike/>
          <w:rPrChange w:id="183" w:author="Patrick McElhiney" w:date="2024-09-12T17:58:00Z" w16du:dateUtc="2024-09-12T21:58:00Z">
            <w:rPr>
              <w:b/>
              <w:bCs/>
            </w:rPr>
          </w:rPrChange>
        </w:rPr>
        <w:t>(</w:t>
      </w:r>
      <w:r w:rsidRPr="002415A9">
        <w:rPr>
          <w:b/>
          <w:bCs/>
          <w:strike/>
          <w:color w:val="808080" w:themeColor="background1" w:themeShade="80"/>
          <w:rPrChange w:id="184" w:author="Patrick McElhiney" w:date="2024-09-12T17:58:00Z" w16du:dateUtc="2024-09-12T21:58:00Z">
            <w:rPr>
              <w:b/>
              <w:bCs/>
              <w:color w:val="808080" w:themeColor="background1" w:themeShade="80"/>
            </w:rPr>
          </w:rPrChange>
        </w:rPr>
        <w:t>S</w:t>
      </w:r>
      <w:r w:rsidRPr="002415A9">
        <w:rPr>
          <w:b/>
          <w:bCs/>
          <w:strike/>
          <w:rPrChange w:id="185" w:author="Patrick McElhiney" w:date="2024-09-12T17:58:00Z" w16du:dateUtc="2024-09-12T21:58:00Z">
            <w:rPr>
              <w:b/>
              <w:bCs/>
            </w:rPr>
          </w:rPrChange>
        </w:rPr>
        <w:t xml:space="preserve">) </w:t>
      </w:r>
      <w:r w:rsidRPr="002415A9">
        <w:rPr>
          <w:b/>
          <w:bCs/>
          <w:strike/>
          <w:color w:val="7030A0"/>
          <w:rPrChange w:id="186" w:author="Patrick McElhiney" w:date="2024-09-12T17:58:00Z" w16du:dateUtc="2024-09-12T21:58:00Z">
            <w:rPr>
              <w:b/>
              <w:bCs/>
              <w:color w:val="7030A0"/>
            </w:rPr>
          </w:rPrChange>
        </w:rPr>
        <w:t>COMMITTED</w:t>
      </w:r>
      <w:r w:rsidRPr="002415A9">
        <w:rPr>
          <w:b/>
          <w:bCs/>
          <w:strike/>
          <w:rPrChange w:id="187" w:author="Patrick McElhiney" w:date="2024-09-12T17:58:00Z" w16du:dateUtc="2024-09-12T21:58:00Z">
            <w:rPr>
              <w:b/>
              <w:bCs/>
            </w:rPr>
          </w:rPrChange>
        </w:rPr>
        <w:t xml:space="preserve"> </w:t>
      </w:r>
      <w:r w:rsidRPr="002415A9">
        <w:rPr>
          <w:b/>
          <w:bCs/>
          <w:strike/>
          <w:color w:val="0070C0"/>
          <w:rPrChange w:id="188" w:author="Patrick McElhiney" w:date="2024-09-12T17:58:00Z" w16du:dateUtc="2024-09-12T21:58:00Z">
            <w:rPr>
              <w:b/>
              <w:bCs/>
              <w:color w:val="0070C0"/>
            </w:rPr>
          </w:rPrChange>
        </w:rPr>
        <w:t>TO</w:t>
      </w:r>
      <w:r w:rsidRPr="002415A9">
        <w:rPr>
          <w:b/>
          <w:bCs/>
          <w:strike/>
          <w:rPrChange w:id="189" w:author="Patrick McElhiney" w:date="2024-09-12T17:58:00Z" w16du:dateUtc="2024-09-12T21:58:00Z">
            <w:rPr>
              <w:b/>
              <w:bCs/>
            </w:rPr>
          </w:rPrChange>
        </w:rPr>
        <w:t xml:space="preserve"> </w:t>
      </w:r>
      <w:r w:rsidRPr="002415A9">
        <w:rPr>
          <w:b/>
          <w:bCs/>
          <w:strike/>
          <w:color w:val="FF0000"/>
          <w:rPrChange w:id="190" w:author="Patrick McElhiney" w:date="2024-09-12T17:58:00Z" w16du:dateUtc="2024-09-12T21:58:00Z">
            <w:rPr>
              <w:b/>
              <w:bCs/>
              <w:color w:val="FF0000"/>
            </w:rPr>
          </w:rPrChange>
        </w:rPr>
        <w:t>ANY MEDICAL PATIENT</w:t>
      </w:r>
      <w:r w:rsidRPr="002415A9">
        <w:rPr>
          <w:b/>
          <w:bCs/>
          <w:strike/>
          <w:rPrChange w:id="191" w:author="Patrick McElhiney" w:date="2024-09-12T17:58:00Z" w16du:dateUtc="2024-09-12T21:58:00Z">
            <w:rPr>
              <w:b/>
              <w:bCs/>
            </w:rPr>
          </w:rPrChange>
        </w:rPr>
        <w:t xml:space="preserve">, </w:t>
      </w:r>
      <w:r w:rsidRPr="002415A9">
        <w:rPr>
          <w:b/>
          <w:bCs/>
          <w:strike/>
          <w:color w:val="0070C0"/>
          <w:rPrChange w:id="192" w:author="Patrick McElhiney" w:date="2024-09-12T17:58:00Z" w16du:dateUtc="2024-09-12T21:58:00Z">
            <w:rPr>
              <w:b/>
              <w:bCs/>
              <w:color w:val="0070C0"/>
            </w:rPr>
          </w:rPrChange>
        </w:rPr>
        <w:t>BY</w:t>
      </w:r>
      <w:r w:rsidRPr="002415A9">
        <w:rPr>
          <w:b/>
          <w:bCs/>
          <w:strike/>
          <w:rPrChange w:id="193" w:author="Patrick McElhiney" w:date="2024-09-12T17:58:00Z" w16du:dateUtc="2024-09-12T21:58:00Z">
            <w:rPr>
              <w:b/>
              <w:bCs/>
            </w:rPr>
          </w:rPrChange>
        </w:rPr>
        <w:t xml:space="preserve"> </w:t>
      </w:r>
      <w:r w:rsidRPr="002415A9">
        <w:rPr>
          <w:b/>
          <w:bCs/>
          <w:strike/>
          <w:color w:val="7030A0"/>
          <w:rPrChange w:id="194" w:author="Patrick McElhiney" w:date="2024-09-12T17:58:00Z" w16du:dateUtc="2024-09-12T21:58:00Z">
            <w:rPr>
              <w:b/>
              <w:bCs/>
              <w:color w:val="7030A0"/>
            </w:rPr>
          </w:rPrChange>
        </w:rPr>
        <w:t>ATTEMPTING</w:t>
      </w:r>
      <w:r w:rsidRPr="002415A9">
        <w:rPr>
          <w:b/>
          <w:bCs/>
          <w:strike/>
          <w:rPrChange w:id="195" w:author="Patrick McElhiney" w:date="2024-09-12T17:58:00Z" w16du:dateUtc="2024-09-12T21:58:00Z">
            <w:rPr>
              <w:b/>
              <w:bCs/>
            </w:rPr>
          </w:rPrChange>
        </w:rPr>
        <w:t xml:space="preserve"> </w:t>
      </w:r>
      <w:r w:rsidRPr="002415A9">
        <w:rPr>
          <w:b/>
          <w:bCs/>
          <w:strike/>
          <w:color w:val="0070C0"/>
          <w:rPrChange w:id="196" w:author="Patrick McElhiney" w:date="2024-09-12T17:58:00Z" w16du:dateUtc="2024-09-12T21:58:00Z">
            <w:rPr>
              <w:b/>
              <w:bCs/>
              <w:color w:val="0070C0"/>
            </w:rPr>
          </w:rPrChange>
        </w:rPr>
        <w:t>TO</w:t>
      </w:r>
      <w:r w:rsidRPr="002415A9">
        <w:rPr>
          <w:b/>
          <w:bCs/>
          <w:strike/>
          <w:rPrChange w:id="197" w:author="Patrick McElhiney" w:date="2024-09-12T17:58:00Z" w16du:dateUtc="2024-09-12T21:58:00Z">
            <w:rPr>
              <w:b/>
              <w:bCs/>
            </w:rPr>
          </w:rPrChange>
        </w:rPr>
        <w:t xml:space="preserve"> </w:t>
      </w:r>
      <w:r w:rsidRPr="002415A9">
        <w:rPr>
          <w:b/>
          <w:bCs/>
          <w:strike/>
          <w:color w:val="7030A0"/>
          <w:rPrChange w:id="198" w:author="Patrick McElhiney" w:date="2024-09-12T17:58:00Z" w16du:dateUtc="2024-09-12T21:58:00Z">
            <w:rPr>
              <w:b/>
              <w:bCs/>
              <w:color w:val="7030A0"/>
            </w:rPr>
          </w:rPrChange>
        </w:rPr>
        <w:t>CLEANSE</w:t>
      </w:r>
      <w:r w:rsidRPr="002415A9">
        <w:rPr>
          <w:b/>
          <w:bCs/>
          <w:strike/>
          <w:rPrChange w:id="199" w:author="Patrick McElhiney" w:date="2024-09-12T17:58:00Z" w16du:dateUtc="2024-09-12T21:58:00Z">
            <w:rPr>
              <w:b/>
              <w:bCs/>
            </w:rPr>
          </w:rPrChange>
        </w:rPr>
        <w:t xml:space="preserve"> </w:t>
      </w:r>
      <w:r w:rsidRPr="002415A9">
        <w:rPr>
          <w:b/>
          <w:bCs/>
          <w:strike/>
          <w:color w:val="FF0000"/>
          <w:rPrChange w:id="200" w:author="Patrick McElhiney" w:date="2024-09-12T17:58:00Z" w16du:dateUtc="2024-09-12T21:58:00Z">
            <w:rPr>
              <w:b/>
              <w:bCs/>
              <w:color w:val="FF0000"/>
            </w:rPr>
          </w:rPrChange>
        </w:rPr>
        <w:t>THE LEGAL ENVIRONMENT</w:t>
      </w:r>
      <w:r w:rsidRPr="002415A9">
        <w:rPr>
          <w:b/>
          <w:bCs/>
          <w:strike/>
          <w:rPrChange w:id="201" w:author="Patrick McElhiney" w:date="2024-09-12T17:58:00Z" w16du:dateUtc="2024-09-12T21:58:00Z">
            <w:rPr>
              <w:b/>
              <w:bCs/>
            </w:rPr>
          </w:rPrChange>
        </w:rPr>
        <w:t xml:space="preserve"> </w:t>
      </w:r>
      <w:r w:rsidRPr="002415A9">
        <w:rPr>
          <w:b/>
          <w:bCs/>
          <w:strike/>
          <w:color w:val="0070C0"/>
          <w:rPrChange w:id="202" w:author="Patrick McElhiney" w:date="2024-09-12T17:58:00Z" w16du:dateUtc="2024-09-12T21:58:00Z">
            <w:rPr>
              <w:b/>
              <w:bCs/>
              <w:color w:val="0070C0"/>
            </w:rPr>
          </w:rPrChange>
        </w:rPr>
        <w:t>OF</w:t>
      </w:r>
      <w:r w:rsidRPr="002415A9">
        <w:rPr>
          <w:b/>
          <w:bCs/>
          <w:strike/>
          <w:rPrChange w:id="203" w:author="Patrick McElhiney" w:date="2024-09-12T17:58:00Z" w16du:dateUtc="2024-09-12T21:58:00Z">
            <w:rPr>
              <w:b/>
              <w:bCs/>
            </w:rPr>
          </w:rPrChange>
        </w:rPr>
        <w:t xml:space="preserve"> </w:t>
      </w:r>
      <w:r w:rsidRPr="002415A9">
        <w:rPr>
          <w:b/>
          <w:bCs/>
          <w:strike/>
          <w:color w:val="FF0000"/>
          <w:rPrChange w:id="204" w:author="Patrick McElhiney" w:date="2024-09-12T17:58:00Z" w16du:dateUtc="2024-09-12T21:58:00Z">
            <w:rPr>
              <w:b/>
              <w:bCs/>
              <w:color w:val="FF0000"/>
            </w:rPr>
          </w:rPrChange>
        </w:rPr>
        <w:t>ANY PROFESSIONAL WORKS</w:t>
      </w:r>
      <w:r w:rsidRPr="002415A9">
        <w:rPr>
          <w:b/>
          <w:bCs/>
          <w:strike/>
          <w:rPrChange w:id="205" w:author="Patrick McElhiney" w:date="2024-09-12T17:58:00Z" w16du:dateUtc="2024-09-12T21:58:00Z">
            <w:rPr>
              <w:b/>
              <w:bCs/>
            </w:rPr>
          </w:rPrChange>
        </w:rPr>
        <w:t xml:space="preserve"> </w:t>
      </w:r>
      <w:r w:rsidRPr="002415A9">
        <w:rPr>
          <w:b/>
          <w:bCs/>
          <w:strike/>
          <w:color w:val="00B0F0"/>
          <w:rPrChange w:id="206" w:author="Patrick McElhiney" w:date="2024-09-12T17:58:00Z" w16du:dateUtc="2024-09-12T21:58:00Z">
            <w:rPr>
              <w:b/>
              <w:bCs/>
              <w:color w:val="00B0F0"/>
            </w:rPr>
          </w:rPrChange>
        </w:rPr>
        <w:t>XOR</w:t>
      </w:r>
      <w:r w:rsidRPr="002415A9">
        <w:rPr>
          <w:b/>
          <w:bCs/>
          <w:strike/>
          <w:rPrChange w:id="207" w:author="Patrick McElhiney" w:date="2024-09-12T17:58:00Z" w16du:dateUtc="2024-09-12T21:58:00Z">
            <w:rPr>
              <w:b/>
              <w:bCs/>
            </w:rPr>
          </w:rPrChange>
        </w:rPr>
        <w:t xml:space="preserve">     </w:t>
      </w:r>
      <w:r w:rsidRPr="002415A9">
        <w:rPr>
          <w:b/>
          <w:bCs/>
          <w:strike/>
          <w:color w:val="FF0000"/>
          <w:rPrChange w:id="208" w:author="Patrick McElhiney" w:date="2024-09-12T17:58:00Z" w16du:dateUtc="2024-09-12T21:58:00Z">
            <w:rPr>
              <w:b/>
              <w:bCs/>
              <w:color w:val="FF0000"/>
            </w:rPr>
          </w:rPrChange>
        </w:rPr>
        <w:t>ANY LEGAL FILES</w:t>
      </w:r>
      <w:r w:rsidRPr="002415A9">
        <w:rPr>
          <w:b/>
          <w:bCs/>
          <w:strike/>
          <w:rPrChange w:id="209" w:author="Patrick McElhiney" w:date="2024-09-12T17:58:00Z" w16du:dateUtc="2024-09-12T21:58:00Z">
            <w:rPr>
              <w:b/>
              <w:bCs/>
            </w:rPr>
          </w:rPrChange>
        </w:rPr>
        <w:t xml:space="preserve"> </w:t>
      </w:r>
      <w:r w:rsidRPr="002415A9">
        <w:rPr>
          <w:b/>
          <w:bCs/>
          <w:strike/>
          <w:color w:val="7030A0"/>
          <w:rPrChange w:id="210" w:author="Patrick McElhiney" w:date="2024-09-12T17:58:00Z" w16du:dateUtc="2024-09-12T21:58:00Z">
            <w:rPr>
              <w:b/>
              <w:bCs/>
              <w:color w:val="7030A0"/>
            </w:rPr>
          </w:rPrChange>
        </w:rPr>
        <w:t>WRITTEN</w:t>
      </w:r>
      <w:r w:rsidRPr="002415A9">
        <w:rPr>
          <w:b/>
          <w:bCs/>
          <w:strike/>
          <w:rPrChange w:id="211" w:author="Patrick McElhiney" w:date="2024-09-12T17:58:00Z" w16du:dateUtc="2024-09-12T21:58:00Z">
            <w:rPr>
              <w:b/>
              <w:bCs/>
            </w:rPr>
          </w:rPrChange>
        </w:rPr>
        <w:t xml:space="preserve"> </w:t>
      </w:r>
      <w:r w:rsidRPr="002415A9">
        <w:rPr>
          <w:b/>
          <w:bCs/>
          <w:strike/>
          <w:color w:val="0070C0"/>
          <w:rPrChange w:id="212" w:author="Patrick McElhiney" w:date="2024-09-12T17:58:00Z" w16du:dateUtc="2024-09-12T21:58:00Z">
            <w:rPr>
              <w:b/>
              <w:bCs/>
              <w:color w:val="0070C0"/>
            </w:rPr>
          </w:rPrChange>
        </w:rPr>
        <w:t>BY</w:t>
      </w:r>
      <w:r w:rsidRPr="002415A9">
        <w:rPr>
          <w:b/>
          <w:bCs/>
          <w:strike/>
          <w:rPrChange w:id="213" w:author="Patrick McElhiney" w:date="2024-09-12T17:58:00Z" w16du:dateUtc="2024-09-12T21:58:00Z">
            <w:rPr>
              <w:b/>
              <w:bCs/>
            </w:rPr>
          </w:rPrChange>
        </w:rPr>
        <w:t xml:space="preserve"> </w:t>
      </w:r>
      <w:r w:rsidRPr="002415A9">
        <w:rPr>
          <w:b/>
          <w:bCs/>
          <w:strike/>
          <w:color w:val="00B0F0"/>
          <w:rPrChange w:id="214" w:author="Patrick McElhiney" w:date="2024-09-12T17:58:00Z" w16du:dateUtc="2024-09-12T21:58:00Z">
            <w:rPr>
              <w:b/>
              <w:bCs/>
              <w:color w:val="00B0F0"/>
            </w:rPr>
          </w:rPrChange>
        </w:rPr>
        <w:t>XOR</w:t>
      </w:r>
      <w:r w:rsidRPr="002415A9">
        <w:rPr>
          <w:b/>
          <w:bCs/>
          <w:strike/>
          <w:rPrChange w:id="215" w:author="Patrick McElhiney" w:date="2024-09-12T17:58:00Z" w16du:dateUtc="2024-09-12T21:58:00Z">
            <w:rPr>
              <w:b/>
              <w:bCs/>
            </w:rPr>
          </w:rPrChange>
        </w:rPr>
        <w:t xml:space="preserve"> </w:t>
      </w:r>
      <w:r w:rsidRPr="002415A9">
        <w:rPr>
          <w:b/>
          <w:bCs/>
          <w:strike/>
          <w:color w:val="7030A0"/>
          <w:rPrChange w:id="216" w:author="Patrick McElhiney" w:date="2024-09-12T17:58:00Z" w16du:dateUtc="2024-09-12T21:58:00Z">
            <w:rPr>
              <w:b/>
              <w:bCs/>
              <w:color w:val="7030A0"/>
            </w:rPr>
          </w:rPrChange>
        </w:rPr>
        <w:t>PERTAINING</w:t>
      </w:r>
      <w:r w:rsidRPr="002415A9">
        <w:rPr>
          <w:b/>
          <w:bCs/>
          <w:strike/>
          <w:rPrChange w:id="217" w:author="Patrick McElhiney" w:date="2024-09-12T17:58:00Z" w16du:dateUtc="2024-09-12T21:58:00Z">
            <w:rPr>
              <w:b/>
              <w:bCs/>
            </w:rPr>
          </w:rPrChange>
        </w:rPr>
        <w:t xml:space="preserve"> </w:t>
      </w:r>
      <w:r w:rsidRPr="002415A9">
        <w:rPr>
          <w:b/>
          <w:bCs/>
          <w:strike/>
          <w:color w:val="0070C0"/>
          <w:rPrChange w:id="218" w:author="Patrick McElhiney" w:date="2024-09-12T17:58:00Z" w16du:dateUtc="2024-09-12T21:58:00Z">
            <w:rPr>
              <w:b/>
              <w:bCs/>
              <w:color w:val="0070C0"/>
            </w:rPr>
          </w:rPrChange>
        </w:rPr>
        <w:t>TO</w:t>
      </w:r>
      <w:r w:rsidRPr="002415A9">
        <w:rPr>
          <w:b/>
          <w:bCs/>
          <w:strike/>
          <w:rPrChange w:id="219" w:author="Patrick McElhiney" w:date="2024-09-12T17:58:00Z" w16du:dateUtc="2024-09-12T21:58:00Z">
            <w:rPr>
              <w:b/>
              <w:bCs/>
            </w:rPr>
          </w:rPrChange>
        </w:rPr>
        <w:t xml:space="preserve"> </w:t>
      </w:r>
      <w:r w:rsidRPr="002415A9">
        <w:rPr>
          <w:b/>
          <w:bCs/>
          <w:strike/>
          <w:color w:val="FF0000"/>
          <w:rPrChange w:id="220" w:author="Patrick McElhiney" w:date="2024-09-12T17:58:00Z" w16du:dateUtc="2024-09-12T21:58:00Z">
            <w:rPr>
              <w:b/>
              <w:bCs/>
              <w:color w:val="FF0000"/>
            </w:rPr>
          </w:rPrChange>
        </w:rPr>
        <w:t>ANY PATIENT</w:t>
      </w:r>
      <w:r w:rsidRPr="002415A9">
        <w:rPr>
          <w:b/>
          <w:bCs/>
          <w:strike/>
          <w:rPrChange w:id="221" w:author="Patrick McElhiney" w:date="2024-09-12T17:58:00Z" w16du:dateUtc="2024-09-12T21:58:00Z">
            <w:rPr>
              <w:b/>
              <w:bCs/>
            </w:rPr>
          </w:rPrChange>
        </w:rPr>
        <w:t xml:space="preserve">, </w:t>
      </w:r>
      <w:r w:rsidRPr="002415A9">
        <w:rPr>
          <w:b/>
          <w:bCs/>
          <w:strike/>
          <w:color w:val="0070C0"/>
          <w:rPrChange w:id="222" w:author="Patrick McElhiney" w:date="2024-09-12T17:58:00Z" w16du:dateUtc="2024-09-12T21:58:00Z">
            <w:rPr>
              <w:b/>
              <w:bCs/>
              <w:color w:val="0070C0"/>
            </w:rPr>
          </w:rPrChange>
        </w:rPr>
        <w:t>SUCH AS TO</w:t>
      </w:r>
      <w:r w:rsidRPr="002415A9">
        <w:rPr>
          <w:b/>
          <w:bCs/>
          <w:strike/>
          <w:rPrChange w:id="223" w:author="Patrick McElhiney" w:date="2024-09-12T17:58:00Z" w16du:dateUtc="2024-09-12T21:58:00Z">
            <w:rPr>
              <w:b/>
              <w:bCs/>
            </w:rPr>
          </w:rPrChange>
        </w:rPr>
        <w:t xml:space="preserve"> </w:t>
      </w:r>
      <w:r w:rsidRPr="002415A9">
        <w:rPr>
          <w:b/>
          <w:bCs/>
          <w:strike/>
          <w:color w:val="7030A0"/>
          <w:rPrChange w:id="224" w:author="Patrick McElhiney" w:date="2024-09-12T17:58:00Z" w16du:dateUtc="2024-09-12T21:58:00Z">
            <w:rPr>
              <w:b/>
              <w:bCs/>
              <w:color w:val="7030A0"/>
            </w:rPr>
          </w:rPrChange>
        </w:rPr>
        <w:t>ATTEMPT</w:t>
      </w:r>
      <w:r w:rsidRPr="002415A9">
        <w:rPr>
          <w:b/>
          <w:bCs/>
          <w:strike/>
          <w:rPrChange w:id="225" w:author="Patrick McElhiney" w:date="2024-09-12T17:58:00Z" w16du:dateUtc="2024-09-12T21:58:00Z">
            <w:rPr>
              <w:b/>
              <w:bCs/>
            </w:rPr>
          </w:rPrChange>
        </w:rPr>
        <w:t xml:space="preserve"> </w:t>
      </w:r>
      <w:r w:rsidRPr="002415A9">
        <w:rPr>
          <w:b/>
          <w:bCs/>
          <w:strike/>
          <w:color w:val="0070C0"/>
          <w:rPrChange w:id="226" w:author="Patrick McElhiney" w:date="2024-09-12T17:58:00Z" w16du:dateUtc="2024-09-12T21:58:00Z">
            <w:rPr>
              <w:b/>
              <w:bCs/>
              <w:color w:val="0070C0"/>
            </w:rPr>
          </w:rPrChange>
        </w:rPr>
        <w:t>TO</w:t>
      </w:r>
      <w:r w:rsidRPr="002415A9">
        <w:rPr>
          <w:b/>
          <w:bCs/>
          <w:strike/>
          <w:rPrChange w:id="227" w:author="Patrick McElhiney" w:date="2024-09-12T17:58:00Z" w16du:dateUtc="2024-09-12T21:58:00Z">
            <w:rPr>
              <w:b/>
              <w:bCs/>
            </w:rPr>
          </w:rPrChange>
        </w:rPr>
        <w:t xml:space="preserve"> </w:t>
      </w:r>
      <w:r w:rsidRPr="002415A9">
        <w:rPr>
          <w:b/>
          <w:bCs/>
          <w:strike/>
          <w:color w:val="7030A0"/>
          <w:rPrChange w:id="228" w:author="Patrick McElhiney" w:date="2024-09-12T17:58:00Z" w16du:dateUtc="2024-09-12T21:58:00Z">
            <w:rPr>
              <w:b/>
              <w:bCs/>
              <w:color w:val="7030A0"/>
            </w:rPr>
          </w:rPrChange>
        </w:rPr>
        <w:t>COVER UP</w:t>
      </w:r>
      <w:r w:rsidRPr="002415A9">
        <w:rPr>
          <w:b/>
          <w:bCs/>
          <w:strike/>
          <w:rPrChange w:id="229" w:author="Patrick McElhiney" w:date="2024-09-12T17:58:00Z" w16du:dateUtc="2024-09-12T21:58:00Z">
            <w:rPr>
              <w:b/>
              <w:bCs/>
            </w:rPr>
          </w:rPrChange>
        </w:rPr>
        <w:t xml:space="preserve"> </w:t>
      </w:r>
      <w:r w:rsidRPr="002415A9">
        <w:rPr>
          <w:b/>
          <w:bCs/>
          <w:strike/>
          <w:color w:val="FF0000"/>
          <w:rPrChange w:id="230" w:author="Patrick McElhiney" w:date="2024-09-12T17:58:00Z" w16du:dateUtc="2024-09-12T21:58:00Z">
            <w:rPr>
              <w:b/>
              <w:bCs/>
              <w:color w:val="FF0000"/>
            </w:rPr>
          </w:rPrChange>
        </w:rPr>
        <w:t>ANY WAR CRIME</w:t>
      </w:r>
      <w:r w:rsidRPr="002415A9">
        <w:rPr>
          <w:b/>
          <w:bCs/>
          <w:strike/>
          <w:rPrChange w:id="231" w:author="Patrick McElhiney" w:date="2024-09-12T17:58:00Z" w16du:dateUtc="2024-09-12T21:58:00Z">
            <w:rPr>
              <w:b/>
              <w:bCs/>
            </w:rPr>
          </w:rPrChange>
        </w:rPr>
        <w:t>(</w:t>
      </w:r>
      <w:r w:rsidRPr="002415A9">
        <w:rPr>
          <w:b/>
          <w:bCs/>
          <w:strike/>
          <w:color w:val="808080" w:themeColor="background1" w:themeShade="80"/>
          <w:rPrChange w:id="232" w:author="Patrick McElhiney" w:date="2024-09-12T17:58:00Z" w16du:dateUtc="2024-09-12T21:58:00Z">
            <w:rPr>
              <w:b/>
              <w:bCs/>
              <w:color w:val="808080" w:themeColor="background1" w:themeShade="80"/>
            </w:rPr>
          </w:rPrChange>
        </w:rPr>
        <w:t>S</w:t>
      </w:r>
      <w:r w:rsidRPr="002415A9">
        <w:rPr>
          <w:b/>
          <w:bCs/>
          <w:strike/>
          <w:rPrChange w:id="233" w:author="Patrick McElhiney" w:date="2024-09-12T17:58:00Z" w16du:dateUtc="2024-09-12T21:58:00Z">
            <w:rPr>
              <w:b/>
              <w:bCs/>
            </w:rPr>
          </w:rPrChange>
        </w:rPr>
        <w:t xml:space="preserve">) </w:t>
      </w:r>
      <w:r w:rsidRPr="002415A9">
        <w:rPr>
          <w:b/>
          <w:bCs/>
          <w:strike/>
          <w:color w:val="0070C0"/>
          <w:rPrChange w:id="234" w:author="Patrick McElhiney" w:date="2024-09-12T17:58:00Z" w16du:dateUtc="2024-09-12T21:58:00Z">
            <w:rPr>
              <w:b/>
              <w:bCs/>
              <w:color w:val="0070C0"/>
            </w:rPr>
          </w:rPrChange>
        </w:rPr>
        <w:t>THAT WERE</w:t>
      </w:r>
      <w:r w:rsidRPr="002415A9">
        <w:rPr>
          <w:b/>
          <w:bCs/>
          <w:strike/>
          <w:rPrChange w:id="235" w:author="Patrick McElhiney" w:date="2024-09-12T17:58:00Z" w16du:dateUtc="2024-09-12T21:58:00Z">
            <w:rPr>
              <w:b/>
              <w:bCs/>
            </w:rPr>
          </w:rPrChange>
        </w:rPr>
        <w:t xml:space="preserve"> </w:t>
      </w:r>
      <w:r w:rsidRPr="002415A9">
        <w:rPr>
          <w:b/>
          <w:bCs/>
          <w:strike/>
          <w:color w:val="00B050"/>
          <w:rPrChange w:id="236" w:author="Patrick McElhiney" w:date="2024-09-12T17:58:00Z" w16du:dateUtc="2024-09-12T21:58:00Z">
            <w:rPr>
              <w:b/>
              <w:bCs/>
              <w:color w:val="00B050"/>
            </w:rPr>
          </w:rPrChange>
        </w:rPr>
        <w:t>PREVIOUSLY</w:t>
      </w:r>
      <w:r w:rsidRPr="002415A9">
        <w:rPr>
          <w:b/>
          <w:bCs/>
          <w:strike/>
          <w:rPrChange w:id="237" w:author="Patrick McElhiney" w:date="2024-09-12T17:58:00Z" w16du:dateUtc="2024-09-12T21:58:00Z">
            <w:rPr>
              <w:b/>
              <w:bCs/>
            </w:rPr>
          </w:rPrChange>
        </w:rPr>
        <w:t xml:space="preserve"> </w:t>
      </w:r>
      <w:r w:rsidRPr="002415A9">
        <w:rPr>
          <w:b/>
          <w:bCs/>
          <w:strike/>
          <w:color w:val="7030A0"/>
          <w:rPrChange w:id="238" w:author="Patrick McElhiney" w:date="2024-09-12T17:58:00Z" w16du:dateUtc="2024-09-12T21:58:00Z">
            <w:rPr>
              <w:b/>
              <w:bCs/>
              <w:color w:val="7030A0"/>
            </w:rPr>
          </w:rPrChange>
        </w:rPr>
        <w:t>COMMITTED</w:t>
      </w:r>
      <w:r w:rsidRPr="002415A9">
        <w:rPr>
          <w:b/>
          <w:bCs/>
          <w:strike/>
          <w:rPrChange w:id="239" w:author="Patrick McElhiney" w:date="2024-09-12T17:58:00Z" w16du:dateUtc="2024-09-12T21:58:00Z">
            <w:rPr>
              <w:b/>
              <w:bCs/>
            </w:rPr>
          </w:rPrChange>
        </w:rPr>
        <w:t xml:space="preserve"> </w:t>
      </w:r>
      <w:r w:rsidRPr="002415A9">
        <w:rPr>
          <w:b/>
          <w:bCs/>
          <w:strike/>
          <w:color w:val="00B0F0"/>
          <w:rPrChange w:id="240" w:author="Patrick McElhiney" w:date="2024-09-12T17:58:00Z" w16du:dateUtc="2024-09-12T21:58:00Z">
            <w:rPr>
              <w:b/>
              <w:bCs/>
              <w:color w:val="00B0F0"/>
            </w:rPr>
          </w:rPrChange>
        </w:rPr>
        <w:t>XOR</w:t>
      </w:r>
      <w:r w:rsidRPr="002415A9">
        <w:rPr>
          <w:b/>
          <w:bCs/>
          <w:strike/>
          <w:rPrChange w:id="241" w:author="Patrick McElhiney" w:date="2024-09-12T17:58:00Z" w16du:dateUtc="2024-09-12T21:58:00Z">
            <w:rPr>
              <w:b/>
              <w:bCs/>
            </w:rPr>
          </w:rPrChange>
        </w:rPr>
        <w:t xml:space="preserve"> </w:t>
      </w:r>
      <w:r w:rsidRPr="002415A9">
        <w:rPr>
          <w:b/>
          <w:bCs/>
          <w:strike/>
          <w:color w:val="7030A0"/>
          <w:rPrChange w:id="242" w:author="Patrick McElhiney" w:date="2024-09-12T17:58:00Z" w16du:dateUtc="2024-09-12T21:58:00Z">
            <w:rPr>
              <w:b/>
              <w:bCs/>
              <w:color w:val="7030A0"/>
            </w:rPr>
          </w:rPrChange>
        </w:rPr>
        <w:t>CONDUCTED</w:t>
      </w:r>
      <w:r w:rsidRPr="002415A9">
        <w:rPr>
          <w:b/>
          <w:bCs/>
          <w:strike/>
          <w:rPrChange w:id="243" w:author="Patrick McElhiney" w:date="2024-09-12T17:58:00Z" w16du:dateUtc="2024-09-12T21:58:00Z">
            <w:rPr>
              <w:b/>
              <w:bCs/>
            </w:rPr>
          </w:rPrChange>
        </w:rPr>
        <w:t xml:space="preserve"> </w:t>
      </w:r>
      <w:r w:rsidRPr="002415A9">
        <w:rPr>
          <w:b/>
          <w:bCs/>
          <w:strike/>
          <w:color w:val="0070C0"/>
          <w:rPrChange w:id="244" w:author="Patrick McElhiney" w:date="2024-09-12T17:58:00Z" w16du:dateUtc="2024-09-12T21:58:00Z">
            <w:rPr>
              <w:b/>
              <w:bCs/>
              <w:color w:val="0070C0"/>
            </w:rPr>
          </w:rPrChange>
        </w:rPr>
        <w:t>TO</w:t>
      </w:r>
      <w:r w:rsidRPr="002415A9">
        <w:rPr>
          <w:b/>
          <w:bCs/>
          <w:strike/>
          <w:rPrChange w:id="245" w:author="Patrick McElhiney" w:date="2024-09-12T17:58:00Z" w16du:dateUtc="2024-09-12T21:58:00Z">
            <w:rPr>
              <w:b/>
              <w:bCs/>
            </w:rPr>
          </w:rPrChange>
        </w:rPr>
        <w:t xml:space="preserve">     </w:t>
      </w:r>
      <w:r w:rsidRPr="002415A9">
        <w:rPr>
          <w:b/>
          <w:bCs/>
          <w:strike/>
          <w:color w:val="FF0000"/>
          <w:rPrChange w:id="246" w:author="Patrick McElhiney" w:date="2024-09-12T17:58:00Z" w16du:dateUtc="2024-09-12T21:58:00Z">
            <w:rPr>
              <w:b/>
              <w:bCs/>
              <w:color w:val="FF0000"/>
            </w:rPr>
          </w:rPrChange>
        </w:rPr>
        <w:t>ANY SAME MEDICAL PATIENT</w:t>
      </w:r>
      <w:r w:rsidRPr="002415A9">
        <w:rPr>
          <w:b/>
          <w:bCs/>
          <w:strike/>
          <w:rPrChange w:id="247" w:author="Patrick McElhiney" w:date="2024-09-12T17:58:00Z" w16du:dateUtc="2024-09-12T21:58:00Z">
            <w:rPr>
              <w:b/>
              <w:bCs/>
            </w:rPr>
          </w:rPrChange>
        </w:rPr>
        <w:t xml:space="preserve"> </w:t>
      </w:r>
      <w:r w:rsidRPr="002415A9">
        <w:rPr>
          <w:b/>
          <w:bCs/>
          <w:strike/>
          <w:color w:val="0070C0"/>
          <w:rPrChange w:id="248" w:author="Patrick McElhiney" w:date="2024-09-12T17:58:00Z" w16du:dateUtc="2024-09-12T21:58:00Z">
            <w:rPr>
              <w:b/>
              <w:bCs/>
              <w:color w:val="0070C0"/>
            </w:rPr>
          </w:rPrChange>
        </w:rPr>
        <w:t>FOR</w:t>
      </w:r>
      <w:r w:rsidRPr="002415A9">
        <w:rPr>
          <w:b/>
          <w:bCs/>
          <w:strike/>
          <w:rPrChange w:id="249" w:author="Patrick McElhiney" w:date="2024-09-12T17:58:00Z" w16du:dateUtc="2024-09-12T21:58:00Z">
            <w:rPr>
              <w:b/>
              <w:bCs/>
            </w:rPr>
          </w:rPrChange>
        </w:rPr>
        <w:t xml:space="preserve"> </w:t>
      </w:r>
      <w:r w:rsidRPr="002415A9">
        <w:rPr>
          <w:b/>
          <w:bCs/>
          <w:strike/>
          <w:color w:val="FF0000"/>
          <w:rPrChange w:id="250" w:author="Patrick McElhiney" w:date="2024-09-12T17:58:00Z" w16du:dateUtc="2024-09-12T21:58:00Z">
            <w:rPr>
              <w:b/>
              <w:bCs/>
              <w:color w:val="FF0000"/>
            </w:rPr>
          </w:rPrChange>
        </w:rPr>
        <w:t>ANY CRIMINAL MOTIVE</w:t>
      </w:r>
      <w:r w:rsidRPr="002415A9">
        <w:rPr>
          <w:b/>
          <w:bCs/>
          <w:strike/>
          <w:rPrChange w:id="251" w:author="Patrick McElhiney" w:date="2024-09-12T17:58:00Z" w16du:dateUtc="2024-09-12T21:58:00Z">
            <w:rPr>
              <w:b/>
              <w:bCs/>
            </w:rPr>
          </w:rPrChange>
        </w:rPr>
        <w:t xml:space="preserve"> </w:t>
      </w:r>
      <w:ins w:id="252" w:author="Patrick McElhiney" w:date="2024-09-12T17:57:00Z" w16du:dateUtc="2024-09-12T21:57:00Z">
        <w:r w:rsidR="002415A9" w:rsidRPr="002415A9">
          <w:rPr>
            <w:b/>
            <w:bCs/>
            <w:strike/>
            <w:rPrChange w:id="253" w:author="Patrick McElhiney" w:date="2024-09-12T17:58:00Z" w16du:dateUtc="2024-09-12T21:58:00Z">
              <w:rPr>
                <w:b/>
                <w:bCs/>
              </w:rPr>
            </w:rPrChange>
          </w:rPr>
          <w:t xml:space="preserve">OF ANY THIRD PARTY </w:t>
        </w:r>
      </w:ins>
      <w:r w:rsidRPr="002415A9">
        <w:rPr>
          <w:b/>
          <w:bCs/>
          <w:strike/>
          <w:color w:val="0070C0"/>
          <w:rPrChange w:id="254" w:author="Patrick McElhiney" w:date="2024-09-12T17:58:00Z" w16du:dateUtc="2024-09-12T21:58:00Z">
            <w:rPr>
              <w:b/>
              <w:bCs/>
              <w:color w:val="0070C0"/>
            </w:rPr>
          </w:rPrChange>
        </w:rPr>
        <w:t>TO</w:t>
      </w:r>
      <w:r w:rsidRPr="002415A9">
        <w:rPr>
          <w:b/>
          <w:bCs/>
          <w:strike/>
          <w:rPrChange w:id="255" w:author="Patrick McElhiney" w:date="2024-09-12T17:58:00Z" w16du:dateUtc="2024-09-12T21:58:00Z">
            <w:rPr>
              <w:b/>
              <w:bCs/>
            </w:rPr>
          </w:rPrChange>
        </w:rPr>
        <w:t xml:space="preserve"> </w:t>
      </w:r>
      <w:r w:rsidRPr="002415A9">
        <w:rPr>
          <w:b/>
          <w:bCs/>
          <w:strike/>
          <w:color w:val="7030A0"/>
          <w:rPrChange w:id="256" w:author="Patrick McElhiney" w:date="2024-09-12T17:58:00Z" w16du:dateUtc="2024-09-12T21:58:00Z">
            <w:rPr>
              <w:b/>
              <w:bCs/>
              <w:color w:val="7030A0"/>
            </w:rPr>
          </w:rPrChange>
        </w:rPr>
        <w:t>ATTEMPT</w:t>
      </w:r>
      <w:r w:rsidRPr="002415A9">
        <w:rPr>
          <w:b/>
          <w:bCs/>
          <w:strike/>
          <w:rPrChange w:id="257" w:author="Patrick McElhiney" w:date="2024-09-12T17:58:00Z" w16du:dateUtc="2024-09-12T21:58:00Z">
            <w:rPr>
              <w:b/>
              <w:bCs/>
            </w:rPr>
          </w:rPrChange>
        </w:rPr>
        <w:t xml:space="preserve"> </w:t>
      </w:r>
      <w:r w:rsidRPr="002415A9">
        <w:rPr>
          <w:b/>
          <w:bCs/>
          <w:strike/>
          <w:color w:val="0070C0"/>
          <w:rPrChange w:id="258" w:author="Patrick McElhiney" w:date="2024-09-12T17:58:00Z" w16du:dateUtc="2024-09-12T21:58:00Z">
            <w:rPr>
              <w:b/>
              <w:bCs/>
              <w:color w:val="0070C0"/>
            </w:rPr>
          </w:rPrChange>
        </w:rPr>
        <w:t>TO</w:t>
      </w:r>
      <w:r w:rsidRPr="002415A9">
        <w:rPr>
          <w:b/>
          <w:bCs/>
          <w:strike/>
          <w:rPrChange w:id="259" w:author="Patrick McElhiney" w:date="2024-09-12T17:58:00Z" w16du:dateUtc="2024-09-12T21:58:00Z">
            <w:rPr>
              <w:b/>
              <w:bCs/>
            </w:rPr>
          </w:rPrChange>
        </w:rPr>
        <w:t xml:space="preserve"> </w:t>
      </w:r>
      <w:r w:rsidRPr="002415A9">
        <w:rPr>
          <w:b/>
          <w:bCs/>
          <w:strike/>
          <w:color w:val="7030A0"/>
          <w:rPrChange w:id="260" w:author="Patrick McElhiney" w:date="2024-09-12T17:58:00Z" w16du:dateUtc="2024-09-12T21:58:00Z">
            <w:rPr>
              <w:b/>
              <w:bCs/>
              <w:color w:val="7030A0"/>
            </w:rPr>
          </w:rPrChange>
        </w:rPr>
        <w:t>FLEE</w:t>
      </w:r>
      <w:r w:rsidRPr="002415A9">
        <w:rPr>
          <w:b/>
          <w:bCs/>
          <w:strike/>
          <w:rPrChange w:id="261" w:author="Patrick McElhiney" w:date="2024-09-12T17:58:00Z" w16du:dateUtc="2024-09-12T21:58:00Z">
            <w:rPr>
              <w:b/>
              <w:bCs/>
            </w:rPr>
          </w:rPrChange>
        </w:rPr>
        <w:t xml:space="preserve"> </w:t>
      </w:r>
      <w:r w:rsidRPr="002415A9">
        <w:rPr>
          <w:b/>
          <w:bCs/>
          <w:strike/>
          <w:color w:val="00B0F0"/>
          <w:rPrChange w:id="262" w:author="Patrick McElhiney" w:date="2024-09-12T17:58:00Z" w16du:dateUtc="2024-09-12T21:58:00Z">
            <w:rPr>
              <w:b/>
              <w:bCs/>
              <w:color w:val="00B0F0"/>
            </w:rPr>
          </w:rPrChange>
        </w:rPr>
        <w:t>XOR</w:t>
      </w:r>
      <w:r w:rsidRPr="002415A9">
        <w:rPr>
          <w:b/>
          <w:bCs/>
          <w:strike/>
          <w:rPrChange w:id="263" w:author="Patrick McElhiney" w:date="2024-09-12T17:58:00Z" w16du:dateUtc="2024-09-12T21:58:00Z">
            <w:rPr>
              <w:b/>
              <w:bCs/>
            </w:rPr>
          </w:rPrChange>
        </w:rPr>
        <w:t xml:space="preserve"> </w:t>
      </w:r>
      <w:r w:rsidRPr="002415A9">
        <w:rPr>
          <w:b/>
          <w:bCs/>
          <w:strike/>
          <w:color w:val="7030A0"/>
          <w:rPrChange w:id="264" w:author="Patrick McElhiney" w:date="2024-09-12T17:58:00Z" w16du:dateUtc="2024-09-12T21:58:00Z">
            <w:rPr>
              <w:b/>
              <w:bCs/>
              <w:color w:val="7030A0"/>
            </w:rPr>
          </w:rPrChange>
        </w:rPr>
        <w:t>EVADE</w:t>
      </w:r>
      <w:r w:rsidRPr="002415A9">
        <w:rPr>
          <w:b/>
          <w:bCs/>
          <w:strike/>
          <w:rPrChange w:id="265" w:author="Patrick McElhiney" w:date="2024-09-12T17:58:00Z" w16du:dateUtc="2024-09-12T21:58:00Z">
            <w:rPr>
              <w:b/>
              <w:bCs/>
            </w:rPr>
          </w:rPrChange>
        </w:rPr>
        <w:t xml:space="preserve"> </w:t>
      </w:r>
      <w:r w:rsidRPr="002415A9">
        <w:rPr>
          <w:b/>
          <w:bCs/>
          <w:strike/>
          <w:color w:val="7030A0"/>
          <w:rPrChange w:id="266" w:author="Patrick McElhiney" w:date="2024-09-12T17:58:00Z" w16du:dateUtc="2024-09-12T21:58:00Z">
            <w:rPr>
              <w:b/>
              <w:bCs/>
              <w:color w:val="7030A0"/>
            </w:rPr>
          </w:rPrChange>
        </w:rPr>
        <w:t>CAPTURE</w:t>
      </w:r>
      <w:r w:rsidRPr="002415A9">
        <w:rPr>
          <w:b/>
          <w:bCs/>
          <w:strike/>
          <w:rPrChange w:id="267" w:author="Patrick McElhiney" w:date="2024-09-12T17:58:00Z" w16du:dateUtc="2024-09-12T21:58:00Z">
            <w:rPr>
              <w:b/>
              <w:bCs/>
            </w:rPr>
          </w:rPrChange>
        </w:rPr>
        <w:t xml:space="preserve"> </w:t>
      </w:r>
      <w:r w:rsidRPr="002415A9">
        <w:rPr>
          <w:b/>
          <w:bCs/>
          <w:strike/>
          <w:color w:val="0070C0"/>
          <w:rPrChange w:id="268" w:author="Patrick McElhiney" w:date="2024-09-12T17:58:00Z" w16du:dateUtc="2024-09-12T21:58:00Z">
            <w:rPr>
              <w:b/>
              <w:bCs/>
              <w:color w:val="0070C0"/>
            </w:rPr>
          </w:rPrChange>
        </w:rPr>
        <w:t>FROM</w:t>
      </w:r>
      <w:r w:rsidRPr="002415A9">
        <w:rPr>
          <w:b/>
          <w:bCs/>
          <w:strike/>
          <w:rPrChange w:id="269" w:author="Patrick McElhiney" w:date="2024-09-12T17:58:00Z" w16du:dateUtc="2024-09-12T21:58:00Z">
            <w:rPr>
              <w:b/>
              <w:bCs/>
            </w:rPr>
          </w:rPrChange>
        </w:rPr>
        <w:t xml:space="preserve"> </w:t>
      </w:r>
      <w:r w:rsidRPr="002415A9">
        <w:rPr>
          <w:b/>
          <w:bCs/>
          <w:strike/>
          <w:color w:val="FF0000"/>
          <w:rPrChange w:id="270" w:author="Patrick McElhiney" w:date="2024-09-12T17:58:00Z" w16du:dateUtc="2024-09-12T21:58:00Z">
            <w:rPr>
              <w:b/>
              <w:bCs/>
              <w:color w:val="FF0000"/>
            </w:rPr>
          </w:rPrChange>
        </w:rPr>
        <w:t>ANY LAW ENFORCEMENT</w:t>
      </w:r>
      <w:r w:rsidR="00852E99" w:rsidRPr="002415A9">
        <w:rPr>
          <w:b/>
          <w:bCs/>
          <w:strike/>
          <w:rPrChange w:id="271" w:author="Patrick McElhiney" w:date="2024-09-12T17:58:00Z" w16du:dateUtc="2024-09-12T21:58:00Z">
            <w:rPr>
              <w:b/>
              <w:bCs/>
            </w:rPr>
          </w:rPrChange>
        </w:rPr>
        <w:t xml:space="preserve"> </w:t>
      </w:r>
      <w:r w:rsidR="00852E99" w:rsidRPr="002415A9">
        <w:rPr>
          <w:b/>
          <w:bCs/>
          <w:strike/>
          <w:color w:val="00B0F0"/>
          <w:rPrChange w:id="272" w:author="Patrick McElhiney" w:date="2024-09-12T17:58:00Z" w16du:dateUtc="2024-09-12T21:58:00Z">
            <w:rPr>
              <w:b/>
              <w:bCs/>
              <w:color w:val="00B0F0"/>
            </w:rPr>
          </w:rPrChange>
        </w:rPr>
        <w:t>XOR</w:t>
      </w:r>
      <w:r w:rsidR="00852E99" w:rsidRPr="002415A9">
        <w:rPr>
          <w:b/>
          <w:bCs/>
          <w:strike/>
          <w:rPrChange w:id="273" w:author="Patrick McElhiney" w:date="2024-09-12T17:58:00Z" w16du:dateUtc="2024-09-12T21:58:00Z">
            <w:rPr>
              <w:b/>
              <w:bCs/>
            </w:rPr>
          </w:rPrChange>
        </w:rPr>
        <w:t xml:space="preserve"> </w:t>
      </w:r>
      <w:r w:rsidR="00852E99" w:rsidRPr="002415A9">
        <w:rPr>
          <w:b/>
          <w:bCs/>
          <w:strike/>
          <w:color w:val="0070C0"/>
          <w:rPrChange w:id="274" w:author="Patrick McElhiney" w:date="2024-09-12T17:58:00Z" w16du:dateUtc="2024-09-12T21:58:00Z">
            <w:rPr>
              <w:b/>
              <w:bCs/>
              <w:color w:val="0070C0"/>
            </w:rPr>
          </w:rPrChange>
        </w:rPr>
        <w:t>TO</w:t>
      </w:r>
      <w:r w:rsidR="00852E99" w:rsidRPr="002415A9">
        <w:rPr>
          <w:b/>
          <w:bCs/>
          <w:strike/>
          <w:rPrChange w:id="275" w:author="Patrick McElhiney" w:date="2024-09-12T17:58:00Z" w16du:dateUtc="2024-09-12T21:58:00Z">
            <w:rPr>
              <w:b/>
              <w:bCs/>
            </w:rPr>
          </w:rPrChange>
        </w:rPr>
        <w:t xml:space="preserve"> </w:t>
      </w:r>
      <w:r w:rsidR="00852E99" w:rsidRPr="002415A9">
        <w:rPr>
          <w:b/>
          <w:bCs/>
          <w:strike/>
          <w:color w:val="7030A0"/>
          <w:rPrChange w:id="276" w:author="Patrick McElhiney" w:date="2024-09-12T17:58:00Z" w16du:dateUtc="2024-09-12T21:58:00Z">
            <w:rPr>
              <w:b/>
              <w:bCs/>
              <w:color w:val="7030A0"/>
            </w:rPr>
          </w:rPrChange>
        </w:rPr>
        <w:t>WORK</w:t>
      </w:r>
      <w:r w:rsidR="00852E99" w:rsidRPr="002415A9">
        <w:rPr>
          <w:b/>
          <w:bCs/>
          <w:strike/>
          <w:rPrChange w:id="277" w:author="Patrick McElhiney" w:date="2024-09-12T17:58:00Z" w16du:dateUtc="2024-09-12T21:58:00Z">
            <w:rPr>
              <w:b/>
              <w:bCs/>
            </w:rPr>
          </w:rPrChange>
        </w:rPr>
        <w:t xml:space="preserve"> </w:t>
      </w:r>
      <w:r w:rsidR="00852E99" w:rsidRPr="002415A9">
        <w:rPr>
          <w:b/>
          <w:bCs/>
          <w:strike/>
          <w:color w:val="0070C0"/>
          <w:rPrChange w:id="278" w:author="Patrick McElhiney" w:date="2024-09-12T17:58:00Z" w16du:dateUtc="2024-09-12T21:58:00Z">
            <w:rPr>
              <w:b/>
              <w:bCs/>
              <w:color w:val="0070C0"/>
            </w:rPr>
          </w:rPrChange>
        </w:rPr>
        <w:t>ON</w:t>
      </w:r>
      <w:r w:rsidR="00852E99" w:rsidRPr="002415A9">
        <w:rPr>
          <w:b/>
          <w:bCs/>
          <w:strike/>
          <w:rPrChange w:id="279" w:author="Patrick McElhiney" w:date="2024-09-12T17:58:00Z" w16du:dateUtc="2024-09-12T21:58:00Z">
            <w:rPr>
              <w:b/>
              <w:bCs/>
            </w:rPr>
          </w:rPrChange>
        </w:rPr>
        <w:t xml:space="preserve"> </w:t>
      </w:r>
      <w:r w:rsidR="00852E99" w:rsidRPr="002415A9">
        <w:rPr>
          <w:b/>
          <w:bCs/>
          <w:strike/>
          <w:color w:val="FF0000"/>
          <w:rPrChange w:id="280" w:author="Patrick McElhiney" w:date="2024-09-12T17:58:00Z" w16du:dateUtc="2024-09-12T21:58:00Z">
            <w:rPr>
              <w:b/>
              <w:bCs/>
              <w:color w:val="FF0000"/>
            </w:rPr>
          </w:rPrChange>
        </w:rPr>
        <w:t>ANY PROJECT</w:t>
      </w:r>
      <w:r w:rsidR="00852E99" w:rsidRPr="002415A9">
        <w:rPr>
          <w:b/>
          <w:bCs/>
          <w:strike/>
          <w:rPrChange w:id="281" w:author="Patrick McElhiney" w:date="2024-09-12T17:58:00Z" w16du:dateUtc="2024-09-12T21:58:00Z">
            <w:rPr>
              <w:b/>
              <w:bCs/>
            </w:rPr>
          </w:rPrChange>
        </w:rPr>
        <w:t xml:space="preserve"> </w:t>
      </w:r>
      <w:r w:rsidR="00852E99" w:rsidRPr="002415A9">
        <w:rPr>
          <w:b/>
          <w:bCs/>
          <w:strike/>
          <w:color w:val="0070C0"/>
          <w:rPrChange w:id="282" w:author="Patrick McElhiney" w:date="2024-09-12T17:58:00Z" w16du:dateUtc="2024-09-12T21:58:00Z">
            <w:rPr>
              <w:b/>
              <w:bCs/>
              <w:color w:val="0070C0"/>
            </w:rPr>
          </w:rPrChange>
        </w:rPr>
        <w:t>BECAUSE OF</w:t>
      </w:r>
      <w:r w:rsidR="00852E99" w:rsidRPr="002415A9">
        <w:rPr>
          <w:b/>
          <w:bCs/>
          <w:strike/>
          <w:rPrChange w:id="283" w:author="Patrick McElhiney" w:date="2024-09-12T17:58:00Z" w16du:dateUtc="2024-09-12T21:58:00Z">
            <w:rPr>
              <w:b/>
              <w:bCs/>
            </w:rPr>
          </w:rPrChange>
        </w:rPr>
        <w:t xml:space="preserve">           </w:t>
      </w:r>
      <w:r w:rsidR="00852E99" w:rsidRPr="002415A9">
        <w:rPr>
          <w:b/>
          <w:bCs/>
          <w:strike/>
          <w:color w:val="FF0000"/>
          <w:rPrChange w:id="284" w:author="Patrick McElhiney" w:date="2024-09-12T17:58:00Z" w16du:dateUtc="2024-09-12T21:58:00Z">
            <w:rPr>
              <w:b/>
              <w:bCs/>
              <w:color w:val="FF0000"/>
            </w:rPr>
          </w:rPrChange>
        </w:rPr>
        <w:t>ANY MEDICATION</w:t>
      </w:r>
      <w:r w:rsidR="00852E99" w:rsidRPr="002415A9">
        <w:rPr>
          <w:b/>
          <w:bCs/>
          <w:strike/>
          <w:rPrChange w:id="285" w:author="Patrick McElhiney" w:date="2024-09-12T17:58:00Z" w16du:dateUtc="2024-09-12T21:58:00Z">
            <w:rPr>
              <w:b/>
              <w:bCs/>
            </w:rPr>
          </w:rPrChange>
        </w:rPr>
        <w:t xml:space="preserve"> </w:t>
      </w:r>
      <w:r w:rsidR="00852E99" w:rsidRPr="002415A9">
        <w:rPr>
          <w:b/>
          <w:bCs/>
          <w:strike/>
          <w:color w:val="7030A0"/>
          <w:rPrChange w:id="286" w:author="Patrick McElhiney" w:date="2024-09-12T17:58:00Z" w16du:dateUtc="2024-09-12T21:58:00Z">
            <w:rPr>
              <w:b/>
              <w:bCs/>
              <w:color w:val="7030A0"/>
            </w:rPr>
          </w:rPrChange>
        </w:rPr>
        <w:t>WORKING</w:t>
      </w:r>
      <w:r w:rsidR="00852E99" w:rsidRPr="002415A9">
        <w:rPr>
          <w:b/>
          <w:bCs/>
          <w:strike/>
          <w:rPrChange w:id="287" w:author="Patrick McElhiney" w:date="2024-09-12T17:58:00Z" w16du:dateUtc="2024-09-12T21:58:00Z">
            <w:rPr>
              <w:b/>
              <w:bCs/>
            </w:rPr>
          </w:rPrChange>
        </w:rPr>
        <w:t xml:space="preserve"> </w:t>
      </w:r>
      <w:r w:rsidR="00852E99" w:rsidRPr="002415A9">
        <w:rPr>
          <w:b/>
          <w:bCs/>
          <w:strike/>
          <w:color w:val="00B050"/>
          <w:rPrChange w:id="288" w:author="Patrick McElhiney" w:date="2024-09-12T17:58:00Z" w16du:dateUtc="2024-09-12T21:58:00Z">
            <w:rPr>
              <w:b/>
              <w:bCs/>
              <w:color w:val="00B050"/>
            </w:rPr>
          </w:rPrChange>
        </w:rPr>
        <w:t>BETTER</w:t>
      </w:r>
      <w:r w:rsidR="00852E99" w:rsidRPr="002415A9">
        <w:rPr>
          <w:b/>
          <w:bCs/>
          <w:strike/>
          <w:rPrChange w:id="289" w:author="Patrick McElhiney" w:date="2024-09-12T17:58:00Z" w16du:dateUtc="2024-09-12T21:58:00Z">
            <w:rPr>
              <w:b/>
              <w:bCs/>
            </w:rPr>
          </w:rPrChange>
        </w:rPr>
        <w:t xml:space="preserve"> </w:t>
      </w:r>
      <w:r w:rsidR="00852E99" w:rsidRPr="002415A9">
        <w:rPr>
          <w:b/>
          <w:bCs/>
          <w:strike/>
          <w:color w:val="0070C0"/>
          <w:rPrChange w:id="290" w:author="Patrick McElhiney" w:date="2024-09-12T17:58:00Z" w16du:dateUtc="2024-09-12T21:58:00Z">
            <w:rPr>
              <w:b/>
              <w:bCs/>
              <w:color w:val="0070C0"/>
            </w:rPr>
          </w:rPrChange>
        </w:rPr>
        <w:t>WHEN</w:t>
      </w:r>
      <w:r w:rsidR="00852E99" w:rsidRPr="002415A9">
        <w:rPr>
          <w:b/>
          <w:bCs/>
          <w:strike/>
          <w:rPrChange w:id="291" w:author="Patrick McElhiney" w:date="2024-09-12T17:58:00Z" w16du:dateUtc="2024-09-12T21:58:00Z">
            <w:rPr>
              <w:b/>
              <w:bCs/>
            </w:rPr>
          </w:rPrChange>
        </w:rPr>
        <w:t xml:space="preserve"> </w:t>
      </w:r>
      <w:r w:rsidR="00852E99" w:rsidRPr="002415A9">
        <w:rPr>
          <w:b/>
          <w:bCs/>
          <w:strike/>
          <w:color w:val="FF0000"/>
          <w:rPrChange w:id="292" w:author="Patrick McElhiney" w:date="2024-09-12T17:58:00Z" w16du:dateUtc="2024-09-12T21:58:00Z">
            <w:rPr>
              <w:b/>
              <w:bCs/>
              <w:color w:val="FF0000"/>
            </w:rPr>
          </w:rPrChange>
        </w:rPr>
        <w:t>MORE MEDICATION</w:t>
      </w:r>
      <w:r w:rsidR="00852E99" w:rsidRPr="002415A9">
        <w:rPr>
          <w:b/>
          <w:bCs/>
          <w:strike/>
          <w:rPrChange w:id="293" w:author="Patrick McElhiney" w:date="2024-09-12T17:58:00Z" w16du:dateUtc="2024-09-12T21:58:00Z">
            <w:rPr>
              <w:b/>
              <w:bCs/>
            </w:rPr>
          </w:rPrChange>
        </w:rPr>
        <w:t xml:space="preserve"> </w:t>
      </w:r>
      <w:r w:rsidR="00852E99" w:rsidRPr="002415A9">
        <w:rPr>
          <w:b/>
          <w:bCs/>
          <w:strike/>
          <w:color w:val="0070C0"/>
          <w:rPrChange w:id="294" w:author="Patrick McElhiney" w:date="2024-09-12T17:58:00Z" w16du:dateUtc="2024-09-12T21:58:00Z">
            <w:rPr>
              <w:b/>
              <w:bCs/>
              <w:color w:val="0070C0"/>
            </w:rPr>
          </w:rPrChange>
        </w:rPr>
        <w:t>IS</w:t>
      </w:r>
      <w:r w:rsidR="00852E99" w:rsidRPr="002415A9">
        <w:rPr>
          <w:b/>
          <w:bCs/>
          <w:strike/>
          <w:rPrChange w:id="295" w:author="Patrick McElhiney" w:date="2024-09-12T17:58:00Z" w16du:dateUtc="2024-09-12T21:58:00Z">
            <w:rPr>
              <w:b/>
              <w:bCs/>
            </w:rPr>
          </w:rPrChange>
        </w:rPr>
        <w:t xml:space="preserve"> </w:t>
      </w:r>
      <w:r w:rsidR="00852E99" w:rsidRPr="002415A9">
        <w:rPr>
          <w:b/>
          <w:bCs/>
          <w:strike/>
          <w:color w:val="7030A0"/>
          <w:rPrChange w:id="296" w:author="Patrick McElhiney" w:date="2024-09-12T17:58:00Z" w16du:dateUtc="2024-09-12T21:58:00Z">
            <w:rPr>
              <w:b/>
              <w:bCs/>
              <w:color w:val="7030A0"/>
            </w:rPr>
          </w:rPrChange>
        </w:rPr>
        <w:t>TAKEN</w:t>
      </w:r>
      <w:r w:rsidR="00852E99" w:rsidRPr="002415A9">
        <w:rPr>
          <w:b/>
          <w:bCs/>
          <w:strike/>
          <w:rPrChange w:id="297" w:author="Patrick McElhiney" w:date="2024-09-12T17:58:00Z" w16du:dateUtc="2024-09-12T21:58:00Z">
            <w:rPr>
              <w:b/>
              <w:bCs/>
            </w:rPr>
          </w:rPrChange>
        </w:rPr>
        <w:t>;</w:t>
      </w:r>
    </w:p>
    <w:p w14:paraId="5A6ED1C7" w14:textId="68963AB4" w:rsidR="00700A94" w:rsidRDefault="00700A94" w:rsidP="00700A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ins w:id="298" w:author="Patrick McElhiney" w:date="2024-09-12T17:49:00Z" w16du:dateUtc="2024-09-12T21:49:00Z">
        <w:r w:rsidR="00921954">
          <w:rPr>
            <w:u w:val="single"/>
          </w:rPr>
          <w:t>S</w:t>
        </w:r>
      </w:ins>
      <w:r w:rsidRPr="00C56CB4">
        <w:t>:</w:t>
      </w:r>
      <w:r w:rsidRPr="00CE57F0">
        <w:t xml:space="preserve"> </w:t>
      </w:r>
      <w:del w:id="299" w:author="Patrick McElhiney" w:date="2024-09-12T17:49:00Z" w16du:dateUtc="2024-09-12T21:49:00Z">
        <w:r w:rsidRPr="000851C6" w:rsidDel="00921954">
          <w:rPr>
            <w:b/>
            <w:bCs/>
            <w:color w:val="FF0000"/>
          </w:rPr>
          <w:delText xml:space="preserve">ANY </w:delText>
        </w:r>
      </w:del>
      <w:ins w:id="300" w:author="Patrick McElhiney" w:date="2024-09-12T17:49:00Z" w16du:dateUtc="2024-09-12T21:49:00Z">
        <w:r w:rsidR="00921954" w:rsidRPr="000851C6">
          <w:rPr>
            <w:b/>
            <w:bCs/>
            <w:color w:val="FF0000"/>
          </w:rPr>
          <w:t>A</w:t>
        </w:r>
        <w:r w:rsidR="00921954">
          <w:rPr>
            <w:b/>
            <w:bCs/>
            <w:color w:val="FF0000"/>
          </w:rPr>
          <w:t>LL</w:t>
        </w:r>
        <w:r w:rsidR="00921954" w:rsidRPr="000851C6">
          <w:rPr>
            <w:b/>
            <w:bCs/>
            <w:color w:val="FF0000"/>
          </w:rPr>
          <w:t xml:space="preserve"> </w:t>
        </w:r>
      </w:ins>
      <w:r>
        <w:rPr>
          <w:b/>
          <w:bCs/>
          <w:color w:val="FF0000"/>
        </w:rPr>
        <w:t>TAKING</w:t>
      </w:r>
      <w:r w:rsidRPr="004C160D">
        <w:rPr>
          <w:b/>
          <w:bCs/>
        </w:rPr>
        <w:t xml:space="preserve"> </w:t>
      </w:r>
      <w:r w:rsidRPr="004C160D">
        <w:rPr>
          <w:b/>
          <w:bCs/>
          <w:color w:val="0070C0"/>
        </w:rPr>
        <w:t>OF</w:t>
      </w:r>
      <w:r w:rsidRPr="004C160D">
        <w:rPr>
          <w:b/>
          <w:bCs/>
        </w:rPr>
        <w:t xml:space="preserve"> </w:t>
      </w:r>
      <w:r>
        <w:rPr>
          <w:b/>
          <w:bCs/>
          <w:color w:val="FF0000"/>
        </w:rPr>
        <w:t>ANY EXTRA MEDICATION</w:t>
      </w:r>
      <w:r>
        <w:rPr>
          <w:b/>
          <w:bCs/>
        </w:rPr>
        <w:t>(</w:t>
      </w:r>
      <w:r w:rsidRPr="00700A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700A94">
        <w:rPr>
          <w:b/>
          <w:bCs/>
          <w:color w:val="FF0000"/>
        </w:rPr>
        <w:t>ANY EXTRA PILL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CAPSULE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CAPLET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</w:t>
      </w:r>
      <w:r w:rsidRPr="00700A94">
        <w:rPr>
          <w:b/>
          <w:bCs/>
          <w:color w:val="FF0000"/>
        </w:rPr>
        <w:t>ANY EXTRA POUCHE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SUPPOSITOR</w:t>
      </w:r>
      <w:r>
        <w:rPr>
          <w:b/>
          <w:bCs/>
          <w:color w:val="FF0000"/>
        </w:rPr>
        <w:t>Y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BUCCAL STRIP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DISSOLVING CAPSULE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DISSOLVING CAPLET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700A94">
        <w:rPr>
          <w:b/>
          <w:bCs/>
          <w:color w:val="FF0000"/>
        </w:rPr>
        <w:t>ANY DISSOLVING POUCHE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DISSOLVING PILL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</w:t>
      </w:r>
      <w:r w:rsidRPr="00700A94">
        <w:rPr>
          <w:b/>
          <w:bCs/>
          <w:color w:val="FF0000"/>
        </w:rPr>
        <w:t>ANY EXTRA SUBCUTANEOUS INJECTION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INTERMUSCULAR INJECTION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INTRAVENOUS INJECTION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INTRAVENOUS PUSH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700A94">
        <w:rPr>
          <w:b/>
          <w:bCs/>
          <w:color w:val="FF0000"/>
        </w:rPr>
        <w:t>ANY EXTRA CREAM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POWDER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SYRUP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ins w:id="301" w:author="Patrick McElhiney" w:date="2024-09-12T17:49:00Z" w16du:dateUtc="2024-09-12T21:49:00Z"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ORCHESTRATED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DIRECTED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CONDUCTED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COMMITTED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CAUSED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CONVEYED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70C0"/>
          </w:rPr>
          <w:t>THROUGH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lastRenderedPageBreak/>
          <w:t>ANY USAGE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UTILIZATION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70C0"/>
          </w:rPr>
          <w:t>OF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MIND CONTROL TECHNOLOGY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>/</w:t>
        </w:r>
        <w:r w:rsidR="00921954" w:rsidRPr="007E2DF9">
          <w:rPr>
            <w:b/>
            <w:bCs/>
            <w:color w:val="00B0F0"/>
          </w:rPr>
          <w:t>OR</w:t>
        </w:r>
        <w:r w:rsidR="00921954">
          <w:rPr>
            <w:b/>
            <w:bCs/>
          </w:rPr>
          <w:t xml:space="preserve">                                                            </w:t>
        </w:r>
        <w:r w:rsidR="00921954" w:rsidRPr="007E2DF9">
          <w:rPr>
            <w:b/>
            <w:bCs/>
            <w:color w:val="FF0000"/>
          </w:rPr>
          <w:t>ANY OTHER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), </w:t>
        </w:r>
        <w:r w:rsidR="00921954" w:rsidRPr="007E2DF9">
          <w:rPr>
            <w:b/>
            <w:bCs/>
            <w:color w:val="7030A0"/>
          </w:rPr>
          <w:t>INCLUDING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70C0"/>
          </w:rPr>
          <w:t>AS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SPACE SATELLITE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                                 </w:t>
        </w:r>
        <w:r w:rsidR="00921954" w:rsidRPr="007E2DF9">
          <w:rPr>
            <w:b/>
            <w:bCs/>
            <w:color w:val="FF0000"/>
          </w:rPr>
          <w:t>ANY RADIO FREQUENCY TOWER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MOBILE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ALL OTHER TYPE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70C0"/>
          </w:rPr>
          <w:t>OF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ALL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>);</w:t>
        </w:r>
      </w:ins>
      <w:del w:id="302" w:author="Patrick McElhiney" w:date="2024-09-12T17:49:00Z" w16du:dateUtc="2024-09-12T21:49:00Z">
        <w:r w:rsidDel="00921954">
          <w:rPr>
            <w:b/>
            <w:bCs/>
          </w:rPr>
          <w:delText>;</w:delText>
        </w:r>
      </w:del>
    </w:p>
    <w:p w14:paraId="7BB66D58" w14:textId="31728DCC" w:rsidR="00700A94" w:rsidRDefault="00700A94" w:rsidP="00700A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ins w:id="303" w:author="Patrick McElhiney" w:date="2024-09-12T17:49:00Z" w16du:dateUtc="2024-09-12T21:49:00Z">
        <w:r w:rsidR="00921954">
          <w:rPr>
            <w:u w:val="single"/>
          </w:rPr>
          <w:t>S</w:t>
        </w:r>
      </w:ins>
      <w:r w:rsidRPr="00C56CB4">
        <w:t>:</w:t>
      </w:r>
      <w:r w:rsidRPr="00CE57F0">
        <w:t xml:space="preserve"> </w:t>
      </w:r>
      <w:del w:id="304" w:author="Patrick McElhiney" w:date="2024-09-12T17:49:00Z" w16du:dateUtc="2024-09-12T21:49:00Z">
        <w:r w:rsidRPr="000851C6" w:rsidDel="00921954">
          <w:rPr>
            <w:b/>
            <w:bCs/>
            <w:color w:val="FF0000"/>
          </w:rPr>
          <w:delText xml:space="preserve">ANY </w:delText>
        </w:r>
      </w:del>
      <w:ins w:id="305" w:author="Patrick McElhiney" w:date="2024-09-12T17:49:00Z" w16du:dateUtc="2024-09-12T21:49:00Z">
        <w:r w:rsidR="00921954" w:rsidRPr="000851C6">
          <w:rPr>
            <w:b/>
            <w:bCs/>
            <w:color w:val="FF0000"/>
          </w:rPr>
          <w:t>A</w:t>
        </w:r>
        <w:r w:rsidR="00921954">
          <w:rPr>
            <w:b/>
            <w:bCs/>
            <w:color w:val="FF0000"/>
          </w:rPr>
          <w:t>LL</w:t>
        </w:r>
        <w:r w:rsidR="00921954" w:rsidRPr="000851C6">
          <w:rPr>
            <w:b/>
            <w:bCs/>
            <w:color w:val="FF0000"/>
          </w:rPr>
          <w:t xml:space="preserve"> </w:t>
        </w:r>
      </w:ins>
      <w:r>
        <w:rPr>
          <w:b/>
          <w:bCs/>
          <w:color w:val="FF0000"/>
        </w:rPr>
        <w:t>TAKING</w:t>
      </w:r>
      <w:r w:rsidRPr="00700A94">
        <w:rPr>
          <w:b/>
          <w:bCs/>
        </w:rPr>
        <w:t xml:space="preserve"> </w:t>
      </w:r>
      <w:r w:rsidRPr="00700A94">
        <w:rPr>
          <w:b/>
          <w:bCs/>
          <w:color w:val="0070C0"/>
        </w:rPr>
        <w:t>OF</w:t>
      </w:r>
      <w:r w:rsidRPr="00700A94">
        <w:rPr>
          <w:b/>
          <w:bCs/>
        </w:rPr>
        <w:t xml:space="preserve"> </w:t>
      </w:r>
      <w:r>
        <w:rPr>
          <w:b/>
          <w:bCs/>
          <w:color w:val="FF0000"/>
        </w:rPr>
        <w:t>ANY “EXTRAS</w:t>
      </w:r>
      <w:del w:id="306" w:author="Patrick McElhiney" w:date="2024-09-12T17:47:00Z" w16du:dateUtc="2024-09-12T21:47:00Z">
        <w:r w:rsidDel="00921954">
          <w:rPr>
            <w:b/>
            <w:bCs/>
            <w:color w:val="FF0000"/>
          </w:rPr>
          <w:delText>”</w:delText>
        </w:r>
        <w:r w:rsidDel="00921954">
          <w:rPr>
            <w:b/>
            <w:bCs/>
          </w:rPr>
          <w:delText>;</w:delText>
        </w:r>
      </w:del>
      <w:ins w:id="307" w:author="Patrick McElhiney" w:date="2024-09-12T17:47:00Z" w16du:dateUtc="2024-09-12T21:47:00Z">
        <w:r w:rsidR="00921954">
          <w:rPr>
            <w:b/>
            <w:bCs/>
            <w:color w:val="FF0000"/>
          </w:rPr>
          <w:t>”</w:t>
        </w:r>
        <w:r w:rsidR="00921954" w:rsidRPr="00921954">
          <w:rPr>
            <w:b/>
            <w:bCs/>
            <w:color w:val="FF0000"/>
            <w:rPrChange w:id="308" w:author="Patrick McElhiney" w:date="2024-09-12T17:47:00Z" w16du:dateUtc="2024-09-12T21:47:00Z">
              <w:rPr>
                <w:b/>
                <w:bCs/>
              </w:rPr>
            </w:rPrChange>
          </w:rPr>
          <w:t xml:space="preserve"> MEDICATION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ORCHESTRATED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DIRECTED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CONDUCTED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COMMITTED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CAUSED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CONVEYED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70C0"/>
          </w:rPr>
          <w:t>THROUGH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USAGE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UTILIZATION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70C0"/>
          </w:rPr>
          <w:t>OF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MIND CONTROL TECHNOLOGY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>/</w:t>
        </w:r>
        <w:r w:rsidR="00921954" w:rsidRPr="007E2DF9">
          <w:rPr>
            <w:b/>
            <w:bCs/>
            <w:color w:val="00B0F0"/>
          </w:rPr>
          <w:t>OR</w:t>
        </w:r>
        <w:r w:rsidR="00921954">
          <w:rPr>
            <w:b/>
            <w:bCs/>
          </w:rPr>
          <w:t xml:space="preserve">                                                            </w:t>
        </w:r>
        <w:r w:rsidR="00921954" w:rsidRPr="007E2DF9">
          <w:rPr>
            <w:b/>
            <w:bCs/>
            <w:color w:val="FF0000"/>
          </w:rPr>
          <w:t>ANY OTHER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), </w:t>
        </w:r>
        <w:r w:rsidR="00921954" w:rsidRPr="007E2DF9">
          <w:rPr>
            <w:b/>
            <w:bCs/>
            <w:color w:val="7030A0"/>
          </w:rPr>
          <w:t>INCLUDING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70C0"/>
          </w:rPr>
          <w:t>AS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SPACE SATELLITE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                                 </w:t>
        </w:r>
        <w:r w:rsidR="00921954" w:rsidRPr="007E2DF9">
          <w:rPr>
            <w:b/>
            <w:bCs/>
            <w:color w:val="FF0000"/>
          </w:rPr>
          <w:t>ANY RADIO FREQUENCY TOWER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MOBILE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ALL OTHER TYPE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70C0"/>
          </w:rPr>
          <w:t>OF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ALL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>);</w:t>
        </w:r>
      </w:ins>
    </w:p>
    <w:p w14:paraId="3A79F56F" w14:textId="2A19C076" w:rsidR="00700A94" w:rsidRDefault="00700A94" w:rsidP="00700A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ins w:id="309" w:author="Patrick McElhiney" w:date="2024-09-12T17:49:00Z" w16du:dateUtc="2024-09-12T21:49:00Z">
        <w:r w:rsidR="00921954">
          <w:rPr>
            <w:u w:val="single"/>
          </w:rPr>
          <w:t>S</w:t>
        </w:r>
      </w:ins>
      <w:r w:rsidRPr="00C56CB4">
        <w:t>:</w:t>
      </w:r>
      <w:r w:rsidRPr="00CE57F0">
        <w:t xml:space="preserve"> </w:t>
      </w:r>
      <w:del w:id="310" w:author="Patrick McElhiney" w:date="2024-09-12T17:49:00Z" w16du:dateUtc="2024-09-12T21:49:00Z">
        <w:r w:rsidRPr="000851C6" w:rsidDel="00921954">
          <w:rPr>
            <w:b/>
            <w:bCs/>
            <w:color w:val="FF0000"/>
          </w:rPr>
          <w:delText xml:space="preserve">ANY </w:delText>
        </w:r>
      </w:del>
      <w:ins w:id="311" w:author="Patrick McElhiney" w:date="2024-09-12T17:49:00Z" w16du:dateUtc="2024-09-12T21:49:00Z">
        <w:r w:rsidR="00921954" w:rsidRPr="000851C6">
          <w:rPr>
            <w:b/>
            <w:bCs/>
            <w:color w:val="FF0000"/>
          </w:rPr>
          <w:t>A</w:t>
        </w:r>
        <w:r w:rsidR="00921954">
          <w:rPr>
            <w:b/>
            <w:bCs/>
            <w:color w:val="FF0000"/>
          </w:rPr>
          <w:t>LL</w:t>
        </w:r>
        <w:r w:rsidR="00921954" w:rsidRPr="000851C6">
          <w:rPr>
            <w:b/>
            <w:bCs/>
            <w:color w:val="FF0000"/>
          </w:rPr>
          <w:t xml:space="preserve"> </w:t>
        </w:r>
      </w:ins>
      <w:r>
        <w:rPr>
          <w:b/>
          <w:bCs/>
          <w:color w:val="FF0000"/>
        </w:rPr>
        <w:t>TAKING</w:t>
      </w:r>
      <w:r w:rsidRPr="004C160D">
        <w:rPr>
          <w:b/>
          <w:bCs/>
        </w:rPr>
        <w:t xml:space="preserve"> </w:t>
      </w:r>
      <w:r w:rsidRPr="004C160D">
        <w:rPr>
          <w:b/>
          <w:bCs/>
          <w:color w:val="0070C0"/>
        </w:rPr>
        <w:t>OF</w:t>
      </w:r>
      <w:r w:rsidRPr="004C160D">
        <w:rPr>
          <w:b/>
          <w:bCs/>
        </w:rPr>
        <w:t xml:space="preserve"> </w:t>
      </w:r>
      <w:r>
        <w:rPr>
          <w:b/>
          <w:bCs/>
          <w:color w:val="FF0000"/>
        </w:rPr>
        <w:t>ANYONE ELSE’S MEDICATION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ins w:id="312" w:author="Patrick McElhiney" w:date="2024-09-12T17:47:00Z" w16du:dateUtc="2024-09-12T21:47:00Z"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ORCHESTRATED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DIRECTED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CONDUCTED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COMMITTED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CAUSED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CONVEYED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70C0"/>
          </w:rPr>
          <w:t>THROUGH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USAGE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UTILIZATION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70C0"/>
          </w:rPr>
          <w:t>OF</w:t>
        </w:r>
        <w:r w:rsidR="00921954">
          <w:rPr>
            <w:b/>
            <w:bCs/>
          </w:rPr>
          <w:t xml:space="preserve"> </w:t>
        </w:r>
      </w:ins>
      <w:ins w:id="313" w:author="Patrick McElhiney" w:date="2024-09-12T17:48:00Z" w16du:dateUtc="2024-09-12T21:48:00Z">
        <w:r w:rsidR="00921954">
          <w:rPr>
            <w:b/>
            <w:bCs/>
          </w:rPr>
          <w:t xml:space="preserve">                                                                         </w:t>
        </w:r>
      </w:ins>
      <w:ins w:id="314" w:author="Patrick McElhiney" w:date="2024-09-12T17:47:00Z" w16du:dateUtc="2024-09-12T21:47:00Z">
        <w:r w:rsidR="00921954" w:rsidRPr="007E2DF9">
          <w:rPr>
            <w:b/>
            <w:bCs/>
            <w:color w:val="FF0000"/>
          </w:rPr>
          <w:t>ANY MIND CONTROL TECHNOLOGY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>/</w:t>
        </w:r>
        <w:r w:rsidR="00921954" w:rsidRPr="007E2DF9">
          <w:rPr>
            <w:b/>
            <w:bCs/>
            <w:color w:val="00B0F0"/>
          </w:rPr>
          <w:t>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OTHER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), </w:t>
        </w:r>
        <w:r w:rsidR="00921954" w:rsidRPr="007E2DF9">
          <w:rPr>
            <w:b/>
            <w:bCs/>
            <w:color w:val="7030A0"/>
          </w:rPr>
          <w:t>INCLUDING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70C0"/>
          </w:rPr>
          <w:t>AS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SPACE SATELLITE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RADIO FREQUENCY TOWER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MOBILE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ALL OTHER TYPE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70C0"/>
          </w:rPr>
          <w:t>OF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ALL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>);</w:t>
        </w:r>
      </w:ins>
      <w:del w:id="315" w:author="Patrick McElhiney" w:date="2024-09-12T17:47:00Z" w16du:dateUtc="2024-09-12T21:47:00Z">
        <w:r w:rsidDel="00921954">
          <w:rPr>
            <w:b/>
            <w:bCs/>
          </w:rPr>
          <w:delText>;</w:delText>
        </w:r>
      </w:del>
    </w:p>
    <w:p w14:paraId="3B6DD6C5" w14:textId="5C68A1FF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ins w:id="316" w:author="Patrick McElhiney" w:date="2024-09-12T17:49:00Z" w16du:dateUtc="2024-09-12T21:49:00Z">
        <w:r w:rsidR="00921954">
          <w:rPr>
            <w:u w:val="single"/>
          </w:rPr>
          <w:t>S</w:t>
        </w:r>
      </w:ins>
      <w:r w:rsidRPr="00C56CB4">
        <w:t>:</w:t>
      </w:r>
      <w:r w:rsidRPr="00CE57F0">
        <w:t xml:space="preserve"> </w:t>
      </w:r>
      <w:del w:id="317" w:author="Patrick McElhiney" w:date="2024-09-12T17:49:00Z" w16du:dateUtc="2024-09-12T21:49:00Z">
        <w:r w:rsidRPr="000851C6" w:rsidDel="00921954">
          <w:rPr>
            <w:b/>
            <w:bCs/>
            <w:color w:val="FF0000"/>
          </w:rPr>
          <w:delText xml:space="preserve">ANY </w:delText>
        </w:r>
      </w:del>
      <w:ins w:id="318" w:author="Patrick McElhiney" w:date="2024-09-12T17:49:00Z" w16du:dateUtc="2024-09-12T21:49:00Z">
        <w:r w:rsidR="00921954" w:rsidRPr="000851C6">
          <w:rPr>
            <w:b/>
            <w:bCs/>
            <w:color w:val="FF0000"/>
          </w:rPr>
          <w:t>A</w:t>
        </w:r>
        <w:r w:rsidR="00921954">
          <w:rPr>
            <w:b/>
            <w:bCs/>
            <w:color w:val="FF0000"/>
          </w:rPr>
          <w:t>LL</w:t>
        </w:r>
        <w:r w:rsidR="00921954" w:rsidRPr="000851C6">
          <w:rPr>
            <w:b/>
            <w:bCs/>
            <w:color w:val="FF0000"/>
          </w:rPr>
          <w:t xml:space="preserve"> </w:t>
        </w:r>
      </w:ins>
      <w:r>
        <w:rPr>
          <w:b/>
          <w:bCs/>
          <w:color w:val="FF0000"/>
        </w:rPr>
        <w:t>UNDER MEDICATION</w:t>
      </w:r>
      <w:ins w:id="319" w:author="Patrick McElhiney" w:date="2024-09-12T17:48:00Z" w16du:dateUtc="2024-09-12T21:48:00Z"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ORCHESTRATED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DIRECTED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CONDUCTED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COMMITTED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CAUSED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CONVEYED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70C0"/>
          </w:rPr>
          <w:t>THROUGH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USAGE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UTILIZATION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70C0"/>
          </w:rPr>
          <w:t>OF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MIND CONTROL TECHNOLOGY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>/</w:t>
        </w:r>
        <w:r w:rsidR="00921954" w:rsidRPr="007E2DF9">
          <w:rPr>
            <w:b/>
            <w:bCs/>
            <w:color w:val="00B0F0"/>
          </w:rPr>
          <w:t>OR</w:t>
        </w:r>
        <w:r w:rsidR="00921954">
          <w:rPr>
            <w:b/>
            <w:bCs/>
          </w:rPr>
          <w:t xml:space="preserve">                                                            </w:t>
        </w:r>
        <w:r w:rsidR="00921954" w:rsidRPr="007E2DF9">
          <w:rPr>
            <w:b/>
            <w:bCs/>
            <w:color w:val="FF0000"/>
          </w:rPr>
          <w:t>ANY OTHER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), </w:t>
        </w:r>
        <w:r w:rsidR="00921954" w:rsidRPr="007E2DF9">
          <w:rPr>
            <w:b/>
            <w:bCs/>
            <w:color w:val="7030A0"/>
          </w:rPr>
          <w:t>INCLUDING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70C0"/>
          </w:rPr>
          <w:t>AS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SPACE SATELLITE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                                 </w:t>
        </w:r>
        <w:r w:rsidR="00921954" w:rsidRPr="007E2DF9">
          <w:rPr>
            <w:b/>
            <w:bCs/>
            <w:color w:val="FF0000"/>
          </w:rPr>
          <w:t>ANY RADIO FREQUENCY TOWER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MOBILE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ALL OTHER TYPE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70C0"/>
          </w:rPr>
          <w:t>OF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ALL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>);</w:t>
        </w:r>
      </w:ins>
      <w:del w:id="320" w:author="Patrick McElhiney" w:date="2024-09-12T17:48:00Z" w16du:dateUtc="2024-09-12T21:48:00Z">
        <w:r w:rsidDel="00921954">
          <w:rPr>
            <w:b/>
            <w:bCs/>
          </w:rPr>
          <w:delText>;</w:delText>
        </w:r>
      </w:del>
    </w:p>
    <w:p w14:paraId="7FD51995" w14:textId="4E6A2B7A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ins w:id="321" w:author="Patrick McElhiney" w:date="2024-09-12T17:48:00Z" w16du:dateUtc="2024-09-12T21:48:00Z">
        <w:r w:rsidR="00921954">
          <w:rPr>
            <w:u w:val="single"/>
          </w:rPr>
          <w:t>S</w:t>
        </w:r>
      </w:ins>
      <w:r w:rsidRPr="00C56CB4">
        <w:t>:</w:t>
      </w:r>
      <w:r w:rsidRPr="00CE57F0">
        <w:t xml:space="preserve"> </w:t>
      </w:r>
      <w:del w:id="322" w:author="Patrick McElhiney" w:date="2024-09-12T17:49:00Z" w16du:dateUtc="2024-09-12T21:49:00Z">
        <w:r w:rsidRPr="000851C6" w:rsidDel="00921954">
          <w:rPr>
            <w:b/>
            <w:bCs/>
            <w:color w:val="FF0000"/>
          </w:rPr>
          <w:delText xml:space="preserve">ANY </w:delText>
        </w:r>
      </w:del>
      <w:ins w:id="323" w:author="Patrick McElhiney" w:date="2024-09-12T17:49:00Z" w16du:dateUtc="2024-09-12T21:49:00Z">
        <w:r w:rsidR="00921954" w:rsidRPr="000851C6">
          <w:rPr>
            <w:b/>
            <w:bCs/>
            <w:color w:val="FF0000"/>
          </w:rPr>
          <w:t>A</w:t>
        </w:r>
        <w:r w:rsidR="00921954">
          <w:rPr>
            <w:b/>
            <w:bCs/>
            <w:color w:val="FF0000"/>
          </w:rPr>
          <w:t>LL</w:t>
        </w:r>
        <w:r w:rsidR="00921954" w:rsidRPr="000851C6">
          <w:rPr>
            <w:b/>
            <w:bCs/>
            <w:color w:val="FF0000"/>
          </w:rPr>
          <w:t xml:space="preserve"> </w:t>
        </w:r>
      </w:ins>
      <w:r>
        <w:rPr>
          <w:b/>
          <w:bCs/>
          <w:color w:val="FF0000"/>
        </w:rPr>
        <w:t>URGE</w:t>
      </w:r>
      <w:r w:rsidR="00BC655D" w:rsidRPr="00066578">
        <w:rPr>
          <w:b/>
          <w:bCs/>
        </w:rPr>
        <w:t>(</w:t>
      </w:r>
      <w:r w:rsidR="00BC655D" w:rsidRPr="00066578">
        <w:rPr>
          <w:b/>
          <w:bCs/>
          <w:color w:val="808080" w:themeColor="background1" w:themeShade="80"/>
        </w:rPr>
        <w:t>S</w:t>
      </w:r>
      <w:r w:rsidR="00BC655D" w:rsidRPr="00066578">
        <w:rPr>
          <w:b/>
          <w:bCs/>
        </w:rPr>
        <w:t>)</w:t>
      </w:r>
      <w:ins w:id="324" w:author="Patrick McElhiney" w:date="2024-09-12T17:48:00Z" w16du:dateUtc="2024-09-12T21:48:00Z"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ORCHESTRATED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DIRECTED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CONDUCTED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COMMITTED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CAUSED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CONVEYED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70C0"/>
          </w:rPr>
          <w:t>THROUGH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USAGE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>
          <w:rPr>
            <w:b/>
            <w:bCs/>
          </w:rPr>
          <w:t xml:space="preserve">                                   </w:t>
        </w:r>
        <w:r w:rsidR="00921954" w:rsidRPr="007E2DF9">
          <w:rPr>
            <w:b/>
            <w:bCs/>
            <w:color w:val="FF0000"/>
          </w:rPr>
          <w:t>ANY UTILIZATION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70C0"/>
          </w:rPr>
          <w:t>OF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MIND CONTROL TECHNOLOGY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>/</w:t>
        </w:r>
        <w:r w:rsidR="00921954" w:rsidRPr="007E2DF9">
          <w:rPr>
            <w:b/>
            <w:bCs/>
            <w:color w:val="00B0F0"/>
          </w:rPr>
          <w:t>OR</w:t>
        </w:r>
        <w:r w:rsidR="00921954">
          <w:rPr>
            <w:b/>
            <w:bCs/>
          </w:rPr>
          <w:t xml:space="preserve">                                                            </w:t>
        </w:r>
        <w:r w:rsidR="00921954" w:rsidRPr="007E2DF9">
          <w:rPr>
            <w:b/>
            <w:bCs/>
            <w:color w:val="FF0000"/>
          </w:rPr>
          <w:t>ANY OTHER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), </w:t>
        </w:r>
        <w:r w:rsidR="00921954" w:rsidRPr="007E2DF9">
          <w:rPr>
            <w:b/>
            <w:bCs/>
            <w:color w:val="7030A0"/>
          </w:rPr>
          <w:t>INCLUDING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70C0"/>
          </w:rPr>
          <w:t>AS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SPACE SATELLITE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                                 </w:t>
        </w:r>
        <w:r w:rsidR="00921954" w:rsidRPr="007E2DF9">
          <w:rPr>
            <w:b/>
            <w:bCs/>
            <w:color w:val="FF0000"/>
          </w:rPr>
          <w:t>ANY RADIO FREQUENCY TOWER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MOBILE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ALL OTHER TYPE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70C0"/>
          </w:rPr>
          <w:t>OF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ALL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>);</w:t>
        </w:r>
      </w:ins>
      <w:del w:id="325" w:author="Patrick McElhiney" w:date="2024-09-12T17:48:00Z" w16du:dateUtc="2024-09-12T21:48:00Z">
        <w:r w:rsidDel="00921954">
          <w:rPr>
            <w:b/>
            <w:bCs/>
          </w:rPr>
          <w:delText>;</w:delText>
        </w:r>
      </w:del>
    </w:p>
    <w:p w14:paraId="0A73830D" w14:textId="6DA812CD" w:rsidR="00F065F5" w:rsidRPr="00CE57F0" w:rsidRDefault="00F065F5" w:rsidP="00921954">
      <w:pPr>
        <w:ind w:left="720"/>
        <w:jc w:val="both"/>
        <w:rPr>
          <w:b/>
          <w:bCs/>
        </w:rPr>
        <w:pPrChange w:id="326" w:author="Patrick McElhiney" w:date="2024-09-12T17:48:00Z" w16du:dateUtc="2024-09-12T21:48:00Z">
          <w:pPr>
            <w:ind w:left="360" w:firstLine="360"/>
            <w:jc w:val="both"/>
          </w:pPr>
        </w:pPrChange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del w:id="327" w:author="Patrick McElhiney" w:date="2024-09-12T17:48:00Z" w16du:dateUtc="2024-09-12T21:48:00Z">
        <w:r w:rsidRPr="00E613F1" w:rsidDel="00921954">
          <w:rPr>
            <w:b/>
            <w:bCs/>
            <w:color w:val="FF0000"/>
          </w:rPr>
          <w:delText xml:space="preserve">ANY </w:delText>
        </w:r>
      </w:del>
      <w:ins w:id="328" w:author="Patrick McElhiney" w:date="2024-09-12T17:48:00Z" w16du:dateUtc="2024-09-12T21:48:00Z">
        <w:r w:rsidR="00921954" w:rsidRPr="00E613F1">
          <w:rPr>
            <w:b/>
            <w:bCs/>
            <w:color w:val="FF0000"/>
          </w:rPr>
          <w:t>A</w:t>
        </w:r>
        <w:r w:rsidR="00921954">
          <w:rPr>
            <w:b/>
            <w:bCs/>
            <w:color w:val="FF0000"/>
          </w:rPr>
          <w:t>LL</w:t>
        </w:r>
        <w:r w:rsidR="00921954" w:rsidRPr="00E613F1">
          <w:rPr>
            <w:b/>
            <w:bCs/>
            <w:color w:val="FF0000"/>
          </w:rPr>
          <w:t xml:space="preserve"> </w:t>
        </w:r>
      </w:ins>
      <w:r>
        <w:rPr>
          <w:b/>
          <w:bCs/>
          <w:color w:val="FF0000"/>
        </w:rPr>
        <w:t xml:space="preserve">OTHER </w:t>
      </w:r>
      <w:r w:rsidR="00C662E3">
        <w:rPr>
          <w:b/>
          <w:bCs/>
          <w:color w:val="FF0000"/>
        </w:rPr>
        <w:t xml:space="preserve">MEDICAL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BC655D" w:rsidRPr="00BC655D">
        <w:rPr>
          <w:b/>
          <w:bCs/>
        </w:rPr>
        <w:t>(</w:t>
      </w:r>
      <w:r w:rsidR="00BC655D" w:rsidRPr="00BC655D">
        <w:rPr>
          <w:b/>
          <w:bCs/>
          <w:color w:val="808080" w:themeColor="background1" w:themeShade="80"/>
        </w:rPr>
        <w:t>S</w:t>
      </w:r>
      <w:r w:rsidR="00BC655D" w:rsidRPr="00BC655D">
        <w:rPr>
          <w:b/>
          <w:bCs/>
        </w:rPr>
        <w:t>)</w:t>
      </w:r>
      <w:ins w:id="329" w:author="Patrick McElhiney" w:date="2024-09-12T17:48:00Z" w16du:dateUtc="2024-09-12T21:48:00Z"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ORCHESTRATED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DIRECTED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CONDUCTED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COMMITTED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CAUSED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7030A0"/>
          </w:rPr>
          <w:t>CONVEYED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70C0"/>
          </w:rPr>
          <w:t>THROUGH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USAGE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UTILIZATION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70C0"/>
          </w:rPr>
          <w:t>OF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MIND CONTROL TECHNOLOGY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>/</w:t>
        </w:r>
        <w:r w:rsidR="00921954" w:rsidRPr="007E2DF9">
          <w:rPr>
            <w:b/>
            <w:bCs/>
            <w:color w:val="00B0F0"/>
          </w:rPr>
          <w:t>OR</w:t>
        </w:r>
        <w:r w:rsidR="00921954">
          <w:rPr>
            <w:b/>
            <w:bCs/>
          </w:rPr>
          <w:t xml:space="preserve">                                                            </w:t>
        </w:r>
        <w:r w:rsidR="00921954" w:rsidRPr="007E2DF9">
          <w:rPr>
            <w:b/>
            <w:bCs/>
            <w:color w:val="FF0000"/>
          </w:rPr>
          <w:t>ANY OTHER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), </w:t>
        </w:r>
        <w:r w:rsidR="00921954" w:rsidRPr="007E2DF9">
          <w:rPr>
            <w:b/>
            <w:bCs/>
            <w:color w:val="7030A0"/>
          </w:rPr>
          <w:t>INCLUDING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0070C0"/>
          </w:rPr>
          <w:t>AS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SPACE SATELLITE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                                 </w:t>
        </w:r>
        <w:r w:rsidR="00921954" w:rsidRPr="007E2DF9">
          <w:rPr>
            <w:b/>
            <w:bCs/>
            <w:color w:val="FF0000"/>
          </w:rPr>
          <w:lastRenderedPageBreak/>
          <w:t>ANY RADIO FREQUENCY TOWER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ANY MOBILE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B0F0"/>
          </w:rPr>
          <w:t>XOR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ALL OTHER TYPE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 xml:space="preserve">) </w:t>
        </w:r>
        <w:r w:rsidR="00921954" w:rsidRPr="007E2DF9">
          <w:rPr>
            <w:b/>
            <w:bCs/>
            <w:color w:val="0070C0"/>
          </w:rPr>
          <w:t>OF</w:t>
        </w:r>
        <w:r w:rsidR="00921954">
          <w:rPr>
            <w:b/>
            <w:bCs/>
          </w:rPr>
          <w:t xml:space="preserve"> </w:t>
        </w:r>
        <w:r w:rsidR="00921954" w:rsidRPr="007E2DF9">
          <w:rPr>
            <w:b/>
            <w:bCs/>
            <w:color w:val="FF0000"/>
          </w:rPr>
          <w:t>ALL ELECTRONIC WEAPON</w:t>
        </w:r>
        <w:r w:rsidR="00921954">
          <w:rPr>
            <w:b/>
            <w:bCs/>
          </w:rPr>
          <w:t>(</w:t>
        </w:r>
        <w:r w:rsidR="00921954" w:rsidRPr="007E2DF9">
          <w:rPr>
            <w:b/>
            <w:bCs/>
            <w:color w:val="808080" w:themeColor="background1" w:themeShade="80"/>
          </w:rPr>
          <w:t>S</w:t>
        </w:r>
        <w:r w:rsidR="00921954">
          <w:rPr>
            <w:b/>
            <w:bCs/>
          </w:rPr>
          <w:t>);</w:t>
        </w:r>
      </w:ins>
      <w:del w:id="330" w:author="Patrick McElhiney" w:date="2024-09-12T17:48:00Z" w16du:dateUtc="2024-09-12T21:48:00Z">
        <w:r w:rsidRPr="00BC655D" w:rsidDel="00921954">
          <w:rPr>
            <w:b/>
            <w:bCs/>
          </w:rPr>
          <w:delText>;</w:delText>
        </w:r>
      </w:del>
    </w:p>
    <w:p w14:paraId="0C772EF7" w14:textId="77777777" w:rsidR="00F065F5" w:rsidRPr="006C5F95" w:rsidRDefault="00F065F5" w:rsidP="00F065F5">
      <w:pPr>
        <w:jc w:val="both"/>
      </w:pPr>
      <w:r>
        <w:rPr>
          <w:u w:val="single"/>
        </w:rPr>
        <w:t>}</w:t>
      </w:r>
    </w:p>
    <w:p w14:paraId="6A17FC09" w14:textId="0D3A0CF2" w:rsidR="00F51FBF" w:rsidRPr="006C5F95" w:rsidRDefault="00F51FBF" w:rsidP="00F065F5">
      <w:pPr>
        <w:ind w:left="360" w:hanging="360"/>
        <w:jc w:val="both"/>
      </w:pPr>
    </w:p>
    <w:sectPr w:rsidR="00F51FBF" w:rsidRPr="006C5F95" w:rsidSect="00057BB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253736" w14:textId="77777777" w:rsidR="00926D1D" w:rsidRDefault="00926D1D" w:rsidP="005B7682">
      <w:pPr>
        <w:spacing w:after="0" w:line="240" w:lineRule="auto"/>
      </w:pPr>
      <w:r>
        <w:separator/>
      </w:r>
    </w:p>
  </w:endnote>
  <w:endnote w:type="continuationSeparator" w:id="0">
    <w:p w14:paraId="446F7DF0" w14:textId="77777777" w:rsidR="00926D1D" w:rsidRDefault="00926D1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D1FD9" w14:textId="77777777" w:rsidR="00C56CB4" w:rsidRDefault="00C56C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47F822" w:rsidR="0078387A" w:rsidRDefault="00C56CB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89A9B6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06910166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646CC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C655D">
              <w:rPr>
                <w:b/>
                <w:bCs/>
                <w:u w:val="single"/>
              </w:rPr>
              <w:t>GLOBAL UNITED DEFENSE</w:t>
            </w:r>
            <w:r w:rsidR="00BC655D">
              <w:rPr>
                <w:rFonts w:cstheme="minorHAnsi"/>
                <w:b/>
                <w:bCs/>
                <w:vertAlign w:val="superscript"/>
              </w:rPr>
              <w:t>®</w:t>
            </w:r>
            <w:r w:rsidR="00BC655D" w:rsidRPr="00BC655D">
              <w:rPr>
                <w:rFonts w:cstheme="minorHAnsi"/>
                <w:b/>
                <w:bCs/>
              </w:rPr>
              <w:t>, INC.</w:t>
            </w:r>
            <w:r w:rsidR="00BC655D">
              <w:t xml:space="preserve"> </w:t>
            </w:r>
            <w:r w:rsidR="00A279C3">
              <w:t>2020</w:t>
            </w:r>
            <w:r w:rsidR="000B42C6">
              <w:t>-202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CAAC3" w14:textId="77777777" w:rsidR="00C56CB4" w:rsidRDefault="00C56C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52DB68" w14:textId="77777777" w:rsidR="00926D1D" w:rsidRDefault="00926D1D" w:rsidP="005B7682">
      <w:pPr>
        <w:spacing w:after="0" w:line="240" w:lineRule="auto"/>
      </w:pPr>
      <w:r>
        <w:separator/>
      </w:r>
    </w:p>
  </w:footnote>
  <w:footnote w:type="continuationSeparator" w:id="0">
    <w:p w14:paraId="057F3925" w14:textId="77777777" w:rsidR="00926D1D" w:rsidRDefault="00926D1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654CAE" w14:textId="77777777" w:rsidR="00C56CB4" w:rsidRDefault="00C56C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84D9C15" w:rsidR="0078387A" w:rsidRPr="005B7682" w:rsidRDefault="00C56CB4" w:rsidP="00795A0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269F4A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418855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43100E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4BD155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795A0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43100E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4BD155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795A0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58FA5E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6439904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15009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795A0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795A07" w:rsidRPr="00756B5A">
      <w:rPr>
        <w:i/>
        <w:color w:val="000000" w:themeColor="text1"/>
        <w:sz w:val="18"/>
      </w:rPr>
      <w:t>of</w:t>
    </w:r>
    <w:r w:rsidR="00795A0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795A0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95A07">
      <w:rPr>
        <w:i/>
        <w:color w:val="000000" w:themeColor="text1"/>
        <w:sz w:val="18"/>
      </w:rPr>
      <w:t xml:space="preserve">  </w:t>
    </w:r>
    <w:r w:rsidR="00564E37">
      <w:rPr>
        <w:i/>
        <w:color w:val="000000" w:themeColor="text1"/>
        <w:sz w:val="18"/>
      </w:rPr>
      <w:t xml:space="preserve">       </w:t>
    </w:r>
    <w:r w:rsidR="00795A0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AE52F3F" w:rsidR="0078387A" w:rsidRDefault="00C56C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1BBC0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14013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2CA92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863D8" w14:textId="77777777" w:rsidR="00C56CB4" w:rsidRDefault="00C56CB4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DD8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590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BB9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67A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6F3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397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455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88E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5A9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3D3D"/>
    <w:rsid w:val="002F51A0"/>
    <w:rsid w:val="002F5879"/>
    <w:rsid w:val="002F5B8A"/>
    <w:rsid w:val="002F6263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473"/>
    <w:rsid w:val="003A1A7C"/>
    <w:rsid w:val="003A2C89"/>
    <w:rsid w:val="003A4FDB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086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87"/>
    <w:rsid w:val="003F4E24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E0D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37D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07E7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4E37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0C62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F79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4416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0AC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6DBC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0CDC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1E8F"/>
    <w:rsid w:val="006C2160"/>
    <w:rsid w:val="006C4333"/>
    <w:rsid w:val="006C454A"/>
    <w:rsid w:val="006C45A2"/>
    <w:rsid w:val="006C53A5"/>
    <w:rsid w:val="006C5F74"/>
    <w:rsid w:val="006C5F95"/>
    <w:rsid w:val="006C70C4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A94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7ECD"/>
    <w:rsid w:val="00742792"/>
    <w:rsid w:val="00744EEF"/>
    <w:rsid w:val="007469E6"/>
    <w:rsid w:val="0074735E"/>
    <w:rsid w:val="00751A3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04D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4D08"/>
    <w:rsid w:val="00795A07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2B4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0A9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70C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2E99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276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FA8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4E87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1954"/>
    <w:rsid w:val="00922270"/>
    <w:rsid w:val="0092348B"/>
    <w:rsid w:val="009246DF"/>
    <w:rsid w:val="00924B83"/>
    <w:rsid w:val="00926D1D"/>
    <w:rsid w:val="0092755D"/>
    <w:rsid w:val="0093205E"/>
    <w:rsid w:val="00932BB1"/>
    <w:rsid w:val="00932DDC"/>
    <w:rsid w:val="00936DE9"/>
    <w:rsid w:val="00937DF2"/>
    <w:rsid w:val="00942548"/>
    <w:rsid w:val="009428AE"/>
    <w:rsid w:val="00942902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78C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6F01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3D5F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FF4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7FD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1D4"/>
    <w:rsid w:val="00BA7367"/>
    <w:rsid w:val="00BB3386"/>
    <w:rsid w:val="00BB6924"/>
    <w:rsid w:val="00BB7C2E"/>
    <w:rsid w:val="00BB7E3E"/>
    <w:rsid w:val="00BC030E"/>
    <w:rsid w:val="00BC0BFA"/>
    <w:rsid w:val="00BC32CC"/>
    <w:rsid w:val="00BC4F76"/>
    <w:rsid w:val="00BC503A"/>
    <w:rsid w:val="00BC5533"/>
    <w:rsid w:val="00BC577B"/>
    <w:rsid w:val="00BC655D"/>
    <w:rsid w:val="00BD02D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55A"/>
    <w:rsid w:val="00C02CAC"/>
    <w:rsid w:val="00C0328A"/>
    <w:rsid w:val="00C0532F"/>
    <w:rsid w:val="00C055F7"/>
    <w:rsid w:val="00C0623B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01"/>
    <w:rsid w:val="00C47F92"/>
    <w:rsid w:val="00C51400"/>
    <w:rsid w:val="00C51861"/>
    <w:rsid w:val="00C52987"/>
    <w:rsid w:val="00C5441A"/>
    <w:rsid w:val="00C548AA"/>
    <w:rsid w:val="00C56CB4"/>
    <w:rsid w:val="00C57E00"/>
    <w:rsid w:val="00C60284"/>
    <w:rsid w:val="00C6068F"/>
    <w:rsid w:val="00C60AE0"/>
    <w:rsid w:val="00C623B4"/>
    <w:rsid w:val="00C6481C"/>
    <w:rsid w:val="00C662E3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5C84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4D5D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1E7A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29EA"/>
    <w:rsid w:val="00ED4C7D"/>
    <w:rsid w:val="00ED4E5D"/>
    <w:rsid w:val="00ED5EA4"/>
    <w:rsid w:val="00ED679A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067B"/>
    <w:rsid w:val="00F03360"/>
    <w:rsid w:val="00F065F5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2FC4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308A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3453</Words>
  <Characters>19687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2024-09-12T22:03:00Z</dcterms:created>
  <dcterms:modified xsi:type="dcterms:W3CDTF">2024-09-12T22:03:00Z</dcterms:modified>
</cp:coreProperties>
</file>