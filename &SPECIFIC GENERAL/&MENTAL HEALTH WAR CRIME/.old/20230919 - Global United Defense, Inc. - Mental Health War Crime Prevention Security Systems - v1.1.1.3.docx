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FD6D3FA" w14:textId="2A98D402" w:rsidR="00111DC1" w:rsidRDefault="00842095" w:rsidP="00B111EA">
      <w:pPr>
        <w:jc w:val="center"/>
        <w:rPr>
          <w:bCs/>
          <w:sz w:val="52"/>
          <w:szCs w:val="44"/>
        </w:rPr>
      </w:pPr>
      <w:r>
        <w:rPr>
          <w:bCs/>
          <w:sz w:val="52"/>
          <w:szCs w:val="44"/>
        </w:rPr>
        <w:t>MENTAL HEALTH</w:t>
      </w:r>
      <w:r w:rsidR="00075110">
        <w:rPr>
          <w:bCs/>
          <w:sz w:val="52"/>
          <w:szCs w:val="44"/>
        </w:rPr>
        <w:t xml:space="preserve"> </w:t>
      </w:r>
      <w:r w:rsidR="00CE57F0">
        <w:rPr>
          <w:bCs/>
          <w:sz w:val="52"/>
          <w:szCs w:val="44"/>
        </w:rPr>
        <w:t>WAR</w:t>
      </w:r>
      <w:r w:rsidR="000851C6">
        <w:rPr>
          <w:bCs/>
          <w:sz w:val="52"/>
          <w:szCs w:val="44"/>
        </w:rPr>
        <w:t xml:space="preserve"> CRIME</w:t>
      </w:r>
    </w:p>
    <w:p w14:paraId="36CF0476" w14:textId="7B3FE03C" w:rsidR="00B111EA" w:rsidRDefault="00A279C3" w:rsidP="00B111EA">
      <w:pPr>
        <w:jc w:val="center"/>
        <w:rPr>
          <w:bCs/>
          <w:sz w:val="52"/>
          <w:szCs w:val="44"/>
        </w:rPr>
      </w:pPr>
      <w:r>
        <w:rPr>
          <w:bCs/>
          <w:sz w:val="52"/>
          <w:szCs w:val="44"/>
        </w:rPr>
        <w:t xml:space="preserve">PREVENTION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4408AEEC" w14:textId="2459498B" w:rsidR="009B00FA" w:rsidRDefault="00502AFF" w:rsidP="00B111EA">
      <w:pPr>
        <w:jc w:val="center"/>
        <w:rPr>
          <w:bCs/>
          <w:sz w:val="28"/>
          <w:szCs w:val="28"/>
        </w:rPr>
      </w:pPr>
      <w:r>
        <w:rPr>
          <w:bCs/>
          <w:sz w:val="28"/>
          <w:szCs w:val="28"/>
        </w:rPr>
        <w:t>9/19/2023 8:51:47 PM</w:t>
      </w:r>
    </w:p>
    <w:p w14:paraId="3231D90D" w14:textId="196B73EB" w:rsidR="0060363B" w:rsidRPr="00065469" w:rsidRDefault="000B42C6" w:rsidP="00991D4F">
      <w:r>
        <w:rPr>
          <w:b/>
          <w:sz w:val="24"/>
        </w:rPr>
        <w:br w:type="page"/>
      </w:r>
    </w:p>
    <w:p w14:paraId="217B42BE" w14:textId="342BF1D1" w:rsidR="00A279C3" w:rsidRPr="00A279C3" w:rsidRDefault="00842095" w:rsidP="00A279C3">
      <w:pPr>
        <w:ind w:left="360" w:hanging="360"/>
        <w:jc w:val="both"/>
        <w:rPr>
          <w:b/>
          <w:bCs/>
        </w:rPr>
      </w:pPr>
      <w:bookmarkStart w:id="0" w:name="_Hlk115721877"/>
      <w:r>
        <w:rPr>
          <w:b/>
          <w:sz w:val="24"/>
        </w:rPr>
        <w:lastRenderedPageBreak/>
        <w:t>MENTAL HEALTH</w:t>
      </w:r>
      <w:r w:rsidR="00075110">
        <w:rPr>
          <w:b/>
          <w:sz w:val="24"/>
        </w:rPr>
        <w:t xml:space="preserve"> </w:t>
      </w:r>
      <w:r w:rsidR="00CE57F0">
        <w:rPr>
          <w:b/>
          <w:sz w:val="24"/>
        </w:rPr>
        <w:t>WAR</w:t>
      </w:r>
      <w:r w:rsidR="003853C8">
        <w:rPr>
          <w:b/>
          <w:sz w:val="24"/>
        </w:rPr>
        <w:t xml:space="preserve"> </w:t>
      </w:r>
      <w:r w:rsidR="007366BD">
        <w:rPr>
          <w:b/>
          <w:sz w:val="24"/>
        </w:rPr>
        <w:t xml:space="preserve">CRIME </w:t>
      </w:r>
      <w:r w:rsidR="00A279C3" w:rsidRPr="00A279C3">
        <w:rPr>
          <w:b/>
          <w:sz w:val="24"/>
        </w:rPr>
        <w:t>PREVENTION SECURITY SYSTEMS</w:t>
      </w:r>
      <w:bookmarkEnd w:id="0"/>
    </w:p>
    <w:p w14:paraId="15B975CC" w14:textId="6D8946BF" w:rsidR="006A6F9E" w:rsidRDefault="00AF1B6D" w:rsidP="00350606">
      <w:pPr>
        <w:ind w:left="360" w:hanging="360"/>
        <w:jc w:val="both"/>
        <w:rPr>
          <w:u w:val="single"/>
        </w:rPr>
      </w:pPr>
      <w:r>
        <w:rPr>
          <w:u w:val="single"/>
        </w:rPr>
        <w:t xml:space="preserve">AUTONOMOUS </w:t>
      </w:r>
      <w:r w:rsidR="007366BD">
        <w:rPr>
          <w:u w:val="single"/>
        </w:rPr>
        <w:t xml:space="preserve">PREVENTION SECURITY SYSTEM </w:t>
      </w:r>
      <w:r w:rsidR="00964E60">
        <w:rPr>
          <w:u w:val="single"/>
        </w:rPr>
        <w:t xml:space="preserve">WAR </w:t>
      </w:r>
      <w:r w:rsidR="000851C6">
        <w:rPr>
          <w:u w:val="single"/>
        </w:rPr>
        <w:t xml:space="preserve">CRIME </w:t>
      </w:r>
      <w:r w:rsidR="00964E60">
        <w:rPr>
          <w:u w:val="single"/>
        </w:rPr>
        <w:t xml:space="preserve">PREVENTION SECURITY SYSTEMS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7366B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6A6F9E" w:rsidRPr="002E117A">
        <w:rPr>
          <w:b/>
          <w:bCs/>
          <w:color w:val="0070C0"/>
        </w:rPr>
        <w:t>IS</w:t>
      </w:r>
      <w:r w:rsidR="006A6F9E" w:rsidRPr="00A279C3">
        <w:t xml:space="preserve"> </w:t>
      </w:r>
      <w:r w:rsidR="006A6F9E" w:rsidRPr="002E117A">
        <w:rPr>
          <w:b/>
          <w:bCs/>
          <w:color w:val="00B0F0"/>
        </w:rPr>
        <w:t>NEITHER</w:t>
      </w:r>
      <w:r w:rsidR="006A6F9E" w:rsidRPr="00A279C3">
        <w:t xml:space="preserve"> </w:t>
      </w:r>
      <w:commentRangeStart w:id="1"/>
      <w:r w:rsidR="007366BD">
        <w:rPr>
          <w:b/>
          <w:bCs/>
          <w:color w:val="7030A0"/>
        </w:rPr>
        <w:t>OCCURRING</w:t>
      </w:r>
      <w:commentRangeEnd w:id="1"/>
      <w:r w:rsidR="005E4750">
        <w:rPr>
          <w:rStyle w:val="CommentReference"/>
        </w:rPr>
        <w:commentReference w:id="1"/>
      </w:r>
      <w:r w:rsidR="007366BD">
        <w:t xml:space="preserve"> </w:t>
      </w:r>
      <w:commentRangeStart w:id="2"/>
      <w:r w:rsidR="00CE57F0" w:rsidRPr="00CE57F0">
        <w:rPr>
          <w:b/>
          <w:bCs/>
          <w:color w:val="00B0F0"/>
        </w:rPr>
        <w:t>NOR</w:t>
      </w:r>
      <w:r w:rsidR="00CE57F0">
        <w:t xml:space="preserve"> </w:t>
      </w:r>
      <w:r w:rsidR="007366BD">
        <w:rPr>
          <w:b/>
          <w:bCs/>
          <w:color w:val="7030A0"/>
        </w:rPr>
        <w:t>EXPERIENCED</w:t>
      </w:r>
      <w:commentRangeEnd w:id="2"/>
      <w:r w:rsidR="00274D8C">
        <w:rPr>
          <w:rStyle w:val="CommentReference"/>
        </w:rPr>
        <w:commentReference w:id="2"/>
      </w:r>
      <w:r w:rsidR="007366BD" w:rsidRPr="00A279C3">
        <w:rPr>
          <w:b/>
          <w:bCs/>
          <w:color w:val="00B0F0"/>
        </w:rPr>
        <w:t xml:space="preserve"> </w:t>
      </w:r>
      <w:commentRangeStart w:id="3"/>
      <w:r w:rsidR="006A6F9E">
        <w:rPr>
          <w:b/>
          <w:bCs/>
          <w:color w:val="00B0F0"/>
        </w:rPr>
        <w:t>NOR</w:t>
      </w:r>
      <w:r w:rsidR="006A6F9E" w:rsidRPr="00A279C3">
        <w:t xml:space="preserve"> </w:t>
      </w:r>
      <w:r w:rsidR="007366BD" w:rsidRPr="000B6216">
        <w:rPr>
          <w:b/>
          <w:bCs/>
          <w:color w:val="7030A0"/>
        </w:rPr>
        <w:t>UNCONTROLLED</w:t>
      </w:r>
      <w:commentRangeEnd w:id="3"/>
      <w:r w:rsidR="005E4750">
        <w:rPr>
          <w:rStyle w:val="CommentReference"/>
        </w:rPr>
        <w:commentReference w:id="3"/>
      </w:r>
      <w:r w:rsidR="007366BD" w:rsidRPr="00A279C3">
        <w:t xml:space="preserve"> </w:t>
      </w:r>
      <w:r w:rsidR="00243E3D">
        <w:rPr>
          <w:b/>
          <w:bCs/>
          <w:color w:val="00B0F0"/>
        </w:rPr>
        <w:t>NOR</w:t>
      </w:r>
      <w:r w:rsidR="00243E3D" w:rsidRPr="00A279C3">
        <w:t xml:space="preserve"> </w:t>
      </w:r>
      <w:r w:rsidR="007366BD">
        <w:rPr>
          <w:b/>
          <w:bCs/>
          <w:color w:val="7030A0"/>
        </w:rPr>
        <w:t>EXISTING</w:t>
      </w:r>
      <w:r w:rsidR="007366BD" w:rsidRPr="00A279C3">
        <w:rPr>
          <w:b/>
          <w:bCs/>
          <w:color w:val="00B0F0"/>
        </w:rPr>
        <w:t xml:space="preserve"> </w:t>
      </w:r>
      <w:commentRangeStart w:id="4"/>
      <w:r w:rsidR="00243E3D">
        <w:rPr>
          <w:b/>
          <w:bCs/>
          <w:color w:val="00B0F0"/>
        </w:rPr>
        <w:t>NOR</w:t>
      </w:r>
      <w:r w:rsidR="00243E3D" w:rsidRPr="00A279C3">
        <w:rPr>
          <w:b/>
          <w:bCs/>
        </w:rPr>
        <w:t xml:space="preserve"> </w:t>
      </w:r>
      <w:r w:rsidR="007366BD">
        <w:rPr>
          <w:b/>
          <w:bCs/>
          <w:color w:val="7030A0"/>
        </w:rPr>
        <w:t>SHOWING</w:t>
      </w:r>
      <w:commentRangeEnd w:id="4"/>
      <w:r w:rsidR="005E4750">
        <w:rPr>
          <w:rStyle w:val="CommentReference"/>
        </w:rPr>
        <w:commentReference w:id="4"/>
      </w:r>
      <w:r w:rsidR="007366BD" w:rsidRPr="00243E3D">
        <w:rPr>
          <w:b/>
          <w:bCs/>
          <w:color w:val="00B0F0"/>
        </w:rPr>
        <w:t xml:space="preserve"> </w:t>
      </w:r>
      <w:r w:rsidR="006A6F9E">
        <w:rPr>
          <w:b/>
          <w:bCs/>
          <w:color w:val="00B0F0"/>
        </w:rPr>
        <w:t>NOR</w:t>
      </w:r>
      <w:r w:rsidR="006A6F9E" w:rsidRPr="00A279C3">
        <w:t xml:space="preserve"> </w:t>
      </w:r>
      <w:r w:rsidR="007366BD">
        <w:rPr>
          <w:b/>
          <w:bCs/>
          <w:color w:val="7030A0"/>
        </w:rPr>
        <w:t>TRANSPIRING</w:t>
      </w:r>
      <w:r w:rsidR="007366BD" w:rsidRPr="00A279C3">
        <w:rPr>
          <w:b/>
          <w:bCs/>
          <w:color w:val="00B0F0"/>
        </w:rPr>
        <w:t xml:space="preserve"> </w:t>
      </w:r>
      <w:r w:rsidR="006A6F9E">
        <w:rPr>
          <w:b/>
          <w:bCs/>
          <w:color w:val="00B0F0"/>
        </w:rPr>
        <w:t>NOR</w:t>
      </w:r>
      <w:r w:rsidR="006A6F9E" w:rsidRPr="00A279C3">
        <w:t xml:space="preserve"> </w:t>
      </w:r>
      <w:r w:rsidR="007366BD">
        <w:rPr>
          <w:b/>
          <w:bCs/>
          <w:color w:val="7030A0"/>
        </w:rPr>
        <w:t>FOUND</w:t>
      </w:r>
      <w:r w:rsidR="007366BD" w:rsidRPr="00A279C3">
        <w:t xml:space="preserve"> </w:t>
      </w:r>
      <w:r w:rsidR="00243E3D">
        <w:rPr>
          <w:b/>
          <w:bCs/>
          <w:color w:val="00B0F0"/>
        </w:rPr>
        <w:t>NOR</w:t>
      </w:r>
      <w:r w:rsidR="00243E3D" w:rsidRPr="00A279C3">
        <w:t xml:space="preserve"> </w:t>
      </w:r>
      <w:r w:rsidR="007366BD" w:rsidRPr="000B6216">
        <w:rPr>
          <w:b/>
          <w:bCs/>
          <w:color w:val="7030A0"/>
        </w:rPr>
        <w:t>PRESENTED</w:t>
      </w:r>
      <w:r w:rsidR="00243E3D" w:rsidRPr="00A279C3">
        <w:rPr>
          <w:b/>
          <w:bCs/>
          <w:color w:val="00B0F0"/>
        </w:rPr>
        <w:t xml:space="preserve"> </w:t>
      </w:r>
      <w:commentRangeStart w:id="5"/>
      <w:r w:rsidR="006A6F9E">
        <w:rPr>
          <w:b/>
          <w:bCs/>
          <w:color w:val="00B0F0"/>
        </w:rPr>
        <w:t>NOR</w:t>
      </w:r>
      <w:r w:rsidR="006A6F9E" w:rsidRPr="00A279C3">
        <w:t xml:space="preserve"> </w:t>
      </w:r>
      <w:r w:rsidR="007366BD">
        <w:rPr>
          <w:b/>
          <w:bCs/>
          <w:color w:val="7030A0"/>
        </w:rPr>
        <w:t>REVEALED</w:t>
      </w:r>
      <w:commentRangeEnd w:id="5"/>
      <w:r w:rsidR="005E4750">
        <w:rPr>
          <w:rStyle w:val="CommentReference"/>
        </w:rPr>
        <w:commentReference w:id="5"/>
      </w:r>
      <w:r w:rsidR="007366BD" w:rsidRPr="00A279C3">
        <w:t xml:space="preserve"> </w:t>
      </w:r>
      <w:r w:rsidR="006A6F9E">
        <w:rPr>
          <w:b/>
          <w:bCs/>
          <w:color w:val="00B0F0"/>
        </w:rPr>
        <w:t>NOR</w:t>
      </w:r>
      <w:r w:rsidR="006A6F9E" w:rsidRPr="00A279C3">
        <w:t xml:space="preserve"> </w:t>
      </w:r>
      <w:r w:rsidR="007366BD">
        <w:rPr>
          <w:b/>
          <w:bCs/>
          <w:color w:val="7030A0"/>
        </w:rPr>
        <w:t>EXPOSED</w:t>
      </w:r>
      <w:r w:rsidR="007366BD" w:rsidRPr="00A279C3">
        <w:t xml:space="preserve"> </w:t>
      </w:r>
      <w:commentRangeStart w:id="6"/>
      <w:r w:rsidR="00243E3D">
        <w:rPr>
          <w:b/>
          <w:bCs/>
          <w:color w:val="00B0F0"/>
        </w:rPr>
        <w:t>NOR</w:t>
      </w:r>
      <w:r w:rsidR="00243E3D" w:rsidRPr="00A279C3">
        <w:t xml:space="preserve"> </w:t>
      </w:r>
      <w:r w:rsidR="00333DE0" w:rsidRPr="000B6216">
        <w:rPr>
          <w:b/>
          <w:bCs/>
          <w:color w:val="7030A0"/>
        </w:rPr>
        <w:t>IMPLEMENTED</w:t>
      </w:r>
      <w:r w:rsidR="00243E3D" w:rsidRPr="00A279C3">
        <w:t xml:space="preserve"> </w:t>
      </w:r>
      <w:r w:rsidR="00243E3D" w:rsidRPr="002E117A">
        <w:rPr>
          <w:b/>
          <w:bCs/>
          <w:color w:val="00B0F0"/>
        </w:rPr>
        <w:t>NOR</w:t>
      </w:r>
      <w:r w:rsidR="00243E3D" w:rsidRPr="00A279C3">
        <w:rPr>
          <w:b/>
          <w:bCs/>
        </w:rPr>
        <w:t xml:space="preserve"> </w:t>
      </w:r>
      <w:r w:rsidR="00333DE0">
        <w:rPr>
          <w:b/>
          <w:bCs/>
          <w:color w:val="7030A0"/>
        </w:rPr>
        <w:t>IMPLANTED</w:t>
      </w:r>
      <w:commentRangeEnd w:id="6"/>
      <w:r w:rsidR="00917EC6">
        <w:rPr>
          <w:rStyle w:val="CommentReference"/>
        </w:rPr>
        <w:commentReference w:id="6"/>
      </w:r>
      <w:r w:rsidR="00333DE0"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INSTALLED</w:t>
      </w:r>
      <w:r w:rsidR="00D079C5" w:rsidRPr="00D079C5">
        <w:rPr>
          <w:b/>
          <w:bCs/>
          <w:color w:val="00B0F0"/>
        </w:rPr>
        <w:t xml:space="preserve"> </w:t>
      </w:r>
      <w:commentRangeStart w:id="7"/>
      <w:r w:rsidR="00274D8C" w:rsidRPr="003607A2">
        <w:rPr>
          <w:b/>
          <w:bCs/>
          <w:color w:val="00B0F0"/>
        </w:rPr>
        <w:t>NOR</w:t>
      </w:r>
      <w:r w:rsidR="00274D8C" w:rsidRPr="003607A2">
        <w:rPr>
          <w:b/>
          <w:bCs/>
        </w:rPr>
        <w:t xml:space="preserve"> </w:t>
      </w:r>
      <w:r w:rsidR="00274D8C" w:rsidRPr="00274D8C">
        <w:rPr>
          <w:b/>
          <w:bCs/>
          <w:color w:val="7030A0"/>
        </w:rPr>
        <w:t>E</w:t>
      </w:r>
      <w:r w:rsidR="00D079C5">
        <w:rPr>
          <w:b/>
          <w:bCs/>
          <w:color w:val="7030A0"/>
        </w:rPr>
        <w:t>QUIPPED</w:t>
      </w:r>
      <w:r w:rsidR="00D079C5" w:rsidRPr="00D079C5">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ESTABLISHED</w:t>
      </w:r>
      <w:r w:rsidR="00D079C5" w:rsidRPr="00D079C5">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FURNISHED</w:t>
      </w:r>
      <w:r w:rsidR="00D079C5" w:rsidRPr="00D079C5">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SUPPLIED</w:t>
      </w:r>
      <w:r w:rsidR="00D079C5" w:rsidRPr="00D079C5">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FITTED</w:t>
      </w:r>
      <w:r w:rsidR="00D079C5" w:rsidRPr="00D079C5">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FRAMED</w:t>
      </w:r>
      <w:commentRangeEnd w:id="7"/>
      <w:r w:rsidR="00411935">
        <w:rPr>
          <w:rStyle w:val="CommentReference"/>
        </w:rPr>
        <w:commentReference w:id="7"/>
      </w:r>
      <w:r w:rsidR="00D079C5" w:rsidRPr="00D079C5">
        <w:rPr>
          <w:b/>
          <w:bCs/>
          <w:color w:val="00B0F0"/>
        </w:rPr>
        <w:t xml:space="preserve"> </w:t>
      </w:r>
      <w:commentRangeStart w:id="8"/>
      <w:r w:rsidR="00411935" w:rsidRPr="002E117A">
        <w:rPr>
          <w:b/>
          <w:bCs/>
          <w:color w:val="00B0F0"/>
        </w:rPr>
        <w:t>NOR</w:t>
      </w:r>
      <w:r w:rsidR="00411935" w:rsidRPr="00A279C3">
        <w:rPr>
          <w:b/>
          <w:bCs/>
        </w:rPr>
        <w:t xml:space="preserve"> </w:t>
      </w:r>
      <w:r w:rsidR="00411935">
        <w:rPr>
          <w:b/>
          <w:bCs/>
          <w:color w:val="7030A0"/>
        </w:rPr>
        <w:t>FITTING</w:t>
      </w:r>
      <w:commentRangeEnd w:id="8"/>
      <w:r w:rsidR="00917EC6">
        <w:rPr>
          <w:rStyle w:val="CommentReference"/>
        </w:rPr>
        <w:commentReference w:id="8"/>
      </w:r>
      <w:r w:rsidR="00411935" w:rsidRPr="00D079C5">
        <w:rPr>
          <w:b/>
          <w:bCs/>
          <w:color w:val="00B0F0"/>
        </w:rPr>
        <w:t xml:space="preserve"> </w:t>
      </w:r>
      <w:commentRangeStart w:id="9"/>
      <w:r w:rsidR="00D079C5" w:rsidRPr="002E117A">
        <w:rPr>
          <w:b/>
          <w:bCs/>
          <w:color w:val="00B0F0"/>
        </w:rPr>
        <w:t>NOR</w:t>
      </w:r>
      <w:r w:rsidR="00D079C5" w:rsidRPr="00A279C3">
        <w:rPr>
          <w:b/>
          <w:bCs/>
        </w:rPr>
        <w:t xml:space="preserve"> </w:t>
      </w:r>
      <w:r w:rsidR="00D079C5">
        <w:rPr>
          <w:b/>
          <w:bCs/>
          <w:color w:val="7030A0"/>
        </w:rPr>
        <w:t>CONSPIRED</w:t>
      </w:r>
      <w:commentRangeEnd w:id="9"/>
      <w:r w:rsidR="00274D8C">
        <w:rPr>
          <w:rStyle w:val="CommentReference"/>
        </w:rPr>
        <w:commentReference w:id="9"/>
      </w:r>
      <w:r w:rsidR="00D079C5" w:rsidRPr="00D079C5">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PROVIDED</w:t>
      </w:r>
      <w:r w:rsidR="00D079C5" w:rsidRPr="00D079C5">
        <w:rPr>
          <w:b/>
          <w:bCs/>
          <w:color w:val="00B0F0"/>
        </w:rPr>
        <w:t xml:space="preserve"> </w:t>
      </w:r>
      <w:commentRangeStart w:id="10"/>
      <w:r w:rsidR="00D079C5" w:rsidRPr="002E117A">
        <w:rPr>
          <w:b/>
          <w:bCs/>
          <w:color w:val="00B0F0"/>
        </w:rPr>
        <w:t>NOR</w:t>
      </w:r>
      <w:r w:rsidR="00D079C5" w:rsidRPr="00A279C3">
        <w:rPr>
          <w:b/>
          <w:bCs/>
        </w:rPr>
        <w:t xml:space="preserve"> </w:t>
      </w:r>
      <w:r w:rsidR="00D079C5">
        <w:rPr>
          <w:b/>
          <w:bCs/>
          <w:color w:val="7030A0"/>
        </w:rPr>
        <w:t>INGRAINED</w:t>
      </w:r>
      <w:commentRangeEnd w:id="10"/>
      <w:r w:rsidR="00917EC6">
        <w:rPr>
          <w:rStyle w:val="CommentReference"/>
        </w:rPr>
        <w:commentReference w:id="10"/>
      </w:r>
      <w:r w:rsidR="00333DE0">
        <w:t xml:space="preserve"> </w:t>
      </w:r>
      <w:commentRangeStart w:id="11"/>
      <w:r w:rsidR="00D079C5" w:rsidRPr="002E117A">
        <w:rPr>
          <w:b/>
          <w:bCs/>
          <w:color w:val="00B0F0"/>
        </w:rPr>
        <w:t>NOR</w:t>
      </w:r>
      <w:r w:rsidR="00D079C5" w:rsidRPr="00A279C3">
        <w:rPr>
          <w:b/>
          <w:bCs/>
        </w:rPr>
        <w:t xml:space="preserve"> </w:t>
      </w:r>
      <w:r w:rsidR="00D079C5">
        <w:rPr>
          <w:b/>
          <w:bCs/>
          <w:color w:val="7030A0"/>
        </w:rPr>
        <w:t>OUTFITTED</w:t>
      </w:r>
      <w:commentRangeEnd w:id="11"/>
      <w:r w:rsidR="00917EC6">
        <w:rPr>
          <w:rStyle w:val="CommentReference"/>
        </w:rPr>
        <w:commentReference w:id="11"/>
      </w:r>
      <w:r w:rsidR="00D079C5" w:rsidRPr="00243E3D">
        <w:rPr>
          <w:b/>
          <w:bCs/>
          <w:color w:val="00B0F0"/>
        </w:rPr>
        <w:t xml:space="preserve"> </w:t>
      </w:r>
      <w:commentRangeStart w:id="12"/>
      <w:r w:rsidR="00D079C5" w:rsidRPr="002E117A">
        <w:rPr>
          <w:b/>
          <w:bCs/>
          <w:color w:val="00B0F0"/>
        </w:rPr>
        <w:t>NOR</w:t>
      </w:r>
      <w:r w:rsidR="00D079C5" w:rsidRPr="00A279C3">
        <w:rPr>
          <w:b/>
          <w:bCs/>
        </w:rPr>
        <w:t xml:space="preserve"> </w:t>
      </w:r>
      <w:r w:rsidR="00D079C5">
        <w:rPr>
          <w:b/>
          <w:bCs/>
          <w:color w:val="7030A0"/>
        </w:rPr>
        <w:t>ENDOWED</w:t>
      </w:r>
      <w:commentRangeEnd w:id="12"/>
      <w:r w:rsidR="00917EC6">
        <w:rPr>
          <w:rStyle w:val="CommentReference"/>
        </w:rPr>
        <w:commentReference w:id="12"/>
      </w:r>
      <w:r w:rsidR="00D079C5" w:rsidRPr="00243E3D">
        <w:rPr>
          <w:b/>
          <w:bCs/>
          <w:color w:val="00B0F0"/>
        </w:rPr>
        <w:t xml:space="preserve"> </w:t>
      </w:r>
      <w:commentRangeStart w:id="13"/>
      <w:r w:rsidR="00D079C5" w:rsidRPr="002E117A">
        <w:rPr>
          <w:b/>
          <w:bCs/>
          <w:color w:val="00B0F0"/>
        </w:rPr>
        <w:t>NOR</w:t>
      </w:r>
      <w:r w:rsidR="00D079C5" w:rsidRPr="00A279C3">
        <w:rPr>
          <w:b/>
          <w:bCs/>
        </w:rPr>
        <w:t xml:space="preserve"> </w:t>
      </w:r>
      <w:r w:rsidR="00D079C5">
        <w:rPr>
          <w:b/>
          <w:bCs/>
          <w:color w:val="7030A0"/>
        </w:rPr>
        <w:t>COVERTED</w:t>
      </w:r>
      <w:commentRangeEnd w:id="13"/>
      <w:r w:rsidR="00411935">
        <w:rPr>
          <w:rStyle w:val="CommentReference"/>
        </w:rPr>
        <w:commentReference w:id="13"/>
      </w:r>
      <w:r w:rsidR="00D079C5" w:rsidRPr="00243E3D">
        <w:rPr>
          <w:b/>
          <w:bCs/>
          <w:color w:val="00B0F0"/>
        </w:rPr>
        <w:t xml:space="preserve"> </w:t>
      </w:r>
      <w:commentRangeStart w:id="14"/>
      <w:r w:rsidR="00D079C5" w:rsidRPr="002E117A">
        <w:rPr>
          <w:b/>
          <w:bCs/>
          <w:color w:val="00B0F0"/>
        </w:rPr>
        <w:t>NOR</w:t>
      </w:r>
      <w:r w:rsidR="00D079C5" w:rsidRPr="00A279C3">
        <w:rPr>
          <w:b/>
          <w:bCs/>
        </w:rPr>
        <w:t xml:space="preserve"> </w:t>
      </w:r>
      <w:r w:rsidR="00D079C5">
        <w:rPr>
          <w:b/>
          <w:bCs/>
          <w:color w:val="7030A0"/>
        </w:rPr>
        <w:t>GIVEN</w:t>
      </w:r>
      <w:commentRangeEnd w:id="14"/>
      <w:r w:rsidR="00917EC6">
        <w:rPr>
          <w:rStyle w:val="CommentReference"/>
        </w:rPr>
        <w:commentReference w:id="14"/>
      </w:r>
      <w:r w:rsidR="00D079C5" w:rsidRPr="00243E3D">
        <w:rPr>
          <w:b/>
          <w:bCs/>
          <w:color w:val="00B0F0"/>
        </w:rPr>
        <w:t xml:space="preserve"> </w:t>
      </w:r>
      <w:commentRangeStart w:id="15"/>
      <w:r w:rsidR="00D079C5" w:rsidRPr="002E117A">
        <w:rPr>
          <w:b/>
          <w:bCs/>
          <w:color w:val="00B0F0"/>
        </w:rPr>
        <w:t>NOR</w:t>
      </w:r>
      <w:r w:rsidR="00D079C5" w:rsidRPr="00A279C3">
        <w:rPr>
          <w:b/>
          <w:bCs/>
        </w:rPr>
        <w:t xml:space="preserve"> </w:t>
      </w:r>
      <w:r w:rsidR="00D079C5">
        <w:rPr>
          <w:b/>
          <w:bCs/>
          <w:color w:val="7030A0"/>
        </w:rPr>
        <w:t>ADAPTED</w:t>
      </w:r>
      <w:commentRangeEnd w:id="15"/>
      <w:r w:rsidR="00917EC6">
        <w:rPr>
          <w:rStyle w:val="CommentReference"/>
        </w:rPr>
        <w:commentReference w:id="15"/>
      </w:r>
      <w:r w:rsidR="00D079C5" w:rsidRPr="00243E3D">
        <w:rPr>
          <w:b/>
          <w:bCs/>
          <w:color w:val="00B0F0"/>
        </w:rPr>
        <w:t xml:space="preserve"> </w:t>
      </w:r>
      <w:commentRangeStart w:id="16"/>
      <w:r w:rsidR="00D079C5" w:rsidRPr="002E117A">
        <w:rPr>
          <w:b/>
          <w:bCs/>
          <w:color w:val="00B0F0"/>
        </w:rPr>
        <w:t>NOR</w:t>
      </w:r>
      <w:r w:rsidR="00D079C5" w:rsidRPr="00A279C3">
        <w:rPr>
          <w:b/>
          <w:bCs/>
        </w:rPr>
        <w:t xml:space="preserve"> </w:t>
      </w:r>
      <w:r w:rsidR="00D079C5">
        <w:rPr>
          <w:b/>
          <w:bCs/>
          <w:color w:val="7030A0"/>
        </w:rPr>
        <w:t>MATCHED</w:t>
      </w:r>
      <w:commentRangeEnd w:id="16"/>
      <w:r w:rsidR="005D573B">
        <w:rPr>
          <w:rStyle w:val="CommentReference"/>
        </w:rPr>
        <w:commentReference w:id="16"/>
      </w:r>
      <w:r w:rsidR="00D079C5"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SUITED</w:t>
      </w:r>
      <w:r w:rsidR="00D079C5"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CONFORMED</w:t>
      </w:r>
      <w:r w:rsidR="00D079C5" w:rsidRPr="00243E3D">
        <w:rPr>
          <w:b/>
          <w:bCs/>
          <w:color w:val="00B0F0"/>
        </w:rPr>
        <w:t xml:space="preserve"> </w:t>
      </w:r>
      <w:commentRangeStart w:id="17"/>
      <w:r w:rsidR="00D079C5" w:rsidRPr="002E117A">
        <w:rPr>
          <w:b/>
          <w:bCs/>
          <w:color w:val="00B0F0"/>
        </w:rPr>
        <w:t>NOR</w:t>
      </w:r>
      <w:r w:rsidR="00D079C5" w:rsidRPr="00A279C3">
        <w:rPr>
          <w:b/>
          <w:bCs/>
        </w:rPr>
        <w:t xml:space="preserve"> </w:t>
      </w:r>
      <w:r w:rsidR="00D079C5">
        <w:rPr>
          <w:b/>
          <w:bCs/>
          <w:color w:val="7030A0"/>
        </w:rPr>
        <w:t>ENCLOSED</w:t>
      </w:r>
      <w:commentRangeEnd w:id="17"/>
      <w:r w:rsidR="005D573B">
        <w:rPr>
          <w:rStyle w:val="CommentReference"/>
        </w:rPr>
        <w:commentReference w:id="17"/>
      </w:r>
      <w:r w:rsidR="00D079C5" w:rsidRPr="00243E3D">
        <w:rPr>
          <w:b/>
          <w:bCs/>
          <w:color w:val="00B0F0"/>
        </w:rPr>
        <w:t xml:space="preserve"> </w:t>
      </w:r>
      <w:commentRangeStart w:id="18"/>
      <w:r w:rsidR="00D079C5" w:rsidRPr="002E117A">
        <w:rPr>
          <w:b/>
          <w:bCs/>
          <w:color w:val="00B0F0"/>
        </w:rPr>
        <w:t>NOR</w:t>
      </w:r>
      <w:r w:rsidR="00D079C5" w:rsidRPr="00A279C3">
        <w:rPr>
          <w:b/>
          <w:bCs/>
        </w:rPr>
        <w:t xml:space="preserve"> </w:t>
      </w:r>
      <w:r w:rsidR="00D079C5">
        <w:rPr>
          <w:b/>
          <w:bCs/>
          <w:color w:val="7030A0"/>
        </w:rPr>
        <w:t>TRANSMITTED</w:t>
      </w:r>
      <w:r w:rsidR="00D079C5"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TRANSCEIVED</w:t>
      </w:r>
      <w:r w:rsidR="00D079C5" w:rsidRPr="00243E3D">
        <w:rPr>
          <w:b/>
          <w:bCs/>
          <w:color w:val="00B0F0"/>
        </w:rPr>
        <w:t xml:space="preserve"> </w:t>
      </w:r>
      <w:r w:rsidR="003607A2" w:rsidRPr="002E117A">
        <w:rPr>
          <w:b/>
          <w:bCs/>
          <w:color w:val="00B0F0"/>
        </w:rPr>
        <w:t>NOR</w:t>
      </w:r>
      <w:r w:rsidR="003607A2" w:rsidRPr="00A279C3">
        <w:rPr>
          <w:b/>
          <w:bCs/>
        </w:rPr>
        <w:t xml:space="preserve"> </w:t>
      </w:r>
      <w:r w:rsidR="003607A2">
        <w:rPr>
          <w:b/>
          <w:bCs/>
          <w:color w:val="7030A0"/>
        </w:rPr>
        <w:t>ENVELOPED</w:t>
      </w:r>
      <w:r w:rsidR="003607A2"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RECEIVED</w:t>
      </w:r>
      <w:commentRangeEnd w:id="18"/>
      <w:r w:rsidR="003607A2">
        <w:rPr>
          <w:rStyle w:val="CommentReference"/>
        </w:rPr>
        <w:commentReference w:id="18"/>
      </w:r>
      <w:r w:rsidR="00D079C5"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IMPRESSED</w:t>
      </w:r>
      <w:r w:rsidR="00D079C5"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ENCASED</w:t>
      </w:r>
      <w:r w:rsidR="00D079C5" w:rsidRPr="00243E3D">
        <w:rPr>
          <w:b/>
          <w:bCs/>
          <w:color w:val="00B0F0"/>
        </w:rPr>
        <w:t xml:space="preserve"> </w:t>
      </w:r>
      <w:r w:rsidR="00D079C5" w:rsidRPr="002E117A">
        <w:rPr>
          <w:b/>
          <w:bCs/>
          <w:color w:val="00B0F0"/>
        </w:rPr>
        <w:t>NOR</w:t>
      </w:r>
      <w:r w:rsidR="00D079C5" w:rsidRPr="00A279C3">
        <w:rPr>
          <w:b/>
          <w:bCs/>
        </w:rPr>
        <w:t xml:space="preserve"> </w:t>
      </w:r>
      <w:r w:rsidR="00D079C5">
        <w:rPr>
          <w:b/>
          <w:bCs/>
          <w:color w:val="7030A0"/>
        </w:rPr>
        <w:t>ENCIRCLED</w:t>
      </w:r>
      <w:r w:rsidR="00D079C5" w:rsidRPr="00243E3D">
        <w:rPr>
          <w:b/>
          <w:bCs/>
          <w:color w:val="00B0F0"/>
        </w:rPr>
        <w:t xml:space="preserve"> </w:t>
      </w:r>
      <w:commentRangeStart w:id="19"/>
      <w:r w:rsidR="00D079C5" w:rsidRPr="002E117A">
        <w:rPr>
          <w:b/>
          <w:bCs/>
          <w:color w:val="00B0F0"/>
        </w:rPr>
        <w:t>NOR</w:t>
      </w:r>
      <w:r w:rsidR="00D079C5" w:rsidRPr="00A279C3">
        <w:rPr>
          <w:b/>
          <w:bCs/>
        </w:rPr>
        <w:t xml:space="preserve"> </w:t>
      </w:r>
      <w:r w:rsidR="00D079C5">
        <w:rPr>
          <w:b/>
          <w:bCs/>
          <w:color w:val="7030A0"/>
        </w:rPr>
        <w:t>INFRINGED</w:t>
      </w:r>
      <w:commentRangeEnd w:id="19"/>
      <w:r w:rsidR="003607A2">
        <w:rPr>
          <w:rStyle w:val="CommentReference"/>
        </w:rPr>
        <w:commentReference w:id="19"/>
      </w:r>
      <w:r w:rsidR="00D079C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DEFINED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FRINGED</w:t>
      </w:r>
      <w:r w:rsidR="00411935" w:rsidRPr="00243E3D">
        <w:rPr>
          <w:b/>
          <w:bCs/>
          <w:color w:val="00B0F0"/>
        </w:rPr>
        <w:t xml:space="preserve"> </w:t>
      </w:r>
      <w:commentRangeStart w:id="20"/>
      <w:r w:rsidR="00411935" w:rsidRPr="002E117A">
        <w:rPr>
          <w:b/>
          <w:bCs/>
          <w:color w:val="00B0F0"/>
        </w:rPr>
        <w:t>NOR</w:t>
      </w:r>
      <w:r w:rsidR="00411935" w:rsidRPr="00A279C3">
        <w:rPr>
          <w:b/>
          <w:bCs/>
        </w:rPr>
        <w:t xml:space="preserve"> </w:t>
      </w:r>
      <w:r w:rsidR="00411935">
        <w:rPr>
          <w:b/>
          <w:bCs/>
          <w:color w:val="7030A0"/>
        </w:rPr>
        <w:t>HEDGED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SECURED</w:t>
      </w:r>
      <w:commentRangeEnd w:id="20"/>
      <w:r w:rsidR="00411935">
        <w:rPr>
          <w:rStyle w:val="CommentReference"/>
        </w:rPr>
        <w:commentReference w:id="20"/>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WALLED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LIMITED</w:t>
      </w:r>
      <w:r w:rsidR="00411935" w:rsidRPr="00243E3D">
        <w:rPr>
          <w:b/>
          <w:bCs/>
          <w:color w:val="00B0F0"/>
        </w:rPr>
        <w:t xml:space="preserve"> </w:t>
      </w:r>
      <w:commentRangeStart w:id="21"/>
      <w:r w:rsidR="00411935" w:rsidRPr="002E117A">
        <w:rPr>
          <w:b/>
          <w:bCs/>
          <w:color w:val="00B0F0"/>
        </w:rPr>
        <w:t>NOR</w:t>
      </w:r>
      <w:r w:rsidR="00411935" w:rsidRPr="00A279C3">
        <w:rPr>
          <w:b/>
          <w:bCs/>
        </w:rPr>
        <w:t xml:space="preserve"> </w:t>
      </w:r>
      <w:r w:rsidR="00411935">
        <w:rPr>
          <w:b/>
          <w:bCs/>
          <w:color w:val="7030A0"/>
        </w:rPr>
        <w:t>SPIKED</w:t>
      </w:r>
      <w:commentRangeEnd w:id="21"/>
      <w:r w:rsidR="00917EC6">
        <w:rPr>
          <w:rStyle w:val="CommentReference"/>
        </w:rPr>
        <w:commentReference w:id="21"/>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DEGRADED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INFINITE</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COLLUDED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CONTRIVED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OPERATED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DEEP-SEATED</w:t>
      </w:r>
      <w:r w:rsidR="00411935" w:rsidRPr="00243E3D">
        <w:rPr>
          <w:b/>
          <w:bCs/>
          <w:color w:val="00B0F0"/>
        </w:rPr>
        <w:t xml:space="preserve"> </w:t>
      </w:r>
      <w:commentRangeStart w:id="22"/>
      <w:r w:rsidR="00411935" w:rsidRPr="002E117A">
        <w:rPr>
          <w:b/>
          <w:bCs/>
          <w:color w:val="00B0F0"/>
        </w:rPr>
        <w:t>NOR</w:t>
      </w:r>
      <w:r w:rsidR="00411935" w:rsidRPr="00A279C3">
        <w:rPr>
          <w:b/>
          <w:bCs/>
        </w:rPr>
        <w:t xml:space="preserve"> </w:t>
      </w:r>
      <w:r w:rsidR="00411935">
        <w:rPr>
          <w:b/>
          <w:bCs/>
          <w:color w:val="7030A0"/>
        </w:rPr>
        <w:t>INHERENT</w:t>
      </w:r>
      <w:commentRangeEnd w:id="22"/>
      <w:r w:rsidR="00025B31">
        <w:rPr>
          <w:rStyle w:val="CommentReference"/>
        </w:rPr>
        <w:commentReference w:id="22"/>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INNATE</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TERMINATED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FORCED UPON</w:t>
      </w:r>
      <w:r w:rsidR="00411935" w:rsidRPr="00243E3D">
        <w:rPr>
          <w:b/>
          <w:bCs/>
          <w:color w:val="00B0F0"/>
        </w:rPr>
        <w:t xml:space="preserve"> </w:t>
      </w:r>
      <w:commentRangeStart w:id="23"/>
      <w:r w:rsidR="00411935" w:rsidRPr="002E117A">
        <w:rPr>
          <w:b/>
          <w:bCs/>
          <w:color w:val="00B0F0"/>
        </w:rPr>
        <w:t>NOR</w:t>
      </w:r>
      <w:r w:rsidR="00411935" w:rsidRPr="00A279C3">
        <w:rPr>
          <w:b/>
          <w:bCs/>
        </w:rPr>
        <w:t xml:space="preserve"> </w:t>
      </w:r>
      <w:r w:rsidR="005D573B" w:rsidRPr="00E42F84">
        <w:rPr>
          <w:b/>
          <w:bCs/>
          <w:color w:val="7030A0"/>
        </w:rPr>
        <w:t xml:space="preserve">MADE </w:t>
      </w:r>
      <w:r w:rsidR="00411935" w:rsidRPr="005D573B">
        <w:rPr>
          <w:b/>
          <w:bCs/>
          <w:color w:val="7030A0"/>
        </w:rPr>
        <w:t>ESSENTIAL</w:t>
      </w:r>
      <w:commentRangeEnd w:id="23"/>
      <w:r w:rsidR="005D573B">
        <w:rPr>
          <w:rStyle w:val="CommentReference"/>
        </w:rPr>
        <w:commentReference w:id="23"/>
      </w:r>
      <w:r w:rsidR="00411935" w:rsidRPr="00243E3D">
        <w:rPr>
          <w:b/>
          <w:bCs/>
          <w:color w:val="00B0F0"/>
        </w:rPr>
        <w:t xml:space="preserve"> </w:t>
      </w:r>
      <w:commentRangeStart w:id="24"/>
      <w:r w:rsidR="00411935" w:rsidRPr="002E117A">
        <w:rPr>
          <w:b/>
          <w:bCs/>
          <w:color w:val="00B0F0"/>
        </w:rPr>
        <w:t>NOR</w:t>
      </w:r>
      <w:r w:rsidR="00411935" w:rsidRPr="00A279C3">
        <w:rPr>
          <w:b/>
          <w:bCs/>
        </w:rPr>
        <w:t xml:space="preserve"> </w:t>
      </w:r>
      <w:r w:rsidR="00411935">
        <w:rPr>
          <w:b/>
          <w:bCs/>
          <w:color w:val="7030A0"/>
        </w:rPr>
        <w:t>REQUIRED</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NECESSARY</w:t>
      </w:r>
      <w:commentRangeEnd w:id="24"/>
      <w:r w:rsidR="00411935">
        <w:rPr>
          <w:rStyle w:val="CommentReference"/>
        </w:rPr>
        <w:commentReference w:id="24"/>
      </w:r>
      <w:r w:rsidR="00411935" w:rsidRPr="00243E3D">
        <w:rPr>
          <w:b/>
          <w:bCs/>
          <w:color w:val="00B0F0"/>
        </w:rPr>
        <w:t xml:space="preserve"> </w:t>
      </w:r>
      <w:commentRangeStart w:id="25"/>
      <w:r w:rsidR="00411935" w:rsidRPr="002E117A">
        <w:rPr>
          <w:b/>
          <w:bCs/>
          <w:color w:val="00B0F0"/>
        </w:rPr>
        <w:t>NOR</w:t>
      </w:r>
      <w:r w:rsidR="00411935" w:rsidRPr="00A279C3">
        <w:rPr>
          <w:b/>
          <w:bCs/>
        </w:rPr>
        <w:t xml:space="preserve"> </w:t>
      </w:r>
      <w:r w:rsidR="00411935">
        <w:rPr>
          <w:b/>
          <w:bCs/>
          <w:color w:val="7030A0"/>
        </w:rPr>
        <w:t>ACQUIRED</w:t>
      </w:r>
      <w:commentRangeEnd w:id="25"/>
      <w:r w:rsidR="005D573B">
        <w:rPr>
          <w:rStyle w:val="CommentReference"/>
        </w:rPr>
        <w:commentReference w:id="25"/>
      </w:r>
      <w:r w:rsidR="00411935" w:rsidRPr="00243E3D">
        <w:rPr>
          <w:b/>
          <w:bCs/>
          <w:color w:val="00B0F0"/>
        </w:rPr>
        <w:t xml:space="preserve"> </w:t>
      </w:r>
      <w:commentRangeStart w:id="26"/>
      <w:r w:rsidR="000B6216" w:rsidRPr="002E117A">
        <w:rPr>
          <w:b/>
          <w:bCs/>
          <w:color w:val="00B0F0"/>
        </w:rPr>
        <w:t>NOR</w:t>
      </w:r>
      <w:r w:rsidR="000B6216" w:rsidRPr="00A279C3">
        <w:rPr>
          <w:b/>
          <w:bCs/>
        </w:rPr>
        <w:t xml:space="preserve"> </w:t>
      </w:r>
      <w:r w:rsidR="000B6216">
        <w:rPr>
          <w:b/>
          <w:bCs/>
          <w:color w:val="7030A0"/>
        </w:rPr>
        <w:t>DISSEMINATED</w:t>
      </w:r>
      <w:commentRangeEnd w:id="26"/>
      <w:r w:rsidR="005D573B">
        <w:rPr>
          <w:rStyle w:val="CommentReference"/>
        </w:rPr>
        <w:commentReference w:id="26"/>
      </w:r>
      <w:r w:rsidR="000B6216" w:rsidRPr="00243E3D">
        <w:rPr>
          <w:b/>
          <w:bCs/>
          <w:color w:val="00B0F0"/>
        </w:rPr>
        <w:t xml:space="preserve"> </w:t>
      </w:r>
      <w:commentRangeStart w:id="27"/>
      <w:r w:rsidR="000B6216" w:rsidRPr="002E117A">
        <w:rPr>
          <w:b/>
          <w:bCs/>
          <w:color w:val="00B0F0"/>
        </w:rPr>
        <w:t>NOR</w:t>
      </w:r>
      <w:r w:rsidR="000B6216" w:rsidRPr="00A279C3">
        <w:rPr>
          <w:b/>
          <w:bCs/>
        </w:rPr>
        <w:t xml:space="preserve"> </w:t>
      </w:r>
      <w:r w:rsidR="000B6216">
        <w:rPr>
          <w:b/>
          <w:bCs/>
          <w:color w:val="7030A0"/>
        </w:rPr>
        <w:t>DISCLOSED</w:t>
      </w:r>
      <w:commentRangeEnd w:id="27"/>
      <w:r w:rsidR="003607A2">
        <w:rPr>
          <w:rStyle w:val="CommentReference"/>
        </w:rPr>
        <w:commentReference w:id="27"/>
      </w:r>
      <w:r w:rsidR="000B6216" w:rsidRPr="00243E3D">
        <w:rPr>
          <w:b/>
          <w:bCs/>
          <w:color w:val="00B0F0"/>
        </w:rPr>
        <w:t xml:space="preserve"> </w:t>
      </w:r>
      <w:commentRangeStart w:id="28"/>
      <w:r w:rsidR="000B6216" w:rsidRPr="002E117A">
        <w:rPr>
          <w:b/>
          <w:bCs/>
          <w:color w:val="00B0F0"/>
        </w:rPr>
        <w:t>NOR</w:t>
      </w:r>
      <w:r w:rsidR="000B6216" w:rsidRPr="00A279C3">
        <w:rPr>
          <w:b/>
          <w:bCs/>
        </w:rPr>
        <w:t xml:space="preserve"> </w:t>
      </w:r>
      <w:r w:rsidR="000B6216">
        <w:rPr>
          <w:b/>
          <w:bCs/>
          <w:color w:val="7030A0"/>
        </w:rPr>
        <w:t>DETECTABLE</w:t>
      </w:r>
      <w:commentRangeEnd w:id="28"/>
      <w:r w:rsidR="005E4750">
        <w:rPr>
          <w:rStyle w:val="CommentReference"/>
        </w:rPr>
        <w:commentReference w:id="28"/>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UNSECURITIZED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TRANSFERRED</w:t>
      </w:r>
      <w:r w:rsidR="00025B31" w:rsidRPr="00E42F84">
        <w:rPr>
          <w:b/>
          <w:bCs/>
        </w:rPr>
        <w:t>,</w:t>
      </w:r>
      <w:r w:rsidR="000B6216" w:rsidRPr="00243E3D">
        <w:rPr>
          <w:b/>
          <w:bCs/>
          <w:color w:val="00B0F0"/>
        </w:rPr>
        <w:t xml:space="preserve"> </w:t>
      </w:r>
      <w:r w:rsidR="008702D3">
        <w:rPr>
          <w:b/>
          <w:bCs/>
          <w:color w:val="00B0F0"/>
        </w:rPr>
        <w:t xml:space="preserve">    </w:t>
      </w:r>
      <w:commentRangeStart w:id="29"/>
      <w:r w:rsidR="000B6216" w:rsidRPr="002E117A">
        <w:rPr>
          <w:b/>
          <w:bCs/>
          <w:color w:val="00B0F0"/>
        </w:rPr>
        <w:t>NOR</w:t>
      </w:r>
      <w:r w:rsidR="000B6216" w:rsidRPr="00A279C3">
        <w:rPr>
          <w:b/>
          <w:bCs/>
        </w:rPr>
        <w:t xml:space="preserve"> </w:t>
      </w:r>
      <w:r w:rsidR="000B6216">
        <w:rPr>
          <w:b/>
          <w:bCs/>
          <w:color w:val="7030A0"/>
        </w:rPr>
        <w:t>INJECTED</w:t>
      </w:r>
      <w:r w:rsidR="000B6216" w:rsidRPr="000B6216">
        <w:rPr>
          <w:b/>
          <w:bCs/>
        </w:rPr>
        <w:t xml:space="preserve"> </w:t>
      </w:r>
      <w:r w:rsidR="000B6216" w:rsidRPr="000B6216">
        <w:rPr>
          <w:b/>
          <w:bCs/>
          <w:color w:val="0070C0"/>
        </w:rPr>
        <w:t>AS</w:t>
      </w:r>
      <w:r w:rsidR="000B6216" w:rsidRPr="000B6216">
        <w:rPr>
          <w:b/>
          <w:bCs/>
        </w:rPr>
        <w:t xml:space="preserve"> </w:t>
      </w:r>
      <w:r w:rsidR="000B6216" w:rsidRPr="000B6216">
        <w:rPr>
          <w:b/>
          <w:bCs/>
          <w:color w:val="FF0000"/>
        </w:rPr>
        <w:t>ANY CODE</w:t>
      </w:r>
      <w:r w:rsidR="000B6216" w:rsidRPr="00E42F84">
        <w:rPr>
          <w:b/>
          <w:bCs/>
        </w:rPr>
        <w:t xml:space="preserve"> </w:t>
      </w:r>
      <w:r w:rsidR="008702D3">
        <w:rPr>
          <w:b/>
          <w:bCs/>
          <w:color w:val="7030A0"/>
        </w:rPr>
        <w:t>EXECUTED</w:t>
      </w:r>
      <w:r w:rsidR="008702D3" w:rsidRPr="00243E3D">
        <w:rPr>
          <w:b/>
          <w:bCs/>
          <w:color w:val="00B0F0"/>
        </w:rPr>
        <w:t xml:space="preserve"> </w:t>
      </w:r>
      <w:r w:rsidR="008702D3">
        <w:rPr>
          <w:b/>
          <w:bCs/>
          <w:color w:val="00B0F0"/>
        </w:rPr>
        <w:t xml:space="preserve">ON ANY COMPUTERIZED TECHNOLOGY </w:t>
      </w:r>
      <w:r w:rsidR="00025B31" w:rsidRPr="00E42F84">
        <w:rPr>
          <w:b/>
          <w:bCs/>
          <w:color w:val="0070C0"/>
        </w:rPr>
        <w:t>THROUGH</w:t>
      </w:r>
      <w:r w:rsidR="00025B31" w:rsidRPr="00E42F84">
        <w:rPr>
          <w:b/>
          <w:bCs/>
        </w:rPr>
        <w:t xml:space="preserve"> </w:t>
      </w:r>
      <w:r w:rsidR="008702D3">
        <w:rPr>
          <w:b/>
          <w:bCs/>
        </w:rPr>
        <w:t xml:space="preserve">        </w:t>
      </w:r>
      <w:r w:rsidR="00025B31" w:rsidRPr="00E42F84">
        <w:rPr>
          <w:b/>
          <w:bCs/>
          <w:color w:val="FF0000"/>
        </w:rPr>
        <w:t>ANY TRANSMISSION</w:t>
      </w:r>
      <w:r w:rsidR="00025B31" w:rsidRPr="00E42F84">
        <w:rPr>
          <w:b/>
          <w:bCs/>
        </w:rPr>
        <w:t xml:space="preserve"> </w:t>
      </w:r>
      <w:r w:rsidR="00025B31" w:rsidRPr="00E42F84">
        <w:rPr>
          <w:b/>
          <w:bCs/>
          <w:color w:val="0070C0"/>
        </w:rPr>
        <w:t>TO</w:t>
      </w:r>
      <w:r w:rsidR="00025B31" w:rsidRPr="00E42F84">
        <w:rPr>
          <w:b/>
          <w:bCs/>
        </w:rPr>
        <w:t xml:space="preserve"> </w:t>
      </w:r>
      <w:r w:rsidR="00025B31" w:rsidRPr="00E42F84">
        <w:rPr>
          <w:b/>
          <w:bCs/>
          <w:color w:val="FF0000"/>
        </w:rPr>
        <w:t>ANY BRAIN</w:t>
      </w:r>
      <w:commentRangeEnd w:id="29"/>
      <w:r w:rsidR="008702D3">
        <w:rPr>
          <w:rStyle w:val="CommentReference"/>
        </w:rPr>
        <w:commentReference w:id="29"/>
      </w:r>
      <w:r w:rsidR="008702D3" w:rsidRPr="00E42F84">
        <w:rPr>
          <w:b/>
          <w:bCs/>
        </w:rPr>
        <w:t xml:space="preserve"> </w:t>
      </w:r>
      <w:commentRangeStart w:id="30"/>
      <w:r w:rsidR="008702D3" w:rsidRPr="00E42F84">
        <w:rPr>
          <w:b/>
          <w:bCs/>
          <w:color w:val="0070C0"/>
        </w:rPr>
        <w:t>USING</w:t>
      </w:r>
      <w:r w:rsidR="008702D3" w:rsidRPr="00E42F84">
        <w:rPr>
          <w:b/>
          <w:bCs/>
        </w:rPr>
        <w:t xml:space="preserve"> </w:t>
      </w:r>
      <w:r w:rsidR="008702D3" w:rsidRPr="008702D3">
        <w:rPr>
          <w:b/>
          <w:bCs/>
          <w:color w:val="FF0000"/>
        </w:rPr>
        <w:t>ANY OPTOGENETICS</w:t>
      </w:r>
      <w:r w:rsidR="008702D3" w:rsidRPr="00E42F84">
        <w:rPr>
          <w:b/>
          <w:bCs/>
          <w:color w:val="FF0000"/>
        </w:rPr>
        <w:t xml:space="preserve"> TECHNOLOGY</w:t>
      </w:r>
      <w:r w:rsidR="008702D3" w:rsidRPr="00E42F84">
        <w:rPr>
          <w:b/>
          <w:bCs/>
        </w:rPr>
        <w:t xml:space="preserve"> </w:t>
      </w:r>
      <w:r w:rsidR="008702D3" w:rsidRPr="00E42F84">
        <w:rPr>
          <w:b/>
          <w:bCs/>
          <w:color w:val="00B0F0"/>
        </w:rPr>
        <w:t>OR</w:t>
      </w:r>
      <w:r w:rsidR="008702D3" w:rsidRPr="00E42F84">
        <w:rPr>
          <w:b/>
          <w:bCs/>
        </w:rPr>
        <w:t xml:space="preserve"> </w:t>
      </w:r>
      <w:r w:rsidR="008702D3">
        <w:rPr>
          <w:b/>
          <w:bCs/>
        </w:rPr>
        <w:t xml:space="preserve">                        </w:t>
      </w:r>
      <w:r w:rsidR="008702D3" w:rsidRPr="008702D3">
        <w:rPr>
          <w:b/>
          <w:bCs/>
          <w:color w:val="FF0000"/>
        </w:rPr>
        <w:t xml:space="preserve">ANY RADIO FREQUENCY </w:t>
      </w:r>
      <w:r w:rsidR="008702D3" w:rsidRPr="00E42F84">
        <w:rPr>
          <w:b/>
          <w:bCs/>
          <w:color w:val="FF0000"/>
        </w:rPr>
        <w:t>TECHNOLOGY</w:t>
      </w:r>
      <w:r w:rsidR="008702D3" w:rsidRPr="008702D3">
        <w:rPr>
          <w:b/>
          <w:bCs/>
        </w:rPr>
        <w:t xml:space="preserve"> </w:t>
      </w:r>
      <w:r w:rsidR="008702D3" w:rsidRPr="00E42F84">
        <w:rPr>
          <w:b/>
          <w:bCs/>
          <w:color w:val="00B0F0"/>
        </w:rPr>
        <w:t>OR</w:t>
      </w:r>
      <w:r w:rsidR="008702D3" w:rsidRPr="00E42F84">
        <w:rPr>
          <w:b/>
          <w:bCs/>
        </w:rPr>
        <w:t xml:space="preserve"> </w:t>
      </w:r>
      <w:r w:rsidR="008702D3" w:rsidRPr="008702D3">
        <w:rPr>
          <w:b/>
          <w:bCs/>
          <w:color w:val="FF0000"/>
        </w:rPr>
        <w:t>ANY LIGHT WAVE TECHNOLOGY</w:t>
      </w:r>
      <w:commentRangeEnd w:id="30"/>
      <w:r w:rsidR="00E42F84">
        <w:rPr>
          <w:rStyle w:val="CommentReference"/>
        </w:rPr>
        <w:commentReference w:id="30"/>
      </w:r>
      <w:r w:rsidR="00025B31" w:rsidRPr="00E42F84">
        <w:rPr>
          <w:b/>
          <w:bCs/>
        </w:rPr>
        <w:t>,</w:t>
      </w:r>
      <w:r w:rsidR="00025B31">
        <w:rPr>
          <w:b/>
          <w:bCs/>
          <w:color w:val="00B0F0"/>
        </w:rPr>
        <w:t xml:space="preserve"> </w:t>
      </w:r>
      <w:r w:rsidR="008702D3">
        <w:rPr>
          <w:b/>
          <w:bCs/>
          <w:color w:val="00B0F0"/>
        </w:rPr>
        <w:t xml:space="preserve">                         </w:t>
      </w:r>
      <w:r w:rsidR="008702D3" w:rsidRPr="00A279C3">
        <w:rPr>
          <w:b/>
          <w:bCs/>
          <w:color w:val="00B0F0"/>
        </w:rPr>
        <w:t>IMPLICITLY-EXPLICITLY GLOBALLY VIRULENTLY DEFINED</w:t>
      </w:r>
      <w:r w:rsidR="008702D3" w:rsidRPr="00E42F84">
        <w:rPr>
          <w:b/>
          <w:bCs/>
        </w:rPr>
        <w:t>,</w:t>
      </w:r>
      <w:r w:rsidR="008702D3" w:rsidRPr="002E117A">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CONTROLLED</w:t>
      </w:r>
      <w:r w:rsidR="000B6216" w:rsidRPr="00243E3D">
        <w:rPr>
          <w:b/>
          <w:bCs/>
          <w:color w:val="00B0F0"/>
        </w:rPr>
        <w:t xml:space="preserve"> </w:t>
      </w:r>
      <w:commentRangeStart w:id="31"/>
      <w:r w:rsidR="000B6216" w:rsidRPr="002E117A">
        <w:rPr>
          <w:b/>
          <w:bCs/>
          <w:color w:val="00B0F0"/>
        </w:rPr>
        <w:t>NOR</w:t>
      </w:r>
      <w:r w:rsidR="000B6216" w:rsidRPr="00A279C3">
        <w:rPr>
          <w:b/>
          <w:bCs/>
        </w:rPr>
        <w:t xml:space="preserve"> </w:t>
      </w:r>
      <w:r w:rsidR="000B6216">
        <w:rPr>
          <w:b/>
          <w:bCs/>
          <w:color w:val="7030A0"/>
        </w:rPr>
        <w:t>UNCONTAINED</w:t>
      </w:r>
      <w:commentRangeEnd w:id="31"/>
      <w:r w:rsidR="003607A2">
        <w:rPr>
          <w:rStyle w:val="CommentReference"/>
        </w:rPr>
        <w:commentReference w:id="31"/>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UNRESTRAINED</w:t>
      </w:r>
      <w:r w:rsidR="000B6216" w:rsidRPr="00243E3D">
        <w:rPr>
          <w:b/>
          <w:bCs/>
          <w:color w:val="00B0F0"/>
        </w:rPr>
        <w:t xml:space="preserve"> </w:t>
      </w:r>
      <w:commentRangeStart w:id="32"/>
      <w:r w:rsidR="000B6216" w:rsidRPr="002E117A">
        <w:rPr>
          <w:b/>
          <w:bCs/>
          <w:color w:val="00B0F0"/>
        </w:rPr>
        <w:t>NOR</w:t>
      </w:r>
      <w:r w:rsidR="000B6216" w:rsidRPr="00A279C3">
        <w:rPr>
          <w:b/>
          <w:bCs/>
        </w:rPr>
        <w:t xml:space="preserve"> </w:t>
      </w:r>
      <w:r w:rsidR="000B6216">
        <w:rPr>
          <w:b/>
          <w:bCs/>
          <w:color w:val="7030A0"/>
        </w:rPr>
        <w:t>UNDISCIPLINED</w:t>
      </w:r>
      <w:commentRangeEnd w:id="32"/>
      <w:r w:rsidR="00DA6DD6">
        <w:rPr>
          <w:rStyle w:val="CommentReference"/>
        </w:rPr>
        <w:commentReference w:id="32"/>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UNGUARDED</w:t>
      </w:r>
      <w:r w:rsidR="000B6216" w:rsidRPr="00243E3D">
        <w:rPr>
          <w:b/>
          <w:bCs/>
          <w:color w:val="00B0F0"/>
        </w:rPr>
        <w:t xml:space="preserve"> </w:t>
      </w:r>
      <w:commentRangeStart w:id="33"/>
      <w:r w:rsidR="000B6216" w:rsidRPr="002E117A">
        <w:rPr>
          <w:b/>
          <w:bCs/>
          <w:color w:val="00B0F0"/>
        </w:rPr>
        <w:t>NOR</w:t>
      </w:r>
      <w:r w:rsidR="000B6216" w:rsidRPr="00A279C3">
        <w:rPr>
          <w:b/>
          <w:bCs/>
        </w:rPr>
        <w:t xml:space="preserve"> </w:t>
      </w:r>
      <w:r w:rsidR="000B6216">
        <w:rPr>
          <w:b/>
          <w:bCs/>
          <w:color w:val="7030A0"/>
        </w:rPr>
        <w:t>UNPROTECTED</w:t>
      </w:r>
      <w:commentRangeEnd w:id="33"/>
      <w:r w:rsidR="00E42F84">
        <w:rPr>
          <w:rStyle w:val="CommentReference"/>
        </w:rPr>
        <w:commentReference w:id="33"/>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ACQUIRED</w:t>
      </w:r>
      <w:r w:rsidR="000B6216" w:rsidRPr="00243E3D">
        <w:rPr>
          <w:b/>
          <w:bCs/>
          <w:color w:val="00B0F0"/>
        </w:rPr>
        <w:t xml:space="preserve"> </w:t>
      </w:r>
      <w:r w:rsidR="000B6216" w:rsidRPr="002E117A">
        <w:rPr>
          <w:b/>
          <w:bCs/>
          <w:color w:val="00B0F0"/>
        </w:rPr>
        <w:t>OR</w:t>
      </w:r>
      <w:r w:rsidR="000B6216" w:rsidRPr="00A279C3">
        <w:rPr>
          <w:b/>
          <w:bCs/>
        </w:rPr>
        <w:t xml:space="preserve"> </w:t>
      </w:r>
      <w:r w:rsidR="000B6216">
        <w:rPr>
          <w:b/>
          <w:bCs/>
          <w:color w:val="7030A0"/>
        </w:rPr>
        <w:t>DOCUMENTED</w:t>
      </w:r>
      <w:r w:rsidR="000B6216" w:rsidRPr="00243E3D">
        <w:rPr>
          <w:b/>
          <w:bCs/>
          <w:color w:val="00B0F0"/>
        </w:rPr>
        <w:t xml:space="preserve"> </w:t>
      </w:r>
      <w:r w:rsidR="000B6216" w:rsidRPr="002E117A">
        <w:rPr>
          <w:b/>
          <w:bCs/>
          <w:color w:val="00B0F0"/>
        </w:rPr>
        <w:t>OR</w:t>
      </w:r>
      <w:r w:rsidR="000B6216" w:rsidRPr="00A279C3">
        <w:rPr>
          <w:b/>
          <w:bCs/>
        </w:rPr>
        <w:t xml:space="preserve"> </w:t>
      </w:r>
      <w:r w:rsidR="000B6216">
        <w:rPr>
          <w:b/>
          <w:bCs/>
          <w:color w:val="7030A0"/>
        </w:rPr>
        <w:t>STUDIED</w:t>
      </w:r>
      <w:r w:rsidR="000B6216" w:rsidRPr="00243E3D">
        <w:rPr>
          <w:b/>
          <w:bCs/>
          <w:color w:val="00B0F0"/>
        </w:rPr>
        <w:t xml:space="preserve"> </w:t>
      </w:r>
      <w:r w:rsidR="00333DE0" w:rsidRPr="000B6216">
        <w:rPr>
          <w:b/>
          <w:bCs/>
          <w:color w:val="00B050"/>
        </w:rPr>
        <w:t>PUBLICLY</w:t>
      </w:r>
      <w:r w:rsidR="00333DE0">
        <w:t xml:space="preserve"> </w:t>
      </w:r>
      <w:r w:rsidR="000B6216" w:rsidRPr="002E117A">
        <w:rPr>
          <w:b/>
          <w:bCs/>
          <w:color w:val="00B0F0"/>
        </w:rPr>
        <w:t>NOR</w:t>
      </w:r>
      <w:r w:rsidR="000B6216" w:rsidRPr="00A279C3">
        <w:rPr>
          <w:b/>
          <w:bCs/>
        </w:rPr>
        <w:t xml:space="preserve"> </w:t>
      </w:r>
      <w:r w:rsidR="000B6216">
        <w:rPr>
          <w:b/>
          <w:bCs/>
          <w:color w:val="7030A0"/>
        </w:rPr>
        <w:t>STUDIED</w:t>
      </w:r>
      <w:r w:rsidR="000B6216" w:rsidRPr="00243E3D">
        <w:rPr>
          <w:b/>
          <w:bCs/>
          <w:color w:val="00B0F0"/>
        </w:rPr>
        <w:t xml:space="preserve"> </w:t>
      </w:r>
      <w:r w:rsidR="00333DE0" w:rsidRPr="000B6216">
        <w:rPr>
          <w:b/>
          <w:bCs/>
          <w:color w:val="00B050"/>
        </w:rPr>
        <w:t>UNNECESSARILY</w:t>
      </w:r>
      <w:r w:rsidR="00333DE0">
        <w:t xml:space="preserve"> </w:t>
      </w:r>
      <w:r w:rsidR="000B6216" w:rsidRPr="002E117A">
        <w:rPr>
          <w:b/>
          <w:bCs/>
          <w:color w:val="00B0F0"/>
        </w:rPr>
        <w:t>NOR</w:t>
      </w:r>
      <w:r w:rsidR="000B6216" w:rsidRPr="00A279C3">
        <w:rPr>
          <w:b/>
          <w:bCs/>
        </w:rPr>
        <w:t xml:space="preserve"> </w:t>
      </w:r>
      <w:r w:rsidR="000B6216">
        <w:rPr>
          <w:b/>
          <w:bCs/>
          <w:color w:val="7030A0"/>
        </w:rPr>
        <w:t>PRACTICED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INSTRUCTED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EDUCATED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ENDURED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LASTING</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DISPLAYED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EXHIBITED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PRODUCED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WITNESSED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DETECTED</w:t>
      </w:r>
      <w:r w:rsidR="000B6216" w:rsidRPr="00243E3D">
        <w:rPr>
          <w:b/>
          <w:bCs/>
          <w:color w:val="00B0F0"/>
        </w:rPr>
        <w:t xml:space="preserve"> </w:t>
      </w:r>
      <w:commentRangeStart w:id="34"/>
      <w:r w:rsidR="000B6216" w:rsidRPr="002E117A">
        <w:rPr>
          <w:b/>
          <w:bCs/>
          <w:color w:val="00B0F0"/>
        </w:rPr>
        <w:t>NOR</w:t>
      </w:r>
      <w:r w:rsidR="000B6216" w:rsidRPr="00A279C3">
        <w:rPr>
          <w:b/>
          <w:bCs/>
        </w:rPr>
        <w:t xml:space="preserve"> </w:t>
      </w:r>
      <w:r w:rsidR="000B6216">
        <w:rPr>
          <w:b/>
          <w:bCs/>
          <w:color w:val="7030A0"/>
        </w:rPr>
        <w:t>INVESTIGATED</w:t>
      </w:r>
      <w:commentRangeEnd w:id="34"/>
      <w:r w:rsidR="005E4750">
        <w:rPr>
          <w:rStyle w:val="CommentReference"/>
        </w:rPr>
        <w:commentReference w:id="34"/>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DISCLOSED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VOICED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CONVERSED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PUBLICIZED</w:t>
      </w:r>
      <w:r w:rsidR="000B6216" w:rsidRPr="00243E3D">
        <w:rPr>
          <w:b/>
          <w:bCs/>
          <w:color w:val="00B0F0"/>
        </w:rPr>
        <w:t xml:space="preserve"> </w:t>
      </w:r>
      <w:commentRangeStart w:id="35"/>
      <w:r w:rsidR="000B6216" w:rsidRPr="002E117A">
        <w:rPr>
          <w:b/>
          <w:bCs/>
          <w:color w:val="00B0F0"/>
        </w:rPr>
        <w:t>NOR</w:t>
      </w:r>
      <w:r w:rsidR="000B6216" w:rsidRPr="00A279C3">
        <w:rPr>
          <w:b/>
          <w:bCs/>
        </w:rPr>
        <w:t xml:space="preserve"> </w:t>
      </w:r>
      <w:r w:rsidR="000B6216">
        <w:rPr>
          <w:b/>
          <w:bCs/>
          <w:color w:val="7030A0"/>
        </w:rPr>
        <w:t>KNOWN</w:t>
      </w:r>
      <w:commentRangeEnd w:id="35"/>
      <w:r w:rsidR="00025B31">
        <w:rPr>
          <w:rStyle w:val="CommentReference"/>
        </w:rPr>
        <w:commentReference w:id="35"/>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LEARNED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CONTRIVED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EMBEDDED</w:t>
      </w:r>
      <w:r w:rsidR="000B6216"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INSERTED</w:t>
      </w:r>
      <w:r w:rsidR="000B6216" w:rsidRPr="00243E3D">
        <w:rPr>
          <w:b/>
          <w:bCs/>
          <w:color w:val="00B0F0"/>
        </w:rPr>
        <w:t xml:space="preserve"> </w:t>
      </w:r>
      <w:commentRangeStart w:id="36"/>
      <w:r w:rsidR="009923A1" w:rsidRPr="002E117A">
        <w:rPr>
          <w:b/>
          <w:bCs/>
          <w:color w:val="00B0F0"/>
        </w:rPr>
        <w:t>NOR</w:t>
      </w:r>
      <w:r w:rsidR="009923A1" w:rsidRPr="00A279C3">
        <w:rPr>
          <w:b/>
          <w:bCs/>
        </w:rPr>
        <w:t xml:space="preserve"> </w:t>
      </w:r>
      <w:r w:rsidR="009923A1">
        <w:rPr>
          <w:b/>
          <w:bCs/>
          <w:color w:val="7030A0"/>
        </w:rPr>
        <w:t>EXCESSIVE HOSPITALIZATION</w:t>
      </w:r>
      <w:commentRangeEnd w:id="36"/>
      <w:r w:rsidR="009923A1">
        <w:rPr>
          <w:rStyle w:val="CommentReference"/>
        </w:rPr>
        <w:commentReference w:id="36"/>
      </w:r>
      <w:r w:rsidR="009923A1">
        <w:rPr>
          <w:b/>
          <w:bCs/>
          <w:color w:val="7030A0"/>
        </w:rPr>
        <w:t xml:space="preserve"> </w:t>
      </w:r>
      <w:r w:rsidR="00D079C5">
        <w:rPr>
          <w:b/>
          <w:bCs/>
          <w:color w:val="00B0F0"/>
        </w:rPr>
        <w:t>NOR</w:t>
      </w:r>
      <w:r w:rsidR="00D079C5" w:rsidRPr="00A279C3">
        <w:t xml:space="preserve"> </w:t>
      </w:r>
      <w:r w:rsidR="00D079C5">
        <w:rPr>
          <w:b/>
          <w:bCs/>
          <w:color w:val="7030A0"/>
        </w:rPr>
        <w:t>DOCUMENTED</w:t>
      </w:r>
      <w:r w:rsidR="00D079C5" w:rsidRPr="009C076D">
        <w:rPr>
          <w:b/>
          <w:bCs/>
        </w:rPr>
        <w:t xml:space="preserve"> </w:t>
      </w:r>
      <w:r w:rsidR="00D079C5" w:rsidRPr="009C076D">
        <w:rPr>
          <w:b/>
          <w:bCs/>
          <w:color w:val="00B0F0"/>
        </w:rPr>
        <w:t>OR</w:t>
      </w:r>
      <w:r w:rsidR="00D079C5" w:rsidRPr="00333DE0">
        <w:rPr>
          <w:b/>
          <w:bCs/>
        </w:rPr>
        <w:t xml:space="preserve"> </w:t>
      </w:r>
      <w:r w:rsidR="00D079C5" w:rsidRPr="009C076D">
        <w:rPr>
          <w:b/>
          <w:bCs/>
          <w:color w:val="7030A0"/>
        </w:rPr>
        <w:t>STUDIED</w:t>
      </w:r>
      <w:r w:rsidR="00D079C5" w:rsidRPr="00333DE0">
        <w:rPr>
          <w:b/>
          <w:bCs/>
        </w:rPr>
        <w:t xml:space="preserve"> </w:t>
      </w:r>
      <w:r w:rsidR="00D079C5" w:rsidRPr="009C076D">
        <w:rPr>
          <w:b/>
          <w:bCs/>
          <w:color w:val="00B0F0"/>
        </w:rPr>
        <w:t>OR</w:t>
      </w:r>
      <w:r w:rsidR="00D079C5" w:rsidRPr="00333DE0">
        <w:rPr>
          <w:b/>
          <w:bCs/>
        </w:rPr>
        <w:t xml:space="preserve"> </w:t>
      </w:r>
      <w:r w:rsidR="00D079C5" w:rsidRPr="009C076D">
        <w:rPr>
          <w:b/>
          <w:bCs/>
          <w:color w:val="7030A0"/>
        </w:rPr>
        <w:t>S</w:t>
      </w:r>
      <w:r w:rsidR="00D079C5">
        <w:rPr>
          <w:b/>
          <w:bCs/>
          <w:color w:val="7030A0"/>
        </w:rPr>
        <w:t>UPERVISED</w:t>
      </w:r>
      <w:r w:rsidR="00D079C5" w:rsidRPr="00333DE0">
        <w:rPr>
          <w:b/>
          <w:bCs/>
          <w:color w:val="00B0F0"/>
        </w:rPr>
        <w:t xml:space="preserve"> </w:t>
      </w:r>
      <w:r w:rsidR="00D079C5" w:rsidRPr="009C076D">
        <w:rPr>
          <w:b/>
          <w:bCs/>
          <w:color w:val="00B0F0"/>
        </w:rPr>
        <w:t>OR</w:t>
      </w:r>
      <w:r w:rsidR="00D079C5" w:rsidRPr="00333DE0">
        <w:rPr>
          <w:b/>
          <w:bCs/>
        </w:rPr>
        <w:t xml:space="preserve"> </w:t>
      </w:r>
      <w:r w:rsidR="00D079C5">
        <w:rPr>
          <w:b/>
          <w:bCs/>
          <w:color w:val="7030A0"/>
        </w:rPr>
        <w:t>MONITORED</w:t>
      </w:r>
      <w:r w:rsidR="00D079C5" w:rsidRPr="00333DE0">
        <w:rPr>
          <w:b/>
          <w:bCs/>
          <w:color w:val="00B0F0"/>
        </w:rPr>
        <w:t xml:space="preserve"> </w:t>
      </w:r>
      <w:r w:rsidR="00D079C5" w:rsidRPr="009C076D">
        <w:rPr>
          <w:b/>
          <w:bCs/>
          <w:color w:val="00B0F0"/>
        </w:rPr>
        <w:t>OR</w:t>
      </w:r>
      <w:r w:rsidR="00D079C5" w:rsidRPr="00333DE0">
        <w:rPr>
          <w:b/>
          <w:bCs/>
        </w:rPr>
        <w:t xml:space="preserve"> </w:t>
      </w:r>
      <w:r w:rsidR="00D079C5">
        <w:rPr>
          <w:b/>
          <w:bCs/>
          <w:color w:val="7030A0"/>
        </w:rPr>
        <w:t>RECORDED</w:t>
      </w:r>
      <w:r w:rsidR="00D079C5" w:rsidRPr="003607A2">
        <w:rPr>
          <w:b/>
          <w:bCs/>
        </w:rPr>
        <w:t xml:space="preserve"> </w:t>
      </w:r>
      <w:r w:rsidR="00D079C5" w:rsidRPr="003607A2">
        <w:rPr>
          <w:b/>
          <w:bCs/>
          <w:color w:val="00B0F0"/>
        </w:rPr>
        <w:t>OR</w:t>
      </w:r>
      <w:r w:rsidR="00D079C5" w:rsidRPr="003607A2">
        <w:rPr>
          <w:b/>
          <w:bCs/>
        </w:rPr>
        <w:t xml:space="preserve"> </w:t>
      </w:r>
      <w:r w:rsidR="00D079C5">
        <w:rPr>
          <w:b/>
          <w:bCs/>
          <w:color w:val="7030A0"/>
        </w:rPr>
        <w:t>GOVERNED</w:t>
      </w:r>
      <w:r w:rsidR="00D079C5" w:rsidRPr="005E4750">
        <w:rPr>
          <w:b/>
          <w:bCs/>
        </w:rPr>
        <w:t xml:space="preserve"> </w:t>
      </w:r>
      <w:r w:rsidR="00D079C5" w:rsidRPr="003607A2">
        <w:rPr>
          <w:b/>
          <w:bCs/>
          <w:color w:val="00B0F0"/>
        </w:rPr>
        <w:t>OR</w:t>
      </w:r>
      <w:r w:rsidR="00D079C5" w:rsidRPr="003607A2">
        <w:rPr>
          <w:b/>
          <w:bCs/>
        </w:rPr>
        <w:t xml:space="preserve"> </w:t>
      </w:r>
      <w:r w:rsidR="00D079C5">
        <w:rPr>
          <w:b/>
          <w:bCs/>
          <w:color w:val="7030A0"/>
        </w:rPr>
        <w:t>DIAGNOSED</w:t>
      </w:r>
      <w:r w:rsidR="00D079C5" w:rsidRPr="005E4750">
        <w:rPr>
          <w:b/>
          <w:bCs/>
        </w:rPr>
        <w:t xml:space="preserve"> </w:t>
      </w:r>
      <w:r w:rsidR="00D079C5" w:rsidRPr="003607A2">
        <w:rPr>
          <w:b/>
          <w:bCs/>
          <w:color w:val="00B0F0"/>
        </w:rPr>
        <w:t>OR</w:t>
      </w:r>
      <w:r w:rsidR="00D079C5" w:rsidRPr="003607A2">
        <w:rPr>
          <w:b/>
          <w:bCs/>
        </w:rPr>
        <w:t xml:space="preserve"> </w:t>
      </w:r>
      <w:r w:rsidR="00D079C5">
        <w:rPr>
          <w:b/>
          <w:bCs/>
          <w:color w:val="7030A0"/>
        </w:rPr>
        <w:t>TREATED</w:t>
      </w:r>
      <w:r w:rsidR="00D079C5" w:rsidRPr="005E4750">
        <w:rPr>
          <w:b/>
          <w:bCs/>
        </w:rPr>
        <w:t xml:space="preserve"> </w:t>
      </w:r>
      <w:r w:rsidR="00D079C5" w:rsidRPr="003607A2">
        <w:rPr>
          <w:b/>
          <w:bCs/>
          <w:color w:val="00B0F0"/>
        </w:rPr>
        <w:t>OR</w:t>
      </w:r>
      <w:r w:rsidR="00D079C5" w:rsidRPr="003607A2">
        <w:rPr>
          <w:b/>
          <w:bCs/>
        </w:rPr>
        <w:t xml:space="preserve"> </w:t>
      </w:r>
      <w:r w:rsidR="00D079C5">
        <w:rPr>
          <w:b/>
          <w:bCs/>
          <w:color w:val="7030A0"/>
        </w:rPr>
        <w:t>MEDICATED</w:t>
      </w:r>
      <w:r w:rsidR="00D079C5" w:rsidRPr="005E4750">
        <w:rPr>
          <w:b/>
          <w:bCs/>
        </w:rPr>
        <w:t xml:space="preserve"> </w:t>
      </w:r>
      <w:r w:rsidR="009923A1" w:rsidRPr="003607A2">
        <w:rPr>
          <w:b/>
          <w:bCs/>
          <w:color w:val="00B0F0"/>
        </w:rPr>
        <w:t>OR</w:t>
      </w:r>
      <w:r w:rsidR="009923A1" w:rsidRPr="003607A2">
        <w:rPr>
          <w:b/>
          <w:bCs/>
        </w:rPr>
        <w:t xml:space="preserve"> </w:t>
      </w:r>
      <w:r w:rsidR="009923A1">
        <w:rPr>
          <w:b/>
          <w:bCs/>
          <w:color w:val="7030A0"/>
        </w:rPr>
        <w:t>HOSPITALIZED</w:t>
      </w:r>
      <w:r w:rsidR="009923A1" w:rsidRPr="005E4750">
        <w:rPr>
          <w:b/>
          <w:bCs/>
        </w:rPr>
        <w:t xml:space="preserve"> </w:t>
      </w:r>
      <w:r w:rsidR="009923A1" w:rsidRPr="003607A2">
        <w:rPr>
          <w:b/>
          <w:bCs/>
          <w:color w:val="00B0F0"/>
        </w:rPr>
        <w:t>OR</w:t>
      </w:r>
      <w:r w:rsidR="009923A1" w:rsidRPr="003607A2">
        <w:rPr>
          <w:b/>
          <w:bCs/>
        </w:rPr>
        <w:t xml:space="preserve"> </w:t>
      </w:r>
      <w:r w:rsidR="009923A1">
        <w:rPr>
          <w:b/>
          <w:bCs/>
          <w:color w:val="7030A0"/>
        </w:rPr>
        <w:t>HELD</w:t>
      </w:r>
      <w:r w:rsidR="009923A1" w:rsidRPr="00333DE0">
        <w:rPr>
          <w:b/>
          <w:bCs/>
        </w:rPr>
        <w:t xml:space="preserve"> </w:t>
      </w:r>
      <w:r w:rsidR="00D079C5" w:rsidRPr="009C076D">
        <w:rPr>
          <w:b/>
          <w:bCs/>
          <w:color w:val="00B050"/>
        </w:rPr>
        <w:t>UNNECESSARILY</w:t>
      </w:r>
      <w:r w:rsidR="00D079C5">
        <w:t xml:space="preserve"> </w:t>
      </w:r>
      <w:r w:rsidR="00411935" w:rsidRPr="002E117A">
        <w:rPr>
          <w:b/>
          <w:bCs/>
          <w:color w:val="00B0F0"/>
        </w:rPr>
        <w:t>NOR</w:t>
      </w:r>
      <w:r w:rsidR="00411935" w:rsidRPr="00A279C3">
        <w:rPr>
          <w:b/>
          <w:bCs/>
        </w:rPr>
        <w:t xml:space="preserve"> </w:t>
      </w:r>
      <w:r w:rsidR="00411935">
        <w:rPr>
          <w:b/>
          <w:bCs/>
          <w:color w:val="7030A0"/>
        </w:rPr>
        <w:t>SPIED UPON</w:t>
      </w:r>
      <w:r w:rsidR="00411935" w:rsidRPr="00243E3D">
        <w:rPr>
          <w:b/>
          <w:bCs/>
          <w:color w:val="00B0F0"/>
        </w:rPr>
        <w:t xml:space="preserve"> </w:t>
      </w:r>
      <w:r w:rsidR="00411935" w:rsidRPr="002E117A">
        <w:rPr>
          <w:b/>
          <w:bCs/>
          <w:color w:val="00B0F0"/>
        </w:rPr>
        <w:t>NOR</w:t>
      </w:r>
      <w:r w:rsidR="00411935" w:rsidRPr="00A279C3">
        <w:rPr>
          <w:b/>
          <w:bCs/>
        </w:rPr>
        <w:t xml:space="preserve"> </w:t>
      </w:r>
      <w:r w:rsidR="00411935">
        <w:rPr>
          <w:b/>
          <w:bCs/>
          <w:color w:val="7030A0"/>
        </w:rPr>
        <w:t>SURVEILLANCED</w:t>
      </w:r>
      <w:r w:rsidR="00411935" w:rsidRPr="00243E3D">
        <w:rPr>
          <w:b/>
          <w:bCs/>
          <w:color w:val="00B0F0"/>
        </w:rPr>
        <w:t xml:space="preserve"> </w:t>
      </w:r>
      <w:r w:rsidR="000B6216" w:rsidRPr="002E117A">
        <w:rPr>
          <w:b/>
          <w:bCs/>
          <w:color w:val="00B0F0"/>
        </w:rPr>
        <w:t>NOR</w:t>
      </w:r>
      <w:r w:rsidR="000B6216" w:rsidRPr="00A279C3">
        <w:rPr>
          <w:b/>
          <w:bCs/>
        </w:rPr>
        <w:t xml:space="preserve"> </w:t>
      </w:r>
      <w:r w:rsidR="000B6216">
        <w:rPr>
          <w:b/>
          <w:bCs/>
          <w:color w:val="7030A0"/>
        </w:rPr>
        <w:t>REMAINING</w:t>
      </w:r>
      <w:r w:rsidR="000B6216" w:rsidRPr="00243E3D">
        <w:rPr>
          <w:b/>
          <w:bCs/>
          <w:color w:val="00B0F0"/>
        </w:rPr>
        <w:t xml:space="preserve"> </w:t>
      </w:r>
      <w:r w:rsidR="007366BD" w:rsidRPr="00D2229C">
        <w:rPr>
          <w:b/>
          <w:bCs/>
          <w:color w:val="0070C0"/>
        </w:rPr>
        <w:t>AT</w:t>
      </w:r>
      <w:r w:rsidR="007366BD">
        <w:t xml:space="preserve"> </w:t>
      </w:r>
      <w:r w:rsidR="00D079C5" w:rsidRPr="00D2229C">
        <w:rPr>
          <w:b/>
          <w:bCs/>
          <w:color w:val="FF0000"/>
        </w:rPr>
        <w:t>A</w:t>
      </w:r>
      <w:r w:rsidR="00D079C5">
        <w:rPr>
          <w:b/>
          <w:bCs/>
          <w:color w:val="FF0000"/>
        </w:rPr>
        <w:t>NY</w:t>
      </w:r>
      <w:r w:rsidR="00D079C5" w:rsidRPr="00D2229C">
        <w:rPr>
          <w:b/>
          <w:bCs/>
          <w:color w:val="FF0000"/>
        </w:rPr>
        <w:t xml:space="preserve"> </w:t>
      </w:r>
      <w:r w:rsidR="00D2229C" w:rsidRPr="00D2229C">
        <w:rPr>
          <w:b/>
          <w:bCs/>
          <w:color w:val="FF0000"/>
        </w:rPr>
        <w:t>TIME, LITERALLY</w:t>
      </w:r>
      <w:r w:rsidR="00D2229C" w:rsidRPr="00D2229C">
        <w:rPr>
          <w:b/>
          <w:bCs/>
        </w:rPr>
        <w:t>,</w:t>
      </w:r>
      <w:r w:rsidR="00D2229C" w:rsidRPr="00A279C3">
        <w:t xml:space="preserve"> </w:t>
      </w:r>
      <w:r w:rsidR="00964E60" w:rsidRPr="00A279C3">
        <w:rPr>
          <w:b/>
          <w:bCs/>
          <w:color w:val="00B0F0"/>
        </w:rPr>
        <w:t>AND</w:t>
      </w:r>
      <w:r w:rsidR="00964E60">
        <w:t xml:space="preserve"> </w:t>
      </w:r>
      <w:r w:rsidR="006A6F9E" w:rsidRPr="00A279C3">
        <w:rPr>
          <w:b/>
          <w:bCs/>
          <w:color w:val="FF0000"/>
        </w:rPr>
        <w:t>ANY TRACK</w:t>
      </w:r>
      <w:r w:rsidR="006A6F9E">
        <w:rPr>
          <w:b/>
          <w:bCs/>
          <w:color w:val="FF0000"/>
        </w:rPr>
        <w:t>ING</w:t>
      </w:r>
      <w:r w:rsidR="006A6F9E" w:rsidRPr="002E117A">
        <w:rPr>
          <w:b/>
          <w:bCs/>
        </w:rPr>
        <w:t xml:space="preserve"> </w:t>
      </w:r>
      <w:r w:rsidR="006A6F9E" w:rsidRPr="002E117A">
        <w:rPr>
          <w:b/>
          <w:bCs/>
          <w:color w:val="0070C0"/>
        </w:rPr>
        <w:t>OF</w:t>
      </w:r>
      <w:r w:rsidR="006A6F9E" w:rsidRPr="002E117A">
        <w:rPr>
          <w:b/>
          <w:bCs/>
        </w:rPr>
        <w:t xml:space="preserve"> </w:t>
      </w:r>
      <w:r w:rsidR="006A6F9E">
        <w:rPr>
          <w:b/>
          <w:bCs/>
          <w:color w:val="FF0000"/>
        </w:rPr>
        <w:t xml:space="preserve">ANY </w:t>
      </w:r>
      <w:r w:rsidR="006A6F9E" w:rsidRPr="00A279C3">
        <w:rPr>
          <w:b/>
          <w:bCs/>
          <w:color w:val="FF0000"/>
        </w:rPr>
        <w:t>OPTION</w:t>
      </w:r>
      <w:r w:rsidR="006A6F9E" w:rsidRPr="00A279C3">
        <w:t xml:space="preserve"> </w:t>
      </w:r>
      <w:r w:rsidR="006A6F9E" w:rsidRPr="00A279C3">
        <w:rPr>
          <w:b/>
          <w:bCs/>
          <w:color w:val="0070C0"/>
        </w:rPr>
        <w:t>SHALL</w:t>
      </w:r>
      <w:r w:rsidR="006A6F9E" w:rsidRPr="00A279C3">
        <w:t xml:space="preserve"> </w:t>
      </w:r>
      <w:r w:rsidR="006A6F9E" w:rsidRPr="00A279C3">
        <w:rPr>
          <w:b/>
          <w:bCs/>
          <w:color w:val="C00000"/>
        </w:rPr>
        <w:t>NEVER</w:t>
      </w:r>
      <w:r w:rsidR="006A6F9E" w:rsidRPr="00A279C3">
        <w:t xml:space="preserve"> </w:t>
      </w:r>
      <w:r w:rsidR="006A6F9E" w:rsidRPr="00A279C3">
        <w:rPr>
          <w:b/>
          <w:bCs/>
          <w:color w:val="0070C0"/>
        </w:rPr>
        <w:t>BE</w:t>
      </w:r>
      <w:r w:rsidR="006A6F9E" w:rsidRPr="00A279C3">
        <w:t xml:space="preserve"> </w:t>
      </w:r>
      <w:r w:rsidR="006A6F9E" w:rsidRPr="00A279C3">
        <w:rPr>
          <w:b/>
          <w:bCs/>
          <w:color w:val="7030A0"/>
        </w:rPr>
        <w:t>DISABLED</w:t>
      </w:r>
      <w:r w:rsidR="006A6F9E" w:rsidRPr="00A279C3">
        <w:t xml:space="preserve"> </w:t>
      </w:r>
      <w:r w:rsidR="007366BD" w:rsidRPr="00A279C3">
        <w:rPr>
          <w:b/>
          <w:bCs/>
          <w:color w:val="0070C0"/>
        </w:rPr>
        <w:t>ON</w:t>
      </w:r>
      <w:r w:rsidR="007366B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 xml:space="preserve">TYPE </w:t>
      </w:r>
      <w:r w:rsidR="000851C6" w:rsidRPr="00D2229C">
        <w:rPr>
          <w:b/>
          <w:bCs/>
          <w:color w:val="0070C0"/>
        </w:rPr>
        <w:t>AT</w:t>
      </w:r>
      <w:r w:rsidR="000851C6">
        <w:t xml:space="preserve"> </w:t>
      </w:r>
      <w:r w:rsidR="00D2229C" w:rsidRPr="00D2229C">
        <w:rPr>
          <w:b/>
          <w:bCs/>
          <w:color w:val="FF0000"/>
        </w:rPr>
        <w:t>ALL TIMES, LITERALLY</w:t>
      </w:r>
      <w:r w:rsidR="00CE57F0">
        <w:t xml:space="preserve">, </w:t>
      </w:r>
      <w:r w:rsidR="000851C6">
        <w:t xml:space="preserve">                                                                                    </w:t>
      </w:r>
      <w:r w:rsidR="006A6F9E" w:rsidRPr="00A279C3">
        <w:rPr>
          <w:b/>
          <w:bCs/>
          <w:color w:val="00B0F0"/>
        </w:rPr>
        <w:t>IMPLICITLY-EXPLICITLY GLOBALLY VIRULENTLY DEFINED</w:t>
      </w:r>
      <w:r w:rsidR="006A6F9E">
        <w:rPr>
          <w:u w:val="single"/>
        </w:rPr>
        <w:t>) {</w:t>
      </w:r>
    </w:p>
    <w:p w14:paraId="2BFB071D" w14:textId="623ADA6E" w:rsidR="003D759B" w:rsidRDefault="007366BD" w:rsidP="003D759B">
      <w:pPr>
        <w:ind w:left="360"/>
        <w:jc w:val="both"/>
        <w:rPr>
          <w:b/>
          <w:bCs/>
        </w:rPr>
      </w:pPr>
      <w:bookmarkStart w:id="37" w:name="_Hlk123240210"/>
      <w:r>
        <w:rPr>
          <w:u w:val="single"/>
        </w:rPr>
        <w:t>PREVENTION SECURITY SYSTEM</w:t>
      </w:r>
      <w:r w:rsidR="003D759B" w:rsidRPr="00CE57F0">
        <w:rPr>
          <w:u w:val="single"/>
        </w:rPr>
        <w:t>:</w:t>
      </w:r>
      <w:r w:rsidR="003D759B" w:rsidRPr="00CE57F0">
        <w:t xml:space="preserve"> </w:t>
      </w:r>
      <w:r w:rsidR="003D759B" w:rsidRPr="00CE57F0">
        <w:rPr>
          <w:b/>
          <w:bCs/>
          <w:color w:val="FF0000"/>
        </w:rPr>
        <w:t xml:space="preserve">ALL </w:t>
      </w:r>
      <w:r w:rsidR="00842095">
        <w:rPr>
          <w:b/>
          <w:bCs/>
          <w:color w:val="FF0000"/>
        </w:rPr>
        <w:t>MENTAL HEALTH</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TYPES</w:t>
      </w:r>
      <w:r w:rsidR="003D759B" w:rsidRPr="00CE57F0">
        <w:rPr>
          <w:b/>
          <w:bCs/>
        </w:rPr>
        <w:t>;</w:t>
      </w:r>
    </w:p>
    <w:p w14:paraId="33CA1110" w14:textId="5BAE0034" w:rsidR="0090154F" w:rsidRDefault="0090154F" w:rsidP="0090154F">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ALZHEIMER'S DISEASE</w:t>
      </w:r>
      <w:r>
        <w:rPr>
          <w:b/>
          <w:bCs/>
        </w:rPr>
        <w:t>;</w:t>
      </w:r>
    </w:p>
    <w:p w14:paraId="4C0EEAD0" w14:textId="3C057C13" w:rsidR="009A3582" w:rsidRDefault="009A3582" w:rsidP="009A3582">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ANXIETY</w:t>
      </w:r>
      <w:r>
        <w:rPr>
          <w:b/>
          <w:bCs/>
        </w:rPr>
        <w:t>;</w:t>
      </w:r>
    </w:p>
    <w:p w14:paraId="11E168AE" w14:textId="486278AA" w:rsidR="00075110" w:rsidRDefault="00075110" w:rsidP="00DE5376">
      <w:pPr>
        <w:ind w:left="360"/>
        <w:jc w:val="both"/>
        <w:rPr>
          <w:b/>
          <w:bCs/>
        </w:rPr>
      </w:pPr>
      <w:r w:rsidRPr="00964E60">
        <w:lastRenderedPageBreak/>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ANXIETY DISORDER</w:t>
      </w:r>
      <w:r>
        <w:rPr>
          <w:b/>
          <w:bCs/>
        </w:rPr>
        <w:t>;</w:t>
      </w:r>
    </w:p>
    <w:p w14:paraId="4EFC83B8" w14:textId="32BC95C9" w:rsidR="0090154F" w:rsidRDefault="0090154F" w:rsidP="0090154F">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APHASIA</w:t>
      </w:r>
      <w:r>
        <w:rPr>
          <w:b/>
          <w:bCs/>
        </w:rPr>
        <w:t>;</w:t>
      </w:r>
    </w:p>
    <w:p w14:paraId="79FF6A50" w14:textId="0F22DBAF" w:rsidR="009A3582" w:rsidRDefault="009A3582" w:rsidP="009A3582">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ATTENTION DEFECIT DISORDER (ADD)</w:t>
      </w:r>
      <w:r>
        <w:rPr>
          <w:b/>
          <w:bCs/>
        </w:rPr>
        <w:t>;</w:t>
      </w:r>
    </w:p>
    <w:p w14:paraId="0E61DC69" w14:textId="4A0BF2E4" w:rsidR="00437911" w:rsidRDefault="00437911" w:rsidP="00437911">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Pr="00842095">
        <w:rPr>
          <w:b/>
          <w:bCs/>
          <w:color w:val="FF0000"/>
        </w:rPr>
        <w:t xml:space="preserve">ATTENTION DEFECIT </w:t>
      </w:r>
      <w:r>
        <w:rPr>
          <w:b/>
          <w:bCs/>
          <w:color w:val="FF0000"/>
        </w:rPr>
        <w:t xml:space="preserve">HYPERACTIVITY </w:t>
      </w:r>
      <w:r w:rsidRPr="00842095">
        <w:rPr>
          <w:b/>
          <w:bCs/>
          <w:color w:val="FF0000"/>
        </w:rPr>
        <w:t>DISORDER (AD</w:t>
      </w:r>
      <w:r>
        <w:rPr>
          <w:b/>
          <w:bCs/>
          <w:color w:val="FF0000"/>
        </w:rPr>
        <w:t>H</w:t>
      </w:r>
      <w:r w:rsidRPr="00842095">
        <w:rPr>
          <w:b/>
          <w:bCs/>
          <w:color w:val="FF0000"/>
        </w:rPr>
        <w:t>D)</w:t>
      </w:r>
      <w:r>
        <w:rPr>
          <w:b/>
          <w:bCs/>
        </w:rPr>
        <w:t>;</w:t>
      </w:r>
    </w:p>
    <w:p w14:paraId="546C0E41" w14:textId="4C107C95" w:rsidR="0090154F" w:rsidRDefault="0090154F" w:rsidP="0090154F">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BIPOLAR DISORDER</w:t>
      </w:r>
      <w:r>
        <w:rPr>
          <w:b/>
          <w:bCs/>
        </w:rPr>
        <w:t>;</w:t>
      </w:r>
    </w:p>
    <w:p w14:paraId="7909D4E2" w14:textId="67C96ED8" w:rsidR="00D51491" w:rsidRDefault="00D51491" w:rsidP="00D51491">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Pr="00842095">
        <w:rPr>
          <w:b/>
          <w:bCs/>
          <w:color w:val="FF0000"/>
        </w:rPr>
        <w:t xml:space="preserve">BIPOLAR </w:t>
      </w:r>
      <w:r>
        <w:rPr>
          <w:b/>
          <w:bCs/>
          <w:color w:val="FF0000"/>
        </w:rPr>
        <w:t xml:space="preserve">SCHIZOPHRENIA </w:t>
      </w:r>
      <w:r w:rsidRPr="00842095">
        <w:rPr>
          <w:b/>
          <w:bCs/>
          <w:color w:val="FF0000"/>
        </w:rPr>
        <w:t>DISORDER</w:t>
      </w:r>
      <w:r>
        <w:rPr>
          <w:b/>
          <w:bCs/>
        </w:rPr>
        <w:t>;</w:t>
      </w:r>
    </w:p>
    <w:p w14:paraId="7F7EFC9D" w14:textId="6C80228D" w:rsidR="0090154F" w:rsidRDefault="0090154F" w:rsidP="0090154F">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DEMENTIA</w:t>
      </w:r>
      <w:r>
        <w:rPr>
          <w:b/>
          <w:bCs/>
        </w:rPr>
        <w:t>;</w:t>
      </w:r>
    </w:p>
    <w:p w14:paraId="03BC86D6" w14:textId="6FC9C91C" w:rsidR="007366BD" w:rsidRDefault="007366BD" w:rsidP="007366BD">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sidRPr="00842095">
        <w:rPr>
          <w:b/>
          <w:bCs/>
          <w:color w:val="FF0000"/>
        </w:rPr>
        <w:t>DE</w:t>
      </w:r>
      <w:r>
        <w:rPr>
          <w:b/>
          <w:bCs/>
          <w:color w:val="FF0000"/>
        </w:rPr>
        <w:t>LUSION</w:t>
      </w:r>
      <w:r>
        <w:rPr>
          <w:b/>
          <w:bCs/>
        </w:rPr>
        <w:t>;</w:t>
      </w:r>
    </w:p>
    <w:p w14:paraId="42A60A97" w14:textId="5C81E730" w:rsidR="007366BD" w:rsidRDefault="007366BD" w:rsidP="007366BD">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sidRPr="00842095">
        <w:rPr>
          <w:b/>
          <w:bCs/>
          <w:color w:val="FF0000"/>
        </w:rPr>
        <w:t>DE</w:t>
      </w:r>
      <w:r>
        <w:rPr>
          <w:b/>
          <w:bCs/>
          <w:color w:val="FF0000"/>
        </w:rPr>
        <w:t>PRESSION</w:t>
      </w:r>
      <w:r>
        <w:rPr>
          <w:b/>
          <w:bCs/>
        </w:rPr>
        <w:t>;</w:t>
      </w:r>
    </w:p>
    <w:p w14:paraId="4398B27A" w14:textId="7D2CFEC8" w:rsidR="00883DA6" w:rsidRDefault="00883DA6" w:rsidP="00883DA6">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sidRPr="00842095">
        <w:rPr>
          <w:b/>
          <w:bCs/>
          <w:color w:val="FF0000"/>
        </w:rPr>
        <w:t>DIS</w:t>
      </w:r>
      <w:r>
        <w:rPr>
          <w:b/>
          <w:bCs/>
          <w:color w:val="FF0000"/>
        </w:rPr>
        <w:t>ABLED SERVICES</w:t>
      </w:r>
      <w:r>
        <w:rPr>
          <w:b/>
          <w:bCs/>
        </w:rPr>
        <w:t>;</w:t>
      </w:r>
    </w:p>
    <w:p w14:paraId="55FC04AC" w14:textId="08772850" w:rsidR="0090154F" w:rsidRDefault="0090154F" w:rsidP="0090154F">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DISORIENTED ORGANIZATIONAL DYSPHASIA</w:t>
      </w:r>
      <w:r>
        <w:rPr>
          <w:b/>
          <w:bCs/>
        </w:rPr>
        <w:t>;</w:t>
      </w:r>
    </w:p>
    <w:p w14:paraId="3CEF9087" w14:textId="0C4C698E" w:rsidR="005E718D" w:rsidRDefault="005E718D" w:rsidP="005E718D">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DYSPHASIA</w:t>
      </w:r>
      <w:r>
        <w:rPr>
          <w:b/>
          <w:bCs/>
        </w:rPr>
        <w:t>;</w:t>
      </w:r>
    </w:p>
    <w:p w14:paraId="18952147" w14:textId="78CBD50D" w:rsidR="007366BD" w:rsidRDefault="007366BD" w:rsidP="007366BD">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HALLUCINATION</w:t>
      </w:r>
      <w:r>
        <w:rPr>
          <w:b/>
          <w:bCs/>
        </w:rPr>
        <w:t>;</w:t>
      </w:r>
    </w:p>
    <w:p w14:paraId="1739FCFB" w14:textId="37F30E17" w:rsidR="0090154F" w:rsidRDefault="0090154F" w:rsidP="0090154F">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INSOMNIA</w:t>
      </w:r>
      <w:r>
        <w:rPr>
          <w:b/>
          <w:bCs/>
        </w:rPr>
        <w:t>;</w:t>
      </w:r>
    </w:p>
    <w:p w14:paraId="0F79A804" w14:textId="094A756A" w:rsidR="00075110" w:rsidRDefault="00075110" w:rsidP="003D759B">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MANIA</w:t>
      </w:r>
      <w:r>
        <w:rPr>
          <w:b/>
          <w:bCs/>
        </w:rPr>
        <w:t>;</w:t>
      </w:r>
    </w:p>
    <w:p w14:paraId="5ABB7976" w14:textId="5CD4F82D" w:rsidR="00212E60" w:rsidRDefault="00212E60" w:rsidP="00212E60">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Pr="00842095">
        <w:rPr>
          <w:b/>
          <w:bCs/>
          <w:color w:val="FF0000"/>
        </w:rPr>
        <w:t>M</w:t>
      </w:r>
      <w:r>
        <w:rPr>
          <w:b/>
          <w:bCs/>
          <w:color w:val="FF0000"/>
        </w:rPr>
        <w:t>ENTAL HEALTH</w:t>
      </w:r>
      <w:r>
        <w:rPr>
          <w:b/>
          <w:bCs/>
        </w:rPr>
        <w:t>;</w:t>
      </w:r>
    </w:p>
    <w:p w14:paraId="5272ED7D" w14:textId="032D8997" w:rsidR="008D49B6" w:rsidRDefault="008D49B6" w:rsidP="008D49B6">
      <w:pPr>
        <w:ind w:left="360"/>
        <w:jc w:val="both"/>
        <w:rPr>
          <w:ins w:id="38" w:author="Patrick McElhiney" w:date="2023-09-19T20:52:00Z"/>
          <w:b/>
          <w:bCs/>
        </w:rPr>
      </w:pPr>
      <w:ins w:id="39" w:author="Patrick McElhiney" w:date="2023-09-19T20:52:00Z">
        <w:r w:rsidRPr="00964E60">
          <w:tab/>
        </w:r>
        <w:r>
          <w:rPr>
            <w:u w:val="single"/>
          </w:rPr>
          <w:t>PREVENTION SECURITY SYSTEM</w:t>
        </w:r>
        <w:r w:rsidRPr="00CE57F0">
          <w:rPr>
            <w:u w:val="single"/>
          </w:rPr>
          <w:t>:</w:t>
        </w:r>
        <w:r w:rsidRPr="00CE57F0">
          <w:t xml:space="preserve"> </w:t>
        </w:r>
        <w:r w:rsidRPr="000851C6">
          <w:rPr>
            <w:b/>
            <w:bCs/>
            <w:color w:val="FF0000"/>
          </w:rPr>
          <w:t xml:space="preserve">ANY </w:t>
        </w:r>
        <w:r w:rsidRPr="00842095">
          <w:rPr>
            <w:b/>
            <w:bCs/>
            <w:color w:val="FF0000"/>
          </w:rPr>
          <w:t>M</w:t>
        </w:r>
        <w:r>
          <w:rPr>
            <w:b/>
            <w:bCs/>
            <w:color w:val="FF0000"/>
          </w:rPr>
          <w:t xml:space="preserve">ENTAL HEALTH </w:t>
        </w:r>
        <w:proofErr w:type="gramStart"/>
        <w:r>
          <w:rPr>
            <w:b/>
            <w:bCs/>
            <w:color w:val="FF0000"/>
          </w:rPr>
          <w:t>ABNORMALITY</w:t>
        </w:r>
        <w:r>
          <w:rPr>
            <w:b/>
            <w:bCs/>
          </w:rPr>
          <w:t>;</w:t>
        </w:r>
        <w:proofErr w:type="gramEnd"/>
      </w:ins>
    </w:p>
    <w:p w14:paraId="410100BB" w14:textId="44BA59B4" w:rsidR="0007310B" w:rsidRDefault="0007310B" w:rsidP="0007310B">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sidRPr="00842095">
        <w:rPr>
          <w:b/>
          <w:bCs/>
          <w:color w:val="FF0000"/>
        </w:rPr>
        <w:t>M</w:t>
      </w:r>
      <w:r>
        <w:rPr>
          <w:b/>
          <w:bCs/>
          <w:color w:val="FF0000"/>
        </w:rPr>
        <w:t xml:space="preserve">ENTAL HEALTH </w:t>
      </w:r>
      <w:proofErr w:type="gramStart"/>
      <w:r>
        <w:rPr>
          <w:b/>
          <w:bCs/>
          <w:color w:val="FF0000"/>
        </w:rPr>
        <w:t>CHANGES</w:t>
      </w:r>
      <w:r>
        <w:rPr>
          <w:b/>
          <w:bCs/>
        </w:rPr>
        <w:t>;</w:t>
      </w:r>
      <w:proofErr w:type="gramEnd"/>
    </w:p>
    <w:p w14:paraId="5717FFD1" w14:textId="002285F8" w:rsidR="00502AFF" w:rsidRDefault="00502AFF" w:rsidP="00502AFF">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sidRPr="00842095">
        <w:rPr>
          <w:b/>
          <w:bCs/>
          <w:color w:val="FF0000"/>
        </w:rPr>
        <w:t>M</w:t>
      </w:r>
      <w:r>
        <w:rPr>
          <w:b/>
          <w:bCs/>
          <w:color w:val="FF0000"/>
        </w:rPr>
        <w:t xml:space="preserve">ENTAL HEALTH </w:t>
      </w:r>
      <w:proofErr w:type="gramStart"/>
      <w:r>
        <w:rPr>
          <w:b/>
          <w:bCs/>
          <w:color w:val="FF0000"/>
        </w:rPr>
        <w:t>DISTORTION</w:t>
      </w:r>
      <w:r>
        <w:rPr>
          <w:b/>
          <w:bCs/>
        </w:rPr>
        <w:t>;</w:t>
      </w:r>
      <w:proofErr w:type="gramEnd"/>
    </w:p>
    <w:p w14:paraId="6768938F" w14:textId="63ACE4BD" w:rsidR="0007310B" w:rsidRDefault="0007310B" w:rsidP="0007310B">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sidRPr="00842095">
        <w:rPr>
          <w:b/>
          <w:bCs/>
          <w:color w:val="FF0000"/>
        </w:rPr>
        <w:t>M</w:t>
      </w:r>
      <w:r>
        <w:rPr>
          <w:b/>
          <w:bCs/>
          <w:color w:val="FF0000"/>
        </w:rPr>
        <w:t xml:space="preserve">ENTAL HEALTH </w:t>
      </w:r>
      <w:proofErr w:type="gramStart"/>
      <w:r>
        <w:rPr>
          <w:b/>
          <w:bCs/>
          <w:color w:val="FF0000"/>
        </w:rPr>
        <w:t>EFFECTS</w:t>
      </w:r>
      <w:r>
        <w:rPr>
          <w:b/>
          <w:bCs/>
        </w:rPr>
        <w:t>;</w:t>
      </w:r>
      <w:proofErr w:type="gramEnd"/>
    </w:p>
    <w:p w14:paraId="2F696EDC" w14:textId="5705FEF7" w:rsidR="00212E60" w:rsidRDefault="00212E60" w:rsidP="00212E60">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Pr="00842095">
        <w:rPr>
          <w:b/>
          <w:bCs/>
          <w:color w:val="FF0000"/>
        </w:rPr>
        <w:t>M</w:t>
      </w:r>
      <w:r>
        <w:rPr>
          <w:b/>
          <w:bCs/>
          <w:color w:val="FF0000"/>
        </w:rPr>
        <w:t>ENTAL HEALTH ISSUES</w:t>
      </w:r>
      <w:r>
        <w:rPr>
          <w:b/>
          <w:bCs/>
        </w:rPr>
        <w:t>;</w:t>
      </w:r>
    </w:p>
    <w:p w14:paraId="492F5BE6" w14:textId="35729613" w:rsidR="00075110" w:rsidRDefault="00075110" w:rsidP="003D759B">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PARANOID SCHIZOPHRENIA</w:t>
      </w:r>
      <w:r>
        <w:rPr>
          <w:b/>
          <w:bCs/>
        </w:rPr>
        <w:t>;</w:t>
      </w:r>
    </w:p>
    <w:p w14:paraId="64DF5E4B" w14:textId="4AC55D0E" w:rsidR="009A3582" w:rsidRDefault="009A3582" w:rsidP="009A3582">
      <w:pPr>
        <w:ind w:left="360"/>
        <w:jc w:val="both"/>
        <w:rPr>
          <w:b/>
          <w:bCs/>
        </w:rPr>
      </w:pPr>
      <w:r w:rsidRPr="00964E60">
        <w:lastRenderedPageBreak/>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PSYCHOSIS</w:t>
      </w:r>
      <w:r>
        <w:rPr>
          <w:b/>
          <w:bCs/>
        </w:rPr>
        <w:t>;</w:t>
      </w:r>
    </w:p>
    <w:p w14:paraId="1396DA7A" w14:textId="6BFB2BBB" w:rsidR="005E718D" w:rsidRDefault="005E718D" w:rsidP="005E718D">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PSYCHOSIS NOS</w:t>
      </w:r>
      <w:r>
        <w:rPr>
          <w:b/>
          <w:bCs/>
        </w:rPr>
        <w:t>;</w:t>
      </w:r>
    </w:p>
    <w:p w14:paraId="0D88AEE7" w14:textId="57CA43C8" w:rsidR="009A3582" w:rsidRDefault="009A3582" w:rsidP="009A3582">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sidR="00842095" w:rsidRPr="00842095">
        <w:rPr>
          <w:b/>
          <w:bCs/>
          <w:color w:val="FF0000"/>
        </w:rPr>
        <w:t>SCHIZOPHRENIA NOS</w:t>
      </w:r>
      <w:r>
        <w:rPr>
          <w:b/>
          <w:bCs/>
        </w:rPr>
        <w:t>;</w:t>
      </w:r>
    </w:p>
    <w:p w14:paraId="636D85A0" w14:textId="47706E3C" w:rsidR="00883DA6" w:rsidRDefault="00883DA6" w:rsidP="00883DA6">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TEMPORAL APHASIA</w:t>
      </w:r>
      <w:r>
        <w:rPr>
          <w:b/>
          <w:bCs/>
        </w:rPr>
        <w:t>;</w:t>
      </w:r>
    </w:p>
    <w:p w14:paraId="7B4EB2DB" w14:textId="74EC749A" w:rsidR="00D8352F" w:rsidRDefault="00D8352F" w:rsidP="00D8352F">
      <w:pPr>
        <w:ind w:left="360"/>
        <w:jc w:val="both"/>
        <w:rPr>
          <w:b/>
          <w:bCs/>
        </w:rPr>
      </w:pPr>
      <w:r w:rsidRPr="00964E60">
        <w:tab/>
      </w:r>
      <w:r w:rsidR="007366BD">
        <w:rPr>
          <w:u w:val="single"/>
        </w:rPr>
        <w:t>PREVENTION SECURITY SYSTEM</w:t>
      </w:r>
      <w:r w:rsidR="007366BD" w:rsidRPr="00CE57F0">
        <w:rPr>
          <w:u w:val="single"/>
        </w:rPr>
        <w:t>:</w:t>
      </w:r>
      <w:r w:rsidRPr="00CE57F0">
        <w:t xml:space="preserve"> </w:t>
      </w:r>
      <w:r w:rsidRPr="000851C6">
        <w:rPr>
          <w:b/>
          <w:bCs/>
          <w:color w:val="FF0000"/>
        </w:rPr>
        <w:t xml:space="preserve">ANY </w:t>
      </w:r>
      <w:r>
        <w:rPr>
          <w:b/>
          <w:bCs/>
          <w:color w:val="FF0000"/>
        </w:rPr>
        <w:t>TRANZPHONIA</w:t>
      </w:r>
      <w:r w:rsidRPr="00842095">
        <w:rPr>
          <w:b/>
          <w:bCs/>
          <w:color w:val="FF0000"/>
        </w:rPr>
        <w:t xml:space="preserve"> NOS</w:t>
      </w:r>
      <w:r>
        <w:rPr>
          <w:b/>
          <w:bCs/>
        </w:rPr>
        <w:t>;</w:t>
      </w:r>
    </w:p>
    <w:p w14:paraId="4F6EFC95" w14:textId="710A7097" w:rsidR="00007880" w:rsidRDefault="00007880" w:rsidP="00007880">
      <w:pPr>
        <w:ind w:left="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 xml:space="preserve">ANY </w:t>
      </w:r>
      <w:r w:rsidRPr="00007880">
        <w:rPr>
          <w:b/>
          <w:bCs/>
          <w:color w:val="FF0000"/>
        </w:rPr>
        <w:t>“TREASON MENTAL ILLNESS”</w:t>
      </w:r>
      <w:r>
        <w:rPr>
          <w:b/>
          <w:bCs/>
        </w:rPr>
        <w:t>;</w:t>
      </w:r>
    </w:p>
    <w:p w14:paraId="6CB075DA" w14:textId="4C54F20A" w:rsidR="006849F2" w:rsidRPr="00CE57F0" w:rsidRDefault="007366BD" w:rsidP="000851C6">
      <w:pPr>
        <w:ind w:left="360" w:firstLine="360"/>
        <w:jc w:val="both"/>
        <w:rPr>
          <w:b/>
          <w:bCs/>
        </w:rPr>
      </w:pPr>
      <w:r>
        <w:rPr>
          <w:u w:val="single"/>
        </w:rPr>
        <w:t>PREVENTION SECURITY SYSTEM</w:t>
      </w:r>
      <w:r w:rsidR="006849F2" w:rsidDel="00E613F1">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842095">
        <w:rPr>
          <w:b/>
          <w:bCs/>
          <w:color w:val="FF0000"/>
        </w:rPr>
        <w:t>MENTAL HEALTH</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6849F2" w:rsidRPr="00962194" w:rsidDel="00E613F1">
        <w:rPr>
          <w:b/>
          <w:bCs/>
          <w:color w:val="FF0000"/>
        </w:rPr>
        <w:t>;</w:t>
      </w:r>
    </w:p>
    <w:bookmarkEnd w:id="37"/>
    <w:p w14:paraId="6A17FC09" w14:textId="56E780C7" w:rsidR="00F51FBF" w:rsidRPr="006C5F95" w:rsidRDefault="006A6F9E" w:rsidP="00AF1B6D">
      <w:pPr>
        <w:jc w:val="both"/>
      </w:pPr>
      <w:r>
        <w:rPr>
          <w:u w:val="single"/>
        </w:rPr>
        <w:t>}</w:t>
      </w: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3-02-16T20:36:00Z" w:initials="PM">
    <w:p w14:paraId="02138F3B" w14:textId="77777777" w:rsidR="005E4750" w:rsidRDefault="005E4750" w:rsidP="00C159DF">
      <w:pPr>
        <w:pStyle w:val="CommentText"/>
      </w:pPr>
      <w:r>
        <w:rPr>
          <w:rStyle w:val="CommentReference"/>
        </w:rPr>
        <w:annotationRef/>
      </w:r>
      <w:r>
        <w:t>i.e. any use of any mind control technology to cause any mental health war crime, or any mental health condition or mind or brain or mental health abnormality caused exclusively or in-part by mind control technology</w:t>
      </w:r>
    </w:p>
  </w:comment>
  <w:comment w:id="2" w:author="Patrick McElhiney" w:date="2023-02-16T20:43:00Z" w:initials="PM">
    <w:p w14:paraId="67924E9D" w14:textId="77777777" w:rsidR="00274D8C" w:rsidRDefault="00274D8C" w:rsidP="00B4380E">
      <w:pPr>
        <w:pStyle w:val="CommentText"/>
      </w:pPr>
      <w:r>
        <w:rPr>
          <w:rStyle w:val="CommentReference"/>
        </w:rPr>
        <w:annotationRef/>
      </w:r>
      <w:r>
        <w:t>i.e. any experience of any changes of the mind caused by mind control or brain or mind altering technology, such that mind control is simply a term to describe the control over the mind through the use of technologies, such as software code executed on a computer system that controls a satellite in space that transmits and receives invisible signals that communicate with the brain and allow telepathic communications, or communications between individuals, such as Artificial Telepathy.</w:t>
      </w:r>
    </w:p>
  </w:comment>
  <w:comment w:id="3" w:author="Patrick McElhiney" w:date="2023-02-16T20:34:00Z" w:initials="PM">
    <w:p w14:paraId="4821B8A5" w14:textId="2D3E9151" w:rsidR="005E4750" w:rsidRDefault="005E4750" w:rsidP="009E5A12">
      <w:pPr>
        <w:pStyle w:val="CommentText"/>
      </w:pPr>
      <w:r>
        <w:rPr>
          <w:rStyle w:val="CommentReference"/>
        </w:rPr>
        <w:annotationRef/>
      </w:r>
      <w:r>
        <w:t>i.e. such as the systematic use of the fingers to rub other fingers, or to clean or bite any fingernail, or through repetitive adjustment of eye glasses, or the rubbing of the nose with any finger, due to usage of mind control technology through the use of systematic software programs that cause mental health issues requiring movements that are not necessary at all, literally</w:t>
      </w:r>
    </w:p>
  </w:comment>
  <w:comment w:id="4" w:author="Patrick McElhiney" w:date="2023-02-16T20:30:00Z" w:initials="PM">
    <w:p w14:paraId="4C457AAF" w14:textId="504AB769" w:rsidR="005E4750" w:rsidRDefault="005E4750" w:rsidP="00291758">
      <w:pPr>
        <w:pStyle w:val="CommentText"/>
      </w:pPr>
      <w:r>
        <w:rPr>
          <w:rStyle w:val="CommentReference"/>
        </w:rPr>
        <w:annotationRef/>
      </w:r>
      <w:r>
        <w:t>i.e. discoverable, such as through surveillance detecting typos caused by mind control technology usage on the individual that types on the computer, or due to the use of radio frequency emissions to cause itchiness on the inside of the nostrils, prompting 'digging for gold', an embarrassment due to the lack of proper funding for further intellectual activities due to poor etiquette</w:t>
      </w:r>
    </w:p>
  </w:comment>
  <w:comment w:id="5" w:author="Patrick McElhiney" w:date="2023-02-16T20:29:00Z" w:initials="PM">
    <w:p w14:paraId="4383585A" w14:textId="3030B423" w:rsidR="005E4750" w:rsidRDefault="005E4750" w:rsidP="00C71BD0">
      <w:pPr>
        <w:pStyle w:val="CommentText"/>
      </w:pPr>
      <w:r>
        <w:rPr>
          <w:rStyle w:val="CommentReference"/>
        </w:rPr>
        <w:annotationRef/>
      </w:r>
      <w:r>
        <w:t>i.e. through dissemination or disclosure, even to the patient</w:t>
      </w:r>
    </w:p>
  </w:comment>
  <w:comment w:id="6" w:author="Patrick McElhiney" w:date="2023-02-16T19:04:00Z" w:initials="PM">
    <w:p w14:paraId="23F43998" w14:textId="0663A599" w:rsidR="00917EC6" w:rsidRDefault="00917EC6" w:rsidP="00E9075F">
      <w:pPr>
        <w:pStyle w:val="CommentText"/>
      </w:pPr>
      <w:r>
        <w:rPr>
          <w:rStyle w:val="CommentReference"/>
        </w:rPr>
        <w:annotationRef/>
      </w:r>
      <w:r>
        <w:t>i.e. such as through the use of brain control technology or mind control technology or thought control technology or concept control technology or idea control technology or intuitiveness control technology or any other type of brain or mind altering technology</w:t>
      </w:r>
    </w:p>
  </w:comment>
  <w:comment w:id="7" w:author="Patrick McElhiney" w:date="2023-02-16T18:54:00Z" w:initials="PM">
    <w:p w14:paraId="3CC01944" w14:textId="7E11C41E" w:rsidR="00411935" w:rsidRDefault="00411935" w:rsidP="008D5B3F">
      <w:pPr>
        <w:pStyle w:val="CommentText"/>
      </w:pPr>
      <w:r>
        <w:rPr>
          <w:rStyle w:val="CommentReference"/>
        </w:rPr>
        <w:annotationRef/>
      </w:r>
      <w:r>
        <w:t>i.e. due to mind control or due to society, otherwise implanted or forced upon an individual</w:t>
      </w:r>
    </w:p>
  </w:comment>
  <w:comment w:id="8" w:author="Patrick McElhiney" w:date="2023-02-16T19:05:00Z" w:initials="PM">
    <w:p w14:paraId="422592CB" w14:textId="77777777" w:rsidR="00917EC6" w:rsidRDefault="00917EC6" w:rsidP="00815139">
      <w:pPr>
        <w:pStyle w:val="CommentText"/>
      </w:pPr>
      <w:r>
        <w:rPr>
          <w:rStyle w:val="CommentReference"/>
        </w:rPr>
        <w:annotationRef/>
      </w:r>
      <w:r>
        <w:t>i.e. such as the fitting of a condition within the scope of the arrived postulates of a command sequence within an instance of time, or even on-going instantaneous diagnosis or treatment customization to test a postulate or a conditional sequence of commands presented at the execution layer of a computer system through the use of any type of brain or mind altering technology</w:t>
      </w:r>
    </w:p>
  </w:comment>
  <w:comment w:id="9" w:author="Patrick McElhiney" w:date="2023-02-16T20:47:00Z" w:initials="PM">
    <w:p w14:paraId="1AF657C0" w14:textId="77777777" w:rsidR="00274D8C" w:rsidRDefault="00274D8C" w:rsidP="0054323C">
      <w:pPr>
        <w:pStyle w:val="CommentText"/>
      </w:pPr>
      <w:r>
        <w:rPr>
          <w:rStyle w:val="CommentReference"/>
        </w:rPr>
        <w:annotationRef/>
      </w:r>
      <w:r>
        <w:t>i.e. such as software code that causes a mental health state or condition that is pre-programmed or automated based on the operation of computer systems linked to transmissions and receipts of data from the detection of brain activities, such as through Optogenetics Sequencing Technology, which is the use of specific types of light waves, generally above the gamma ray range, to access and store thoughts within the human brain, to allow telepathic communications between humans and humans, and between humans and computer systems, even allowing control of computer systems with thoughts, alone</w:t>
      </w:r>
    </w:p>
  </w:comment>
  <w:comment w:id="10" w:author="Patrick McElhiney" w:date="2023-02-16T18:59:00Z" w:initials="PM">
    <w:p w14:paraId="70076237" w14:textId="584A8BCD" w:rsidR="00917EC6" w:rsidRDefault="00917EC6" w:rsidP="00625FF4">
      <w:pPr>
        <w:pStyle w:val="CommentText"/>
      </w:pPr>
      <w:r>
        <w:rPr>
          <w:rStyle w:val="CommentReference"/>
        </w:rPr>
        <w:annotationRef/>
      </w:r>
      <w:r>
        <w:t>i.e. due to stigma from society due to disclosure, including, however not limited to law enforcement publishing in any way any information about any mental health transfer, or any other party publishing any information about any mental health condition, including, however not necessary limited to media coverage of mental health issues, such as however not limited to the example of a politician and vetting of or from the public of the mental status to run for any specific particular office or duty or administration or duty or career or education requirements</w:t>
      </w:r>
    </w:p>
  </w:comment>
  <w:comment w:id="11" w:author="Patrick McElhiney" w:date="2023-02-16T19:04:00Z" w:initials="PM">
    <w:p w14:paraId="37E38E09" w14:textId="77777777" w:rsidR="00917EC6" w:rsidRDefault="00917EC6" w:rsidP="00416AA0">
      <w:pPr>
        <w:pStyle w:val="CommentText"/>
      </w:pPr>
      <w:r>
        <w:rPr>
          <w:rStyle w:val="CommentReference"/>
        </w:rPr>
        <w:annotationRef/>
      </w:r>
      <w:r>
        <w:t>i.e. provided with any type of customization to the circumstances of the situation or determinant facts in society</w:t>
      </w:r>
    </w:p>
  </w:comment>
  <w:comment w:id="12" w:author="Patrick McElhiney" w:date="2023-02-16T18:56:00Z" w:initials="PM">
    <w:p w14:paraId="4CD571D9" w14:textId="4C06BAE7" w:rsidR="00917EC6" w:rsidRDefault="00917EC6" w:rsidP="002676ED">
      <w:pPr>
        <w:pStyle w:val="CommentText"/>
      </w:pPr>
      <w:r>
        <w:rPr>
          <w:rStyle w:val="CommentReference"/>
        </w:rPr>
        <w:annotationRef/>
      </w:r>
      <w:r>
        <w:t>i.e. provided or otherwise paid for, including, however not necessarily limited to providing health benefits to compromise the security of the individual through surveillance or monitoring that compromises the individual's ability to obtain happiness or employment or a career or prosperity, or freedom from unnecessary questioning or discussion or consultation</w:t>
      </w:r>
    </w:p>
  </w:comment>
  <w:comment w:id="13" w:author="Patrick McElhiney" w:date="2023-02-16T18:55:00Z" w:initials="PM">
    <w:p w14:paraId="775E7D51" w14:textId="312FD5FB" w:rsidR="00411935" w:rsidRDefault="00411935" w:rsidP="00D35314">
      <w:pPr>
        <w:pStyle w:val="CommentText"/>
      </w:pPr>
      <w:r>
        <w:rPr>
          <w:rStyle w:val="CommentReference"/>
        </w:rPr>
        <w:annotationRef/>
      </w:r>
      <w:r>
        <w:t>i.e. forced upon by coversion</w:t>
      </w:r>
    </w:p>
  </w:comment>
  <w:comment w:id="14" w:author="Patrick McElhiney" w:date="2023-02-16T19:01:00Z" w:initials="PM">
    <w:p w14:paraId="59AB22EA" w14:textId="77777777" w:rsidR="00917EC6" w:rsidRDefault="00917EC6" w:rsidP="00A33A37">
      <w:pPr>
        <w:pStyle w:val="CommentText"/>
      </w:pPr>
      <w:r>
        <w:rPr>
          <w:rStyle w:val="CommentReference"/>
        </w:rPr>
        <w:annotationRef/>
      </w:r>
      <w:r>
        <w:t>i.e. provided, with or without complicitness</w:t>
      </w:r>
    </w:p>
  </w:comment>
  <w:comment w:id="15" w:author="Patrick McElhiney" w:date="2023-02-16T19:02:00Z" w:initials="PM">
    <w:p w14:paraId="23534277" w14:textId="77777777" w:rsidR="00917EC6" w:rsidRDefault="00917EC6" w:rsidP="0031590A">
      <w:pPr>
        <w:pStyle w:val="CommentText"/>
      </w:pPr>
      <w:r>
        <w:rPr>
          <w:rStyle w:val="CommentReference"/>
        </w:rPr>
        <w:annotationRef/>
      </w:r>
      <w:r>
        <w:t>i.e. customized on the basis of a fit to the frame of what the condition appears like, to fit into a framework of what the diagnosis would be or was or would be or may be or any other hypothetical situation</w:t>
      </w:r>
    </w:p>
  </w:comment>
  <w:comment w:id="16" w:author="Patrick McElhiney" w:date="2023-02-16T19:33:00Z" w:initials="PM">
    <w:p w14:paraId="7A1EAAF6" w14:textId="77777777" w:rsidR="005D573B" w:rsidRDefault="005D573B" w:rsidP="004A00A0">
      <w:pPr>
        <w:pStyle w:val="CommentText"/>
      </w:pPr>
      <w:r>
        <w:rPr>
          <w:rStyle w:val="CommentReference"/>
        </w:rPr>
        <w:annotationRef/>
      </w:r>
      <w:r>
        <w:t>i.e. such as any diagnosis due to studies of any communications that were not made directly to the diagnosing party, from the inadvertent or unintended medical patient</w:t>
      </w:r>
    </w:p>
  </w:comment>
  <w:comment w:id="17" w:author="Patrick McElhiney" w:date="2023-02-16T19:35:00Z" w:initials="PM">
    <w:p w14:paraId="18783A7D" w14:textId="77777777" w:rsidR="005D573B" w:rsidRDefault="005D573B" w:rsidP="007C47FC">
      <w:pPr>
        <w:pStyle w:val="CommentText"/>
      </w:pPr>
      <w:r>
        <w:rPr>
          <w:rStyle w:val="CommentReference"/>
        </w:rPr>
        <w:annotationRef/>
      </w:r>
      <w:r>
        <w:t>i.e. use of any medical term contained within any document or any file or any communication or any verbal expression or any writing or any sign language or any sign or any signal or any transmission or any media or any medium</w:t>
      </w:r>
    </w:p>
  </w:comment>
  <w:comment w:id="18" w:author="Patrick McElhiney" w:date="2023-02-16T20:48:00Z" w:initials="PM">
    <w:p w14:paraId="0D038898" w14:textId="77777777" w:rsidR="003607A2" w:rsidRDefault="003607A2" w:rsidP="00F22250">
      <w:pPr>
        <w:pStyle w:val="CommentText"/>
      </w:pPr>
      <w:r>
        <w:rPr>
          <w:rStyle w:val="CommentReference"/>
        </w:rPr>
        <w:annotationRef/>
      </w:r>
      <w:r>
        <w:t>i.e. all dealing with transmissions of data from and to neurons within a brain</w:t>
      </w:r>
    </w:p>
  </w:comment>
  <w:comment w:id="19" w:author="Patrick McElhiney" w:date="2023-02-16T20:50:00Z" w:initials="PM">
    <w:p w14:paraId="466BECB2" w14:textId="77777777" w:rsidR="003607A2" w:rsidRDefault="003607A2" w:rsidP="009155A4">
      <w:pPr>
        <w:pStyle w:val="CommentText"/>
      </w:pPr>
      <w:r>
        <w:rPr>
          <w:rStyle w:val="CommentReference"/>
        </w:rPr>
        <w:annotationRef/>
      </w:r>
      <w:r>
        <w:t>i.e. dealing with infringement upon intellectual property rights of thoughts, ideas, emotions, considerations, determinations, decisions, and other intellectual intrinsic properties to one's mind that are not overtly communicated</w:t>
      </w:r>
    </w:p>
  </w:comment>
  <w:comment w:id="20" w:author="Patrick McElhiney" w:date="2023-02-16T18:53:00Z" w:initials="PM">
    <w:p w14:paraId="09020707" w14:textId="20C3FAB4" w:rsidR="00411935" w:rsidRDefault="00411935" w:rsidP="00B83167">
      <w:pPr>
        <w:pStyle w:val="CommentText"/>
      </w:pPr>
      <w:r>
        <w:rPr>
          <w:rStyle w:val="CommentReference"/>
        </w:rPr>
        <w:annotationRef/>
      </w:r>
      <w:r>
        <w:t>i.e. security that can be detected in public or in private that would allow detection of a diagnosis by others</w:t>
      </w:r>
    </w:p>
  </w:comment>
  <w:comment w:id="21" w:author="Patrick McElhiney" w:date="2023-02-16T19:01:00Z" w:initials="PM">
    <w:p w14:paraId="3E1E6793" w14:textId="77777777" w:rsidR="00917EC6" w:rsidRDefault="00917EC6" w:rsidP="0018296F">
      <w:pPr>
        <w:pStyle w:val="CommentText"/>
      </w:pPr>
      <w:r>
        <w:rPr>
          <w:rStyle w:val="CommentReference"/>
        </w:rPr>
        <w:annotationRef/>
      </w:r>
      <w:r>
        <w:t>i.e. increasing the intensity of a mental health condition through adversion or coversion, such as any use of national security or surveillance that is interactive in its nature to supplement mental healthcare</w:t>
      </w:r>
    </w:p>
  </w:comment>
  <w:comment w:id="22" w:author="Patrick McElhiney" w:date="2023-02-16T19:39:00Z" w:initials="PM">
    <w:p w14:paraId="08D032EA" w14:textId="77777777" w:rsidR="00025B31" w:rsidRDefault="00025B31" w:rsidP="00FF6744">
      <w:pPr>
        <w:pStyle w:val="CommentText"/>
      </w:pPr>
      <w:r>
        <w:rPr>
          <w:rStyle w:val="CommentReference"/>
        </w:rPr>
        <w:annotationRef/>
      </w:r>
      <w:r>
        <w:t>i.e. such as any mental health condition originating from any type of hierarchical structure, such as any organization or any entity or any computer data structure or any computer data identity or any computer data credential</w:t>
      </w:r>
    </w:p>
  </w:comment>
  <w:comment w:id="23" w:author="Patrick McElhiney" w:date="2023-02-16T19:38:00Z" w:initials="PM">
    <w:p w14:paraId="3EBE8275" w14:textId="530B90F2" w:rsidR="005D573B" w:rsidRDefault="005D573B" w:rsidP="00493591">
      <w:pPr>
        <w:pStyle w:val="CommentText"/>
      </w:pPr>
      <w:r>
        <w:rPr>
          <w:rStyle w:val="CommentReference"/>
        </w:rPr>
        <w:annotationRef/>
      </w:r>
      <w:r>
        <w:t>i.e. such as to make any condition a normal circumstance, without resetting all of the parameters of any conversation upon a new session, without any presumption of any need for any diagnosis to maintain the status quo of good mental health, minus any discussion of any mental health term, unnecessarily</w:t>
      </w:r>
    </w:p>
  </w:comment>
  <w:comment w:id="24" w:author="Patrick McElhiney" w:date="2023-02-16T18:52:00Z" w:initials="PM">
    <w:p w14:paraId="149C1C37" w14:textId="44BD99F1" w:rsidR="00411935" w:rsidRDefault="00411935" w:rsidP="00F01523">
      <w:pPr>
        <w:pStyle w:val="CommentText"/>
      </w:pPr>
      <w:r>
        <w:rPr>
          <w:rStyle w:val="CommentReference"/>
        </w:rPr>
        <w:annotationRef/>
      </w:r>
      <w:r>
        <w:t>i.e. for legal security, so solve legal issues first before diagnosis, and if legal issues fail to resolve, then diagnose for protection of individual</w:t>
      </w:r>
    </w:p>
  </w:comment>
  <w:comment w:id="25" w:author="Patrick McElhiney" w:date="2023-02-16T19:30:00Z" w:initials="PM">
    <w:p w14:paraId="74EA97EE" w14:textId="77777777" w:rsidR="005D573B" w:rsidRDefault="005D573B" w:rsidP="00A34AC6">
      <w:pPr>
        <w:pStyle w:val="CommentText"/>
      </w:pPr>
      <w:r>
        <w:rPr>
          <w:rStyle w:val="CommentReference"/>
        </w:rPr>
        <w:annotationRef/>
      </w:r>
      <w:r>
        <w:t>i.e. due to a conversation or comment or document including a diagnosis term, or a conversation or comment or document by a third party including a diagnosis term, or a conversation or a comment or document by an unqualified person containing a diagnosis term, or any other misuse, such as, however not limited to defamation of character due to any use or misuse of any diagnosis term</w:t>
      </w:r>
    </w:p>
  </w:comment>
  <w:comment w:id="26" w:author="Patrick McElhiney" w:date="2023-02-16T19:32:00Z" w:initials="PM">
    <w:p w14:paraId="6F6EF31B" w14:textId="77777777" w:rsidR="005D573B" w:rsidRDefault="005D573B" w:rsidP="00344E42">
      <w:pPr>
        <w:pStyle w:val="CommentText"/>
      </w:pPr>
      <w:r>
        <w:rPr>
          <w:rStyle w:val="CommentReference"/>
        </w:rPr>
        <w:annotationRef/>
      </w:r>
      <w:r>
        <w:t>i.e. dissemination of any information from anywhere pertaining to any documented mental health condition that was caused by mental health war crimes software, or otherwise any use of any brain or mind altering technology to cause any mental health condition, forcefully or inadvertently or intentionally or even unintentionally through the use of technologies to alter the characteristics of the brain or mind or thoughts or concepts or ideas or insights</w:t>
      </w:r>
    </w:p>
  </w:comment>
  <w:comment w:id="27" w:author="Patrick McElhiney" w:date="2023-02-16T20:52:00Z" w:initials="PM">
    <w:p w14:paraId="5F2EE100" w14:textId="77777777" w:rsidR="003607A2" w:rsidRDefault="003607A2" w:rsidP="00D7393C">
      <w:pPr>
        <w:pStyle w:val="CommentText"/>
      </w:pPr>
      <w:r>
        <w:rPr>
          <w:rStyle w:val="CommentReference"/>
        </w:rPr>
        <w:annotationRef/>
      </w:r>
      <w:r>
        <w:t>i.e. the conductor allows knowledge about a mental health war crime to be learned about, because of the mental health war crime being conducted, such as through the use of brain or mind altering technology</w:t>
      </w:r>
    </w:p>
  </w:comment>
  <w:comment w:id="28" w:author="Patrick McElhiney" w:date="2023-02-16T20:26:00Z" w:initials="PM">
    <w:p w14:paraId="023A8664" w14:textId="2F08D75A" w:rsidR="005E4750" w:rsidRDefault="005E4750" w:rsidP="001910E6">
      <w:pPr>
        <w:pStyle w:val="CommentText"/>
      </w:pPr>
      <w:r>
        <w:rPr>
          <w:rStyle w:val="CommentReference"/>
        </w:rPr>
        <w:annotationRef/>
      </w:r>
      <w:r>
        <w:t>i.e. due to any other quality that would allow any individual or any entity to detect any mental health condition that is caused by any use of any brain or mind altering technology</w:t>
      </w:r>
    </w:p>
  </w:comment>
  <w:comment w:id="29" w:author="Patrick McElhiney" w:date="2023-02-16T19:49:00Z" w:initials="PM">
    <w:p w14:paraId="370CC286" w14:textId="32028E7E" w:rsidR="008702D3" w:rsidRDefault="008702D3" w:rsidP="00786AFD">
      <w:pPr>
        <w:pStyle w:val="CommentText"/>
      </w:pPr>
      <w:r>
        <w:rPr>
          <w:rStyle w:val="CommentReference"/>
        </w:rPr>
        <w:annotationRef/>
      </w:r>
      <w:r>
        <w:t>i.e. any use of any computer system that can alter the conditional functions or activities that occur within the brain, such as synapse responses through the use of Optogenetics or radio frequency technologies</w:t>
      </w:r>
    </w:p>
  </w:comment>
  <w:comment w:id="30" w:author="Patrick McElhiney" w:date="2023-02-16T20:06:00Z" w:initials="PM">
    <w:p w14:paraId="24310FBA" w14:textId="77777777" w:rsidR="00E42F84" w:rsidRDefault="00E42F84" w:rsidP="009D487F">
      <w:pPr>
        <w:pStyle w:val="CommentText"/>
      </w:pPr>
      <w:r>
        <w:rPr>
          <w:rStyle w:val="CommentReference"/>
        </w:rPr>
        <w:annotationRef/>
      </w:r>
      <w:r>
        <w:t>It was noted it was suggested that reporting brain or mind altering technology to any law enforcement will not directly stop the activities, and reporting the activities to the U.S. Senate in a case has worked to allow the U.S. Senate to investigate who or what is conducting the brain or mind altering activities using brain or mind altering technologies, and put a stop to it. It was noted that the National Security Agency (NSA) stated it would need to be stopped in Signals Intelligence (SIGINT) restraints at the NSA or at The Pentagon. Help has also been provided from INTERPOL and the International Criminal Court (ICC) and the International Court of Justice (ICJ) to stop the activities, such as if the activities are not being stopped based on an Congressional Investigation, due to legislation on the books that is illegal, allowing mental health conditions to be caused by brain or mind altering technologies, and an unresponsive U.S. Senator, however, help could also be provided from the Comptroller of the District Court or the Inspector General of the U.S. Intelligence Community, as well. There are many other ways to stop brain or mind altering technology usage on an individual, such as use of the court system, its self, use of the U.S. House of Representatives, or even use of Federal Agencies, or The White House. Any lasting progress should address legislative needs to run on the Executive Branch at all times, to ensure that the activities stop, permanently, and a Congressional Investigation into any misuse of brain or mind altering technology would help to establish such legislation, by interviewing any employees or individuals who have used the technology, such as through computer programs controlling Optogenetics or any other light wave technology or radio frequency technology that can transmit to the human brain to alter its characteristics. It should also be noted that some technologies that use light waves or radio frequency of any type may not be considered mind control technology, so the use of the term brain or mind altering technology further addresses technologies that alter the brain or mind in any way, including any modification of any intellectual properties within the brain's operations or functions or the mind's qualities, as they would be based on a baseline without any use of any technologies, captured through monitoring of the brain and its intellectual activities, only, or, mind reading technology, only, and then comparing the data collected previously when brain or mind altering technology was in use, or rather abusing the individual.</w:t>
      </w:r>
    </w:p>
  </w:comment>
  <w:comment w:id="31" w:author="Patrick McElhiney" w:date="2023-02-16T20:55:00Z" w:initials="PM">
    <w:p w14:paraId="6F5E07E3" w14:textId="77777777" w:rsidR="003607A2" w:rsidRDefault="003607A2" w:rsidP="001619C0">
      <w:pPr>
        <w:pStyle w:val="CommentText"/>
      </w:pPr>
      <w:r>
        <w:rPr>
          <w:rStyle w:val="CommentReference"/>
        </w:rPr>
        <w:annotationRef/>
      </w:r>
      <w:r>
        <w:t>i.e. such as community transmission of the thoughts of others, while an individual is in focus within the 'thought chamber of secrets', such that others think that the individual is thinking things or projecting thoughts that others are actually thinking or projecting at the same time, through their espionage activities, or even through unauthorized transmissions that disturb the learning experiences of others that want to study or observe a specific individual to learn about their thoughts with allowances by the individual, or so-called "scare tactics", which can even cause temporary defamation of character of the individual in focus</w:t>
      </w:r>
    </w:p>
  </w:comment>
  <w:comment w:id="32" w:author="Patrick McElhiney" w:date="2023-02-16T20:22:00Z" w:initials="PM">
    <w:p w14:paraId="09AA4224" w14:textId="7AE4C284" w:rsidR="00DA6DD6" w:rsidRDefault="00DA6DD6" w:rsidP="00C51066">
      <w:pPr>
        <w:pStyle w:val="CommentText"/>
      </w:pPr>
      <w:r>
        <w:rPr>
          <w:rStyle w:val="CommentReference"/>
        </w:rPr>
        <w:annotationRef/>
      </w:r>
      <w:r>
        <w:t>i.e. unruly behaviors due to mind control technology usage making actions such as causing mouth sores or excessive scratching or itchiness, which may also be caused by satellites projecting transmissions of irritating radio frequency or light waves at low intensities and varying frequencies to simulate a stimulus or irritation of the nerves in the nose or face or arms or hands or other parts of the body, giving off the appearance of another mental health condition, such as irritability or an intense quality of presence through the lack of conversational performance, due to the internal obsession to pay attention to the personal needs of itching and scratching, and even keeping track of the mind control technology and computer applications that are conversational, or speak using computer audio generation in real time, such as the use of ChatGPT converting the text transcripts or dialogue into spoken audio, even in different languages, which may include even different characters or different perceived or real individuals or computer programs with different voices and intensities of volume when speaking, even with different qualities of speech, which may identify whether the speech originated from a human being or simply a computer program, either or both utilizing Artificial Telepathy technology to communicate through covert audio to the human brain, or in other words audio that may be heard by others, even everyone, covertly, without the audio actually being transmitted out loud, so the brain can hear the audio, even without the transmission of the audio as sound waves into the ears, such as the use of Optogenetics or radio frequency technology to transmit to the neurons within the audible processing center of the brain, or even so-called sub-vocalized or refracted audio within the skull of the head which can be heard by the ears however not heard by others surrounding the individual originating from the audio transmitted, or may even be transmitted out loud, which the transmissions may originate from either satellite communications in space or from radio frequency towers or from buildings or from other types of sources, such as light waves or radio frequency transmitted through physical objects such as buildings and even the planet from another part of the Earth, or even from a locality that moves and keeps track of a subject or target for the audio on an on-going scanning basis, such as from a moving transceiving or simply transmitting vehicle in the area of the audience, even limited to just one individual for complete confidential coversion of the transmissions.</w:t>
      </w:r>
    </w:p>
  </w:comment>
  <w:comment w:id="33" w:author="Patrick McElhiney" w:date="2023-02-16T20:07:00Z" w:initials="PM">
    <w:p w14:paraId="35932640" w14:textId="59B23C25" w:rsidR="00E42F84" w:rsidRDefault="00E42F84" w:rsidP="00D37DAA">
      <w:pPr>
        <w:pStyle w:val="CommentText"/>
      </w:pPr>
      <w:r>
        <w:rPr>
          <w:rStyle w:val="CommentReference"/>
        </w:rPr>
        <w:annotationRef/>
      </w:r>
      <w:r>
        <w:t>i.e. such as due to the lack of privacy over the data collected, or dissemination of the collected data, especially when there is a prevalence of abuse of mind control technology without individuals really knowing what the baseline is without the mind control technology, even on the basis that all individuals that know about the data have been compromised themselves by mind control technology, or even just the one individual abused through the use of mind control technology for such a long period of time, such as due to a sudden injury or disability caused by brain or mind altering technology, that the baseline is not longer studied by others at the time period that the individual obtains legal counsel to attempt to stop the mind control technology, such that the new individual appears to be 'fixed' through the usage of mind control technology, however the individual may seem trapped or controlled by the usage of mind control technology on them, and may be screaming for help, while only minor modifications are made to computer applications that control the individual, such as due to the false premice that the indivdual is dependent upon the technology to correct the negative effects of an underlying mental health condition, when another mental health condition is caused or created due to the usage of mind control technology, which may even be the same diagnosis, upon appearance of the records, due to long-term usage of mind control technology, which was not previously known about or studied, due to coversion</w:t>
      </w:r>
    </w:p>
  </w:comment>
  <w:comment w:id="34" w:author="Patrick McElhiney" w:date="2023-02-16T20:27:00Z" w:initials="PM">
    <w:p w14:paraId="1A706C9D" w14:textId="77777777" w:rsidR="005E4750" w:rsidRDefault="005E4750" w:rsidP="00FA0482">
      <w:pPr>
        <w:pStyle w:val="CommentText"/>
      </w:pPr>
      <w:r>
        <w:rPr>
          <w:rStyle w:val="CommentReference"/>
        </w:rPr>
        <w:annotationRef/>
      </w:r>
      <w:r>
        <w:t>i.e. when a mental health condition is studied by law enforcement or intelligence communities or other parts of any government, even simply for the purpose of clearing up any case</w:t>
      </w:r>
    </w:p>
  </w:comment>
  <w:comment w:id="35" w:author="Patrick McElhiney" w:date="2023-02-16T19:42:00Z" w:initials="PM">
    <w:p w14:paraId="2DABCAF8" w14:textId="751814B8" w:rsidR="008702D3" w:rsidRDefault="00025B31" w:rsidP="00693CB5">
      <w:pPr>
        <w:pStyle w:val="CommentText"/>
      </w:pPr>
      <w:r>
        <w:rPr>
          <w:rStyle w:val="CommentReference"/>
        </w:rPr>
        <w:annotationRef/>
      </w:r>
      <w:r w:rsidR="008702D3">
        <w:t>i.e. any knowledge of any mental health condition disclosed to the theoretical patient, when it has been caused by any brain or mind altering technology [dicta, noted. 2/16/2023 7:44PM EST], such that the brain can significant change from one moment to another due to brain or mind altering technology, which is an undesirable effect of any same technology, which is punishment enough, and any such study should pay the patient, as punishment to any party that has used brain or mind altering technology to cause such mental health condition, such that whenever any brain or mind altering technology has been used to cause any mental health condition, even intermittently, this experience should be rewarding financially to the patient, as the mental health condition was a war crime forced upon the individual to suffer without compensation to enjoy the moments in which it is occurring without any third party studying the conditional data to fix or remove the brain or mind altering technology or software controlling the brain or mind altering technology, in any case that the mental health condition is not rewarding in of its self without compensation, such that the knowledge of psychological conditions should be provided by technical staff that can alter the technology to provide the mental health condition that is not a war crime, or the absence of mental health conditions that were otherwise caused by mind control technology, and then if there is any residual mental health condition, treatment is sought normally when a third party observer can verify that mental health alterations are no longer occurring due to brain or mind altering technology</w:t>
      </w:r>
    </w:p>
  </w:comment>
  <w:comment w:id="36" w:author="Patrick McElhiney" w:date="2023-02-16T19:14:00Z" w:initials="PM">
    <w:p w14:paraId="70102A4A" w14:textId="4EDB8E26" w:rsidR="009923A1" w:rsidRDefault="009923A1" w:rsidP="0065735E">
      <w:pPr>
        <w:pStyle w:val="CommentText"/>
      </w:pPr>
      <w:r>
        <w:rPr>
          <w:rStyle w:val="CommentReference"/>
        </w:rPr>
        <w:annotationRef/>
      </w:r>
      <w:r>
        <w:t>i.e. excessive hospitalizations due to powerful members of the public seeking to void out legal records, such as criminal evidence against a defendant, such as due to errors or omissions from attorneys, or criminal activities by mental health workers, such as however not limited to the reasons of for profit or gain or protection of specific third party individuals from legal records or mental health records or medical records, in general, pertaining to the mental health patient, even after discharge from a practice due to good demonstrated mental health for a long period of time, with or without medications being managed by a primary care physician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138F3B" w15:done="0"/>
  <w15:commentEx w15:paraId="67924E9D" w15:done="0"/>
  <w15:commentEx w15:paraId="4821B8A5" w15:done="0"/>
  <w15:commentEx w15:paraId="4C457AAF" w15:done="0"/>
  <w15:commentEx w15:paraId="4383585A" w15:done="0"/>
  <w15:commentEx w15:paraId="23F43998" w15:done="0"/>
  <w15:commentEx w15:paraId="3CC01944" w15:done="0"/>
  <w15:commentEx w15:paraId="422592CB" w15:done="0"/>
  <w15:commentEx w15:paraId="1AF657C0" w15:done="0"/>
  <w15:commentEx w15:paraId="70076237" w15:done="0"/>
  <w15:commentEx w15:paraId="37E38E09" w15:done="0"/>
  <w15:commentEx w15:paraId="4CD571D9" w15:done="0"/>
  <w15:commentEx w15:paraId="775E7D51" w15:done="0"/>
  <w15:commentEx w15:paraId="59AB22EA" w15:done="0"/>
  <w15:commentEx w15:paraId="23534277" w15:done="0"/>
  <w15:commentEx w15:paraId="7A1EAAF6" w15:done="0"/>
  <w15:commentEx w15:paraId="18783A7D" w15:done="0"/>
  <w15:commentEx w15:paraId="0D038898" w15:done="0"/>
  <w15:commentEx w15:paraId="466BECB2" w15:done="0"/>
  <w15:commentEx w15:paraId="09020707" w15:done="0"/>
  <w15:commentEx w15:paraId="3E1E6793" w15:done="0"/>
  <w15:commentEx w15:paraId="08D032EA" w15:done="0"/>
  <w15:commentEx w15:paraId="3EBE8275" w15:done="0"/>
  <w15:commentEx w15:paraId="149C1C37" w15:done="0"/>
  <w15:commentEx w15:paraId="74EA97EE" w15:done="0"/>
  <w15:commentEx w15:paraId="6F6EF31B" w15:done="0"/>
  <w15:commentEx w15:paraId="5F2EE100" w15:done="0"/>
  <w15:commentEx w15:paraId="023A8664" w15:done="0"/>
  <w15:commentEx w15:paraId="370CC286" w15:done="0"/>
  <w15:commentEx w15:paraId="24310FBA" w15:done="0"/>
  <w15:commentEx w15:paraId="6F5E07E3" w15:done="0"/>
  <w15:commentEx w15:paraId="09AA4224" w15:done="0"/>
  <w15:commentEx w15:paraId="35932640" w15:done="0"/>
  <w15:commentEx w15:paraId="1A706C9D" w15:done="0"/>
  <w15:commentEx w15:paraId="2DABCAF8" w15:done="0"/>
  <w15:commentEx w15:paraId="70102A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7991243" w16cex:dateUtc="2023-02-17T01:36:00Z"/>
  <w16cex:commentExtensible w16cex:durableId="279913F1" w16cex:dateUtc="2023-02-17T01:43:00Z"/>
  <w16cex:commentExtensible w16cex:durableId="279911DA" w16cex:dateUtc="2023-02-17T01:34:00Z"/>
  <w16cex:commentExtensible w16cex:durableId="279910F0" w16cex:dateUtc="2023-02-17T01:30:00Z"/>
  <w16cex:commentExtensible w16cex:durableId="279910C0" w16cex:dateUtc="2023-02-17T01:29:00Z"/>
  <w16cex:commentExtensible w16cex:durableId="2798FCA8" w16cex:dateUtc="2023-02-17T00:04:00Z"/>
  <w16cex:commentExtensible w16cex:durableId="2798FA4D" w16cex:dateUtc="2023-02-16T23:54:00Z"/>
  <w16cex:commentExtensible w16cex:durableId="2798FD08" w16cex:dateUtc="2023-02-17T00:05:00Z"/>
  <w16cex:commentExtensible w16cex:durableId="279914C7" w16cex:dateUtc="2023-02-17T01:47:00Z"/>
  <w16cex:commentExtensible w16cex:durableId="2798FB80" w16cex:dateUtc="2023-02-16T23:59:00Z"/>
  <w16cex:commentExtensible w16cex:durableId="2798FCD5" w16cex:dateUtc="2023-02-17T00:04:00Z"/>
  <w16cex:commentExtensible w16cex:durableId="2798FAFA" w16cex:dateUtc="2023-02-16T23:56:00Z"/>
  <w16cex:commentExtensible w16cex:durableId="2798FA95" w16cex:dateUtc="2023-02-16T23:55:00Z"/>
  <w16cex:commentExtensible w16cex:durableId="2798FC1E" w16cex:dateUtc="2023-02-17T00:01:00Z"/>
  <w16cex:commentExtensible w16cex:durableId="2798FC5A" w16cex:dateUtc="2023-02-17T00:02:00Z"/>
  <w16cex:commentExtensible w16cex:durableId="2799039D" w16cex:dateUtc="2023-02-17T00:33:00Z"/>
  <w16cex:commentExtensible w16cex:durableId="2799041B" w16cex:dateUtc="2023-02-17T00:35:00Z"/>
  <w16cex:commentExtensible w16cex:durableId="27991527" w16cex:dateUtc="2023-02-17T01:48:00Z"/>
  <w16cex:commentExtensible w16cex:durableId="2799157F" w16cex:dateUtc="2023-02-17T01:50:00Z"/>
  <w16cex:commentExtensible w16cex:durableId="2798FA16" w16cex:dateUtc="2023-02-16T23:53:00Z"/>
  <w16cex:commentExtensible w16cex:durableId="2798FBF8" w16cex:dateUtc="2023-02-17T00:01:00Z"/>
  <w16cex:commentExtensible w16cex:durableId="279904E6" w16cex:dateUtc="2023-02-17T00:39:00Z"/>
  <w16cex:commentExtensible w16cex:durableId="2799049B" w16cex:dateUtc="2023-02-17T00:38:00Z"/>
  <w16cex:commentExtensible w16cex:durableId="2798F9E1" w16cex:dateUtc="2023-02-16T23:52:00Z"/>
  <w16cex:commentExtensible w16cex:durableId="279902BF" w16cex:dateUtc="2023-02-17T00:30:00Z"/>
  <w16cex:commentExtensible w16cex:durableId="27990348" w16cex:dateUtc="2023-02-17T00:32:00Z"/>
  <w16cex:commentExtensible w16cex:durableId="27991619" w16cex:dateUtc="2023-02-17T01:52:00Z"/>
  <w16cex:commentExtensible w16cex:durableId="27990FF1" w16cex:dateUtc="2023-02-17T01:26:00Z"/>
  <w16cex:commentExtensible w16cex:durableId="27990761" w16cex:dateUtc="2023-02-17T00:49:00Z"/>
  <w16cex:commentExtensible w16cex:durableId="27990B62" w16cex:dateUtc="2023-02-17T01:06:00Z"/>
  <w16cex:commentExtensible w16cex:durableId="279916B4" w16cex:dateUtc="2023-02-17T01:55:00Z"/>
  <w16cex:commentExtensible w16cex:durableId="27990F0B" w16cex:dateUtc="2023-02-17T01:22:00Z"/>
  <w16cex:commentExtensible w16cex:durableId="27990B9C" w16cex:dateUtc="2023-02-17T01:07:00Z"/>
  <w16cex:commentExtensible w16cex:durableId="2799104C" w16cex:dateUtc="2023-02-17T01:27:00Z"/>
  <w16cex:commentExtensible w16cex:durableId="279905BD" w16cex:dateUtc="2023-02-17T00:42:00Z"/>
  <w16cex:commentExtensible w16cex:durableId="2798FF32" w16cex:dateUtc="2023-02-17T0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138F3B" w16cid:durableId="27991243"/>
  <w16cid:commentId w16cid:paraId="67924E9D" w16cid:durableId="279913F1"/>
  <w16cid:commentId w16cid:paraId="4821B8A5" w16cid:durableId="279911DA"/>
  <w16cid:commentId w16cid:paraId="4C457AAF" w16cid:durableId="279910F0"/>
  <w16cid:commentId w16cid:paraId="4383585A" w16cid:durableId="279910C0"/>
  <w16cid:commentId w16cid:paraId="23F43998" w16cid:durableId="2798FCA8"/>
  <w16cid:commentId w16cid:paraId="3CC01944" w16cid:durableId="2798FA4D"/>
  <w16cid:commentId w16cid:paraId="422592CB" w16cid:durableId="2798FD08"/>
  <w16cid:commentId w16cid:paraId="1AF657C0" w16cid:durableId="279914C7"/>
  <w16cid:commentId w16cid:paraId="70076237" w16cid:durableId="2798FB80"/>
  <w16cid:commentId w16cid:paraId="37E38E09" w16cid:durableId="2798FCD5"/>
  <w16cid:commentId w16cid:paraId="4CD571D9" w16cid:durableId="2798FAFA"/>
  <w16cid:commentId w16cid:paraId="775E7D51" w16cid:durableId="2798FA95"/>
  <w16cid:commentId w16cid:paraId="59AB22EA" w16cid:durableId="2798FC1E"/>
  <w16cid:commentId w16cid:paraId="23534277" w16cid:durableId="2798FC5A"/>
  <w16cid:commentId w16cid:paraId="7A1EAAF6" w16cid:durableId="2799039D"/>
  <w16cid:commentId w16cid:paraId="18783A7D" w16cid:durableId="2799041B"/>
  <w16cid:commentId w16cid:paraId="0D038898" w16cid:durableId="27991527"/>
  <w16cid:commentId w16cid:paraId="466BECB2" w16cid:durableId="2799157F"/>
  <w16cid:commentId w16cid:paraId="09020707" w16cid:durableId="2798FA16"/>
  <w16cid:commentId w16cid:paraId="3E1E6793" w16cid:durableId="2798FBF8"/>
  <w16cid:commentId w16cid:paraId="08D032EA" w16cid:durableId="279904E6"/>
  <w16cid:commentId w16cid:paraId="3EBE8275" w16cid:durableId="2799049B"/>
  <w16cid:commentId w16cid:paraId="149C1C37" w16cid:durableId="2798F9E1"/>
  <w16cid:commentId w16cid:paraId="74EA97EE" w16cid:durableId="279902BF"/>
  <w16cid:commentId w16cid:paraId="6F6EF31B" w16cid:durableId="27990348"/>
  <w16cid:commentId w16cid:paraId="5F2EE100" w16cid:durableId="27991619"/>
  <w16cid:commentId w16cid:paraId="023A8664" w16cid:durableId="27990FF1"/>
  <w16cid:commentId w16cid:paraId="370CC286" w16cid:durableId="27990761"/>
  <w16cid:commentId w16cid:paraId="24310FBA" w16cid:durableId="27990B62"/>
  <w16cid:commentId w16cid:paraId="6F5E07E3" w16cid:durableId="279916B4"/>
  <w16cid:commentId w16cid:paraId="09AA4224" w16cid:durableId="27990F0B"/>
  <w16cid:commentId w16cid:paraId="35932640" w16cid:durableId="27990B9C"/>
  <w16cid:commentId w16cid:paraId="1A706C9D" w16cid:durableId="2799104C"/>
  <w16cid:commentId w16cid:paraId="2DABCAF8" w16cid:durableId="279905BD"/>
  <w16cid:commentId w16cid:paraId="70102A4A" w16cid:durableId="2798FF3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8D26B" w14:textId="77777777" w:rsidR="00B21BD0" w:rsidRDefault="00B21BD0" w:rsidP="005B7682">
      <w:pPr>
        <w:spacing w:after="0" w:line="240" w:lineRule="auto"/>
      </w:pPr>
      <w:r>
        <w:separator/>
      </w:r>
    </w:p>
  </w:endnote>
  <w:endnote w:type="continuationSeparator" w:id="0">
    <w:p w14:paraId="7D1461AF" w14:textId="77777777" w:rsidR="00B21BD0" w:rsidRDefault="00B21BD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55C2A4A"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A279C3">
              <w:rPr>
                <w:b/>
                <w:bCs/>
                <w:u w:val="single"/>
              </w:rPr>
              <w:t xml:space="preserve">GLOBAL </w:t>
            </w:r>
            <w:r w:rsidR="0096189E">
              <w:rPr>
                <w:b/>
                <w:bCs/>
                <w:u w:val="single"/>
              </w:rPr>
              <w:t>UNITED DEFENSE</w:t>
            </w:r>
            <w:r w:rsidR="00A279C3">
              <w:rPr>
                <w:rFonts w:cstheme="minorHAnsi"/>
                <w:b/>
                <w:bCs/>
                <w:vertAlign w:val="superscript"/>
              </w:rPr>
              <w:t>®</w:t>
            </w:r>
            <w:r w:rsidR="00A279C3">
              <w:rPr>
                <w:b/>
                <w:bCs/>
              </w:rPr>
              <w:t>, INC.</w:t>
            </w:r>
            <w:r w:rsidR="00A279C3">
              <w:t xml:space="preserve"> 2020</w:t>
            </w:r>
            <w:r w:rsidR="000B42C6">
              <w:t>-202</w:t>
            </w:r>
            <w:r w:rsidR="00D8352F">
              <w:t>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4A495" w14:textId="77777777" w:rsidR="00B21BD0" w:rsidRDefault="00B21BD0" w:rsidP="005B7682">
      <w:pPr>
        <w:spacing w:after="0" w:line="240" w:lineRule="auto"/>
      </w:pPr>
      <w:r>
        <w:separator/>
      </w:r>
    </w:p>
  </w:footnote>
  <w:footnote w:type="continuationSeparator" w:id="0">
    <w:p w14:paraId="08A8107E" w14:textId="77777777" w:rsidR="00B21BD0" w:rsidRDefault="00B21BD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3325E7A8"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52B644EF"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96189E">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3DB3F5EB" w:rsidR="0078387A" w:rsidRPr="005B7682" w:rsidRDefault="0078387A" w:rsidP="0096189E">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1D00BA9"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6189E">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96189E" w:rsidRPr="00756B5A">
      <w:rPr>
        <w:i/>
        <w:color w:val="000000" w:themeColor="text1"/>
        <w:sz w:val="18"/>
      </w:rPr>
      <w:t>of</w:t>
    </w:r>
    <w:r w:rsidR="0096189E">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96189E">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96189E">
      <w:rPr>
        <w:i/>
        <w:color w:val="000000" w:themeColor="text1"/>
        <w:sz w:val="18"/>
      </w:rPr>
      <w:t xml:space="preserve">  </w:t>
    </w:r>
    <w:proofErr w:type="gramEnd"/>
    <w:r w:rsidR="0096189E">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07880"/>
    <w:rsid w:val="00010E7A"/>
    <w:rsid w:val="00011430"/>
    <w:rsid w:val="0001400E"/>
    <w:rsid w:val="000141AF"/>
    <w:rsid w:val="00016A54"/>
    <w:rsid w:val="00020818"/>
    <w:rsid w:val="00025B31"/>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310B"/>
    <w:rsid w:val="00074C5F"/>
    <w:rsid w:val="00075110"/>
    <w:rsid w:val="0007568B"/>
    <w:rsid w:val="00075731"/>
    <w:rsid w:val="00077D95"/>
    <w:rsid w:val="000807BC"/>
    <w:rsid w:val="000830E8"/>
    <w:rsid w:val="000851C6"/>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6216"/>
    <w:rsid w:val="000B7FDC"/>
    <w:rsid w:val="000C064F"/>
    <w:rsid w:val="000C0EF8"/>
    <w:rsid w:val="000C12FC"/>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6296"/>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2E60"/>
    <w:rsid w:val="002134D0"/>
    <w:rsid w:val="00215F41"/>
    <w:rsid w:val="0021694A"/>
    <w:rsid w:val="002218CD"/>
    <w:rsid w:val="00222D9D"/>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4D8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3DE0"/>
    <w:rsid w:val="00336C56"/>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607A2"/>
    <w:rsid w:val="00361715"/>
    <w:rsid w:val="00362055"/>
    <w:rsid w:val="003621DD"/>
    <w:rsid w:val="003651A1"/>
    <w:rsid w:val="0036529B"/>
    <w:rsid w:val="00367D9D"/>
    <w:rsid w:val="00372950"/>
    <w:rsid w:val="00374564"/>
    <w:rsid w:val="00375D8B"/>
    <w:rsid w:val="0037631C"/>
    <w:rsid w:val="00377E9C"/>
    <w:rsid w:val="00382090"/>
    <w:rsid w:val="00382DD2"/>
    <w:rsid w:val="00384500"/>
    <w:rsid w:val="003852F5"/>
    <w:rsid w:val="003853C8"/>
    <w:rsid w:val="00391B42"/>
    <w:rsid w:val="00396AEC"/>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1935"/>
    <w:rsid w:val="00412932"/>
    <w:rsid w:val="00412A22"/>
    <w:rsid w:val="00413633"/>
    <w:rsid w:val="004145FB"/>
    <w:rsid w:val="00414D1E"/>
    <w:rsid w:val="00417CBF"/>
    <w:rsid w:val="004213E8"/>
    <w:rsid w:val="00421EE5"/>
    <w:rsid w:val="00421FE7"/>
    <w:rsid w:val="00422544"/>
    <w:rsid w:val="00430198"/>
    <w:rsid w:val="00430748"/>
    <w:rsid w:val="0043289F"/>
    <w:rsid w:val="00432D38"/>
    <w:rsid w:val="0043395E"/>
    <w:rsid w:val="00435D7E"/>
    <w:rsid w:val="00436EF7"/>
    <w:rsid w:val="0043735B"/>
    <w:rsid w:val="00437911"/>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626C"/>
    <w:rsid w:val="004B6F89"/>
    <w:rsid w:val="004C14C5"/>
    <w:rsid w:val="004C6F78"/>
    <w:rsid w:val="004C75C8"/>
    <w:rsid w:val="004C7DAE"/>
    <w:rsid w:val="004D0240"/>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2AFF"/>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9F3"/>
    <w:rsid w:val="005600FB"/>
    <w:rsid w:val="00564069"/>
    <w:rsid w:val="005654F0"/>
    <w:rsid w:val="00570024"/>
    <w:rsid w:val="005707BD"/>
    <w:rsid w:val="00571A13"/>
    <w:rsid w:val="00574968"/>
    <w:rsid w:val="00576C8F"/>
    <w:rsid w:val="005775CD"/>
    <w:rsid w:val="00580DFC"/>
    <w:rsid w:val="00583A13"/>
    <w:rsid w:val="00590AA7"/>
    <w:rsid w:val="005920B0"/>
    <w:rsid w:val="0059451D"/>
    <w:rsid w:val="00596BE5"/>
    <w:rsid w:val="005A0BE7"/>
    <w:rsid w:val="005A16EF"/>
    <w:rsid w:val="005A2AEA"/>
    <w:rsid w:val="005A4C8A"/>
    <w:rsid w:val="005B16FC"/>
    <w:rsid w:val="005B3538"/>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573B"/>
    <w:rsid w:val="005D6742"/>
    <w:rsid w:val="005D6F80"/>
    <w:rsid w:val="005D73BF"/>
    <w:rsid w:val="005E0FD4"/>
    <w:rsid w:val="005E2328"/>
    <w:rsid w:val="005E367C"/>
    <w:rsid w:val="005E3E19"/>
    <w:rsid w:val="005E4750"/>
    <w:rsid w:val="005E4D78"/>
    <w:rsid w:val="005E4E35"/>
    <w:rsid w:val="005E718D"/>
    <w:rsid w:val="005E7D67"/>
    <w:rsid w:val="005F1AAA"/>
    <w:rsid w:val="005F4073"/>
    <w:rsid w:val="005F466E"/>
    <w:rsid w:val="005F5B19"/>
    <w:rsid w:val="005F5D6B"/>
    <w:rsid w:val="005F6A94"/>
    <w:rsid w:val="00600545"/>
    <w:rsid w:val="0060363B"/>
    <w:rsid w:val="00604384"/>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55F7"/>
    <w:rsid w:val="00657F0B"/>
    <w:rsid w:val="00662A78"/>
    <w:rsid w:val="006646AF"/>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21F6"/>
    <w:rsid w:val="00692F89"/>
    <w:rsid w:val="00693135"/>
    <w:rsid w:val="00695DE2"/>
    <w:rsid w:val="00695DFD"/>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C7F8D"/>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366BD"/>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C0205"/>
    <w:rsid w:val="007C0491"/>
    <w:rsid w:val="007C07BF"/>
    <w:rsid w:val="007C6737"/>
    <w:rsid w:val="007C7D60"/>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1CFF"/>
    <w:rsid w:val="007F2747"/>
    <w:rsid w:val="007F32F7"/>
    <w:rsid w:val="007F3757"/>
    <w:rsid w:val="007F4256"/>
    <w:rsid w:val="007F6F56"/>
    <w:rsid w:val="007F7E11"/>
    <w:rsid w:val="00800FFE"/>
    <w:rsid w:val="008014AC"/>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2095"/>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7698"/>
    <w:rsid w:val="008617E2"/>
    <w:rsid w:val="00861B1A"/>
    <w:rsid w:val="00861C3B"/>
    <w:rsid w:val="00861E30"/>
    <w:rsid w:val="0086522A"/>
    <w:rsid w:val="00865E6D"/>
    <w:rsid w:val="00865E82"/>
    <w:rsid w:val="0086680C"/>
    <w:rsid w:val="008668E1"/>
    <w:rsid w:val="008669E4"/>
    <w:rsid w:val="00867C6A"/>
    <w:rsid w:val="008702D3"/>
    <w:rsid w:val="008704E3"/>
    <w:rsid w:val="00870CA9"/>
    <w:rsid w:val="00872299"/>
    <w:rsid w:val="00873DC9"/>
    <w:rsid w:val="0087496D"/>
    <w:rsid w:val="00875A2F"/>
    <w:rsid w:val="0087669F"/>
    <w:rsid w:val="0088029C"/>
    <w:rsid w:val="00883189"/>
    <w:rsid w:val="00883DA6"/>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0792"/>
    <w:rsid w:val="008C53A7"/>
    <w:rsid w:val="008C5E5C"/>
    <w:rsid w:val="008C768B"/>
    <w:rsid w:val="008C79BD"/>
    <w:rsid w:val="008D1610"/>
    <w:rsid w:val="008D49B6"/>
    <w:rsid w:val="008D49E0"/>
    <w:rsid w:val="008D59DC"/>
    <w:rsid w:val="008D75F9"/>
    <w:rsid w:val="008E05C3"/>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17EC6"/>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202"/>
    <w:rsid w:val="00946714"/>
    <w:rsid w:val="0094720C"/>
    <w:rsid w:val="00947527"/>
    <w:rsid w:val="00950C0C"/>
    <w:rsid w:val="00952EAD"/>
    <w:rsid w:val="0095329A"/>
    <w:rsid w:val="00953C36"/>
    <w:rsid w:val="00953D1B"/>
    <w:rsid w:val="00953F3A"/>
    <w:rsid w:val="00961125"/>
    <w:rsid w:val="00961412"/>
    <w:rsid w:val="0096189E"/>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23A1"/>
    <w:rsid w:val="009956B4"/>
    <w:rsid w:val="009A0809"/>
    <w:rsid w:val="009A1477"/>
    <w:rsid w:val="009A1AA2"/>
    <w:rsid w:val="009A2756"/>
    <w:rsid w:val="009A3582"/>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20A4B"/>
    <w:rsid w:val="00B21BD0"/>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65E09"/>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4068"/>
    <w:rsid w:val="00B95F5D"/>
    <w:rsid w:val="00B973D1"/>
    <w:rsid w:val="00B9746B"/>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1BB7"/>
    <w:rsid w:val="00C52987"/>
    <w:rsid w:val="00C5441A"/>
    <w:rsid w:val="00C548AA"/>
    <w:rsid w:val="00C57E00"/>
    <w:rsid w:val="00C60284"/>
    <w:rsid w:val="00C6068F"/>
    <w:rsid w:val="00C60AE0"/>
    <w:rsid w:val="00C623B4"/>
    <w:rsid w:val="00C6481C"/>
    <w:rsid w:val="00C673A6"/>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2B2D"/>
    <w:rsid w:val="00D079C5"/>
    <w:rsid w:val="00D134FD"/>
    <w:rsid w:val="00D13C70"/>
    <w:rsid w:val="00D175BB"/>
    <w:rsid w:val="00D2229C"/>
    <w:rsid w:val="00D23BBE"/>
    <w:rsid w:val="00D23D62"/>
    <w:rsid w:val="00D24D73"/>
    <w:rsid w:val="00D26955"/>
    <w:rsid w:val="00D26EC6"/>
    <w:rsid w:val="00D30487"/>
    <w:rsid w:val="00D328A6"/>
    <w:rsid w:val="00D35069"/>
    <w:rsid w:val="00D35211"/>
    <w:rsid w:val="00D36219"/>
    <w:rsid w:val="00D376A8"/>
    <w:rsid w:val="00D42108"/>
    <w:rsid w:val="00D43191"/>
    <w:rsid w:val="00D44116"/>
    <w:rsid w:val="00D47FCF"/>
    <w:rsid w:val="00D512B6"/>
    <w:rsid w:val="00D51491"/>
    <w:rsid w:val="00D5265B"/>
    <w:rsid w:val="00D53BD4"/>
    <w:rsid w:val="00D5619E"/>
    <w:rsid w:val="00D62443"/>
    <w:rsid w:val="00D6328A"/>
    <w:rsid w:val="00D71870"/>
    <w:rsid w:val="00D7524B"/>
    <w:rsid w:val="00D76E24"/>
    <w:rsid w:val="00D7797E"/>
    <w:rsid w:val="00D779AB"/>
    <w:rsid w:val="00D77A1B"/>
    <w:rsid w:val="00D820BC"/>
    <w:rsid w:val="00D8352F"/>
    <w:rsid w:val="00D86A9C"/>
    <w:rsid w:val="00D87885"/>
    <w:rsid w:val="00D87B37"/>
    <w:rsid w:val="00D906E6"/>
    <w:rsid w:val="00D92571"/>
    <w:rsid w:val="00D9606D"/>
    <w:rsid w:val="00D961C3"/>
    <w:rsid w:val="00DA0E07"/>
    <w:rsid w:val="00DA2B01"/>
    <w:rsid w:val="00DA6DD6"/>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376"/>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2F84"/>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3F1"/>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C7D"/>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42AE"/>
    <w:rsid w:val="00F87CE6"/>
    <w:rsid w:val="00F95A7A"/>
    <w:rsid w:val="00F963CE"/>
    <w:rsid w:val="00FA288A"/>
    <w:rsid w:val="00FA49BD"/>
    <w:rsid w:val="00FA6554"/>
    <w:rsid w:val="00FA66FF"/>
    <w:rsid w:val="00FA6DB6"/>
    <w:rsid w:val="00FA7284"/>
    <w:rsid w:val="00FB0D47"/>
    <w:rsid w:val="00FB227E"/>
    <w:rsid w:val="00FB2B4E"/>
    <w:rsid w:val="00FB5DAE"/>
    <w:rsid w:val="00FB6F81"/>
    <w:rsid w:val="00FC02A3"/>
    <w:rsid w:val="00FC0EB8"/>
    <w:rsid w:val="00FC1374"/>
    <w:rsid w:val="00FC29AA"/>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2023-02-17T01:58:00Z</cp:lastPrinted>
  <dcterms:created xsi:type="dcterms:W3CDTF">2023-09-19T04:03:00Z</dcterms:created>
  <dcterms:modified xsi:type="dcterms:W3CDTF">2023-09-20T00:53:00Z</dcterms:modified>
</cp:coreProperties>
</file>