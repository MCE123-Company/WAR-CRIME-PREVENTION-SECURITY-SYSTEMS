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73CC1861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del w:id="0" w:author="Patrick McElhiney" w:date="2024-12-19T21:18:00Z" w16du:dateUtc="2024-12-20T02:18:00Z">
        <w:r w:rsidDel="007544BE">
          <w:rPr>
            <w:rFonts w:ascii="Arial Black" w:hAnsi="Arial Black"/>
            <w:color w:val="00B050"/>
            <w:sz w:val="28"/>
            <w:szCs w:val="28"/>
          </w:rPr>
          <w:delText>GENERAL</w:delText>
        </w:r>
        <w:r w:rsidRPr="008608E7" w:rsidDel="007544BE">
          <w:rPr>
            <w:rFonts w:ascii="Arial Black" w:hAnsi="Arial Black"/>
            <w:color w:val="00B050"/>
            <w:sz w:val="28"/>
            <w:szCs w:val="28"/>
          </w:rPr>
          <w:delText xml:space="preserve"> </w:delText>
        </w:r>
      </w:del>
      <w:ins w:id="1" w:author="Patrick McElhiney" w:date="2024-12-19T21:18:00Z" w16du:dateUtc="2024-12-20T02:18:00Z">
        <w:r w:rsidR="007544BE">
          <w:rPr>
            <w:rFonts w:ascii="Arial Black" w:hAnsi="Arial Black"/>
            <w:color w:val="00B050"/>
            <w:sz w:val="28"/>
            <w:szCs w:val="28"/>
          </w:rPr>
          <w:t>CRIMINAL</w:t>
        </w:r>
        <w:r w:rsidR="007544BE" w:rsidRPr="008608E7">
          <w:rPr>
            <w:rFonts w:ascii="Arial Black" w:hAnsi="Arial Black"/>
            <w:color w:val="00B050"/>
            <w:sz w:val="28"/>
            <w:szCs w:val="28"/>
          </w:rPr>
          <w:t xml:space="preserve"> </w:t>
        </w:r>
      </w:ins>
      <w:r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7CB725CF" w:rsidR="009B00FA" w:rsidRDefault="007544BE" w:rsidP="00B111EA">
      <w:pPr>
        <w:jc w:val="center"/>
        <w:rPr>
          <w:bCs/>
          <w:sz w:val="28"/>
          <w:szCs w:val="28"/>
        </w:rPr>
      </w:pPr>
      <w:ins w:id="2" w:author="Patrick McElhiney" w:date="2024-12-19T21:18:00Z" w16du:dateUtc="2024-12-20T02:18:00Z">
        <w:r>
          <w:rPr>
            <w:bCs/>
            <w:sz w:val="28"/>
            <w:szCs w:val="28"/>
          </w:rPr>
          <w:t>12/19/2024 9:18:33 PM</w:t>
        </w:r>
      </w:ins>
      <w:del w:id="3" w:author="Patrick McElhiney" w:date="2024-12-19T21:18:00Z" w16du:dateUtc="2024-12-20T02:18:00Z">
        <w:r w:rsidR="00025696" w:rsidDel="007544BE">
          <w:rPr>
            <w:bCs/>
            <w:sz w:val="28"/>
            <w:szCs w:val="28"/>
          </w:rPr>
          <w:delText>12/19/2024 9:15:40 PM</w:delText>
        </w:r>
      </w:del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ED6EC02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4" w:name="_Hlk115721877"/>
      <w:del w:id="5" w:author="Patrick McElhiney" w:date="2024-12-19T21:18:00Z" w16du:dateUtc="2024-12-20T02:18:00Z">
        <w:r w:rsidDel="007544BE">
          <w:rPr>
            <w:b/>
            <w:sz w:val="24"/>
          </w:rPr>
          <w:lastRenderedPageBreak/>
          <w:delText xml:space="preserve">GENERAL </w:delText>
        </w:r>
      </w:del>
      <w:ins w:id="6" w:author="Patrick McElhiney" w:date="2024-12-19T21:18:00Z" w16du:dateUtc="2024-12-20T02:18:00Z">
        <w:r w:rsidR="007544BE">
          <w:rPr>
            <w:b/>
            <w:sz w:val="24"/>
          </w:rPr>
          <w:t>CRIMINAL</w:t>
        </w:r>
        <w:r w:rsidR="007544BE">
          <w:rPr>
            <w:b/>
            <w:sz w:val="24"/>
          </w:rPr>
          <w:t xml:space="preserve"> </w:t>
        </w:r>
      </w:ins>
      <w:r>
        <w:rPr>
          <w:b/>
          <w:sz w:val="24"/>
        </w:rPr>
        <w:t>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4"/>
    </w:p>
    <w:p w14:paraId="15B975CC" w14:textId="0E5E9DF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del w:id="7" w:author="Patrick McElhiney" w:date="2024-12-19T21:18:00Z" w16du:dateUtc="2024-12-20T02:18:00Z">
        <w:r w:rsidR="00950C27" w:rsidDel="007544BE">
          <w:rPr>
            <w:u w:val="single"/>
          </w:rPr>
          <w:delText xml:space="preserve">GENERAL </w:delText>
        </w:r>
      </w:del>
      <w:ins w:id="8" w:author="Patrick McElhiney" w:date="2024-12-19T21:18:00Z" w16du:dateUtc="2024-12-20T02:18:00Z">
        <w:r w:rsidR="007544BE">
          <w:rPr>
            <w:u w:val="single"/>
          </w:rPr>
          <w:t>CRIMINAL</w:t>
        </w:r>
        <w:r w:rsidR="007544BE">
          <w:rPr>
            <w:u w:val="single"/>
          </w:rPr>
          <w:t xml:space="preserve"> </w:t>
        </w:r>
      </w:ins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del w:id="9" w:author="Patrick McElhiney" w:date="2024-12-19T21:18:00Z" w16du:dateUtc="2024-12-20T02:18:00Z">
        <w:r w:rsidR="00950C27" w:rsidDel="007544BE">
          <w:rPr>
            <w:b/>
            <w:bCs/>
            <w:color w:val="FF0000"/>
          </w:rPr>
          <w:delText xml:space="preserve">GENERAL </w:delText>
        </w:r>
      </w:del>
      <w:ins w:id="10" w:author="Patrick McElhiney" w:date="2024-12-19T21:18:00Z" w16du:dateUtc="2024-12-20T02:18:00Z">
        <w:r w:rsidR="007544BE">
          <w:rPr>
            <w:b/>
            <w:bCs/>
            <w:color w:val="FF0000"/>
          </w:rPr>
          <w:t>CRIMINAL</w:t>
        </w:r>
        <w:r w:rsidR="007544BE">
          <w:rPr>
            <w:b/>
            <w:bCs/>
            <w:color w:val="FF0000"/>
          </w:rPr>
          <w:t xml:space="preserve"> </w:t>
        </w:r>
      </w:ins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del w:id="11" w:author="Patrick McElhiney" w:date="2024-12-19T21:18:00Z" w16du:dateUtc="2024-12-20T02:18:00Z">
        <w:r w:rsidR="00950C27" w:rsidDel="007544BE">
          <w:rPr>
            <w:b/>
            <w:bCs/>
            <w:color w:val="FF0000"/>
          </w:rPr>
          <w:delText xml:space="preserve">GENERAL </w:delText>
        </w:r>
      </w:del>
      <w:ins w:id="12" w:author="Patrick McElhiney" w:date="2024-12-19T21:18:00Z" w16du:dateUtc="2024-12-20T02:18:00Z">
        <w:r w:rsidR="007544BE">
          <w:rPr>
            <w:b/>
            <w:bCs/>
            <w:color w:val="FF0000"/>
          </w:rPr>
          <w:t>CRIMINAL</w:t>
        </w:r>
        <w:r w:rsidR="007544BE">
          <w:rPr>
            <w:b/>
            <w:bCs/>
            <w:color w:val="FF0000"/>
          </w:rPr>
          <w:t xml:space="preserve"> </w:t>
        </w:r>
      </w:ins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36074CB" w:rsidR="007A084E" w:rsidRDefault="00E57121" w:rsidP="007A084E">
      <w:pPr>
        <w:ind w:left="360"/>
        <w:jc w:val="both"/>
        <w:rPr>
          <w:b/>
          <w:bCs/>
        </w:rPr>
      </w:pPr>
      <w:bookmarkStart w:id="13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del w:id="14" w:author="Patrick McElhiney" w:date="2024-12-19T21:19:00Z" w16du:dateUtc="2024-12-20T02:19:00Z">
        <w:r w:rsidR="00950C27" w:rsidDel="007544BE">
          <w:rPr>
            <w:b/>
            <w:bCs/>
            <w:color w:val="FF0000"/>
          </w:rPr>
          <w:delText xml:space="preserve">GENERAL </w:delText>
        </w:r>
      </w:del>
      <w:ins w:id="15" w:author="Patrick McElhiney" w:date="2024-12-19T21:19:00Z" w16du:dateUtc="2024-12-20T02:19:00Z">
        <w:r w:rsidR="007544BE">
          <w:rPr>
            <w:b/>
            <w:bCs/>
            <w:color w:val="FF0000"/>
          </w:rPr>
          <w:t>CRIMINAL</w:t>
        </w:r>
        <w:r w:rsidR="007544BE">
          <w:rPr>
            <w:b/>
            <w:bCs/>
            <w:color w:val="FF0000"/>
          </w:rPr>
          <w:t xml:space="preserve"> </w:t>
        </w:r>
      </w:ins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1C7852E" w14:textId="749AACD6" w:rsidR="007544BE" w:rsidRDefault="007544BE" w:rsidP="007544BE">
      <w:pPr>
        <w:ind w:left="720"/>
        <w:jc w:val="both"/>
        <w:rPr>
          <w:ins w:id="16" w:author="Patrick McElhiney" w:date="2024-12-19T21:19:00Z" w16du:dateUtc="2024-12-20T02:19:00Z"/>
          <w:b/>
          <w:bCs/>
        </w:rPr>
      </w:pPr>
      <w:ins w:id="17" w:author="Patrick McElhiney" w:date="2024-12-19T21:19:00Z" w16du:dateUtc="2024-12-20T02:19:00Z">
        <w:r>
          <w:rPr>
            <w:u w:val="single"/>
          </w:rPr>
          <w:t>DEFENSIVE 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EVIDENCE</w:t>
        </w:r>
        <w:r>
          <w:rPr>
            <w:b/>
            <w:bCs/>
            <w:color w:val="FF0000"/>
          </w:rPr>
          <w:t xml:space="preserve"> TAMPERING CRIME</w:t>
        </w:r>
        <w:r>
          <w:rPr>
            <w:b/>
            <w:bCs/>
          </w:rPr>
          <w:t>(</w:t>
        </w:r>
        <w:r w:rsidRPr="00F66817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4775A893" w14:textId="0805809B" w:rsidR="002B045D" w:rsidDel="007544BE" w:rsidRDefault="002B045D" w:rsidP="006A5B19">
      <w:pPr>
        <w:ind w:left="720"/>
        <w:jc w:val="both"/>
        <w:rPr>
          <w:del w:id="18" w:author="Patrick McElhiney" w:date="2024-12-19T21:17:00Z" w16du:dateUtc="2024-12-20T02:17:00Z"/>
          <w:b/>
          <w:bCs/>
        </w:rPr>
      </w:pPr>
      <w:del w:id="19" w:author="Patrick McElhiney" w:date="2024-12-19T21:17:00Z" w16du:dateUtc="2024-12-20T02:17:00Z">
        <w:r w:rsidDel="007544BE">
          <w:rPr>
            <w:u w:val="single"/>
          </w:rPr>
          <w:delText>CUSTOM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PHYSICAL WAR CRIME</w:delText>
        </w:r>
        <w:r w:rsidDel="007544BE">
          <w:rPr>
            <w:b/>
            <w:bCs/>
          </w:rPr>
          <w:delText>(</w:delText>
        </w:r>
        <w:r w:rsidRPr="006A5B19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                                        </w:delText>
        </w:r>
        <w:r w:rsidRPr="006A5B19" w:rsidDel="007544BE">
          <w:rPr>
            <w:b/>
            <w:bCs/>
            <w:color w:val="00B0F0"/>
          </w:rPr>
          <w:delText>EXPLICITLY GLOBALLY DEFINED</w:delText>
        </w:r>
        <w:r w:rsidDel="007544BE">
          <w:rPr>
            <w:b/>
            <w:bCs/>
          </w:rPr>
          <w:delText>;</w:delText>
        </w:r>
      </w:del>
    </w:p>
    <w:p w14:paraId="07D0F2D6" w14:textId="782CFC06" w:rsidR="002B045D" w:rsidDel="007544BE" w:rsidRDefault="002B045D" w:rsidP="00206C54">
      <w:pPr>
        <w:ind w:left="720"/>
        <w:jc w:val="both"/>
        <w:rPr>
          <w:del w:id="20" w:author="Patrick McElhiney" w:date="2024-12-19T21:17:00Z" w16du:dateUtc="2024-12-20T02:17:00Z"/>
          <w:b/>
          <w:bCs/>
        </w:rPr>
      </w:pPr>
      <w:del w:id="2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="00992D80" w:rsidDel="007544BE">
          <w:rPr>
            <w:b/>
            <w:bCs/>
            <w:color w:val="FF0000"/>
          </w:rPr>
          <w:delText>BASKETBALL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600B0A3" w14:textId="050B70A6" w:rsidR="002B045D" w:rsidDel="007544BE" w:rsidRDefault="002B045D" w:rsidP="007C2C18">
      <w:pPr>
        <w:ind w:left="720"/>
        <w:jc w:val="both"/>
        <w:rPr>
          <w:del w:id="22" w:author="Patrick McElhiney" w:date="2024-12-19T21:17:00Z" w16du:dateUtc="2024-12-20T02:17:00Z"/>
          <w:b/>
          <w:bCs/>
        </w:rPr>
      </w:pPr>
      <w:del w:id="23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CLEANSING</w:delText>
        </w:r>
        <w:r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FF0000"/>
          </w:rPr>
          <w:delText>ANY INTELLECTUAL</w:delText>
        </w:r>
        <w:r w:rsidDel="007544BE">
          <w:rPr>
            <w:b/>
            <w:bCs/>
          </w:rPr>
          <w:delText>(</w:delText>
        </w:r>
        <w:r w:rsidRPr="007C2C1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3856690" w14:textId="136A5717" w:rsidR="002B045D" w:rsidDel="007544BE" w:rsidRDefault="002B045D" w:rsidP="00FE76E4">
      <w:pPr>
        <w:ind w:left="720"/>
        <w:jc w:val="both"/>
        <w:rPr>
          <w:del w:id="24" w:author="Patrick McElhiney" w:date="2024-12-19T21:17:00Z" w16du:dateUtc="2024-12-20T02:17:00Z"/>
          <w:b/>
          <w:bCs/>
        </w:rPr>
      </w:pPr>
      <w:del w:id="25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C</w:delText>
        </w:r>
        <w:r w:rsidDel="007544BE">
          <w:rPr>
            <w:b/>
            <w:bCs/>
            <w:color w:val="FF0000"/>
          </w:rPr>
          <w:delText>OLD-BLOODED MURDER</w:delText>
        </w:r>
        <w:r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7A3D93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7A3D93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042EF7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THROUGH</w:delText>
        </w:r>
        <w:r w:rsidR="001243EA" w:rsidRPr="00042EF7" w:rsidDel="007544BE">
          <w:rPr>
            <w:b/>
            <w:bCs/>
          </w:rPr>
          <w:delText xml:space="preserve"> </w:delText>
        </w:r>
        <w:r w:rsidRPr="00981C40" w:rsidDel="007544BE">
          <w:rPr>
            <w:b/>
            <w:bCs/>
            <w:color w:val="7030A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RPr="00981C40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81C40" w:rsidDel="007544BE">
          <w:rPr>
            <w:b/>
            <w:bCs/>
            <w:color w:val="7030A0"/>
          </w:rPr>
          <w:delText>UTILIZING</w:delText>
        </w:r>
        <w:r w:rsidDel="007544BE">
          <w:rPr>
            <w:b/>
            <w:bCs/>
          </w:rPr>
          <w:delText xml:space="preserve"> </w:delText>
        </w:r>
        <w:r w:rsidRPr="00981C40" w:rsidDel="007544BE">
          <w:rPr>
            <w:b/>
            <w:bCs/>
            <w:color w:val="FF0000"/>
          </w:rPr>
          <w:delText xml:space="preserve">ANY SPACE </w:delText>
        </w:r>
        <w:r w:rsidR="001243EA" w:rsidDel="007544BE">
          <w:rPr>
            <w:b/>
            <w:bCs/>
            <w:color w:val="FF0000"/>
          </w:rPr>
          <w:delText xml:space="preserve">SATELLITE </w:delText>
        </w:r>
        <w:r w:rsidRPr="00981C40" w:rsidDel="007544BE">
          <w:rPr>
            <w:b/>
            <w:bCs/>
            <w:color w:val="FF0000"/>
          </w:rPr>
          <w:delText>WEAPON</w:delText>
        </w:r>
        <w:r w:rsidDel="007544BE">
          <w:rPr>
            <w:b/>
            <w:bCs/>
          </w:rPr>
          <w:delText>(</w:delText>
        </w:r>
        <w:r w:rsidRPr="00981C4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FBC53D6" w14:textId="70DCDAFC" w:rsidR="002B045D" w:rsidDel="007544BE" w:rsidRDefault="002B045D" w:rsidP="00C84EE8">
      <w:pPr>
        <w:ind w:left="720"/>
        <w:jc w:val="both"/>
        <w:rPr>
          <w:del w:id="26" w:author="Patrick McElhiney" w:date="2024-12-19T21:17:00Z" w16du:dateUtc="2024-12-20T02:17:00Z"/>
          <w:b/>
          <w:bCs/>
        </w:rPr>
      </w:pPr>
      <w:del w:id="27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CON</w:delText>
        </w:r>
        <w:r w:rsidDel="007544BE">
          <w:rPr>
            <w:b/>
            <w:bCs/>
            <w:color w:val="FF0000"/>
          </w:rPr>
          <w:delText>COCTION</w:delText>
        </w:r>
        <w:r w:rsidRPr="003C2879" w:rsidDel="007544BE">
          <w:rPr>
            <w:b/>
            <w:bCs/>
          </w:rPr>
          <w:delText xml:space="preserve"> </w:delText>
        </w:r>
        <w:r w:rsidRPr="003C2879" w:rsidDel="007544BE">
          <w:rPr>
            <w:b/>
            <w:bCs/>
            <w:color w:val="0070C0"/>
          </w:rPr>
          <w:delText>OF</w:delText>
        </w:r>
        <w:r w:rsidRPr="003C2879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CRIMES CHARGES</w:delText>
        </w:r>
        <w:r w:rsidDel="007544BE">
          <w:rPr>
            <w:b/>
            <w:bCs/>
          </w:rPr>
          <w:delText>;</w:delText>
        </w:r>
      </w:del>
    </w:p>
    <w:p w14:paraId="72A5B023" w14:textId="54AB03A3" w:rsidR="00E669BF" w:rsidDel="007544BE" w:rsidRDefault="00E669BF" w:rsidP="00E669BF">
      <w:pPr>
        <w:ind w:left="720"/>
        <w:jc w:val="both"/>
        <w:rPr>
          <w:del w:id="28" w:author="Patrick McElhiney" w:date="2024-12-19T21:17:00Z" w16du:dateUtc="2024-12-20T02:17:00Z"/>
          <w:b/>
          <w:bCs/>
        </w:rPr>
      </w:pPr>
      <w:del w:id="29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CONSTANT</w:delText>
        </w:r>
        <w:r w:rsidRPr="00E669BF" w:rsidDel="007544BE">
          <w:rPr>
            <w:b/>
            <w:bCs/>
            <w:color w:val="FF0000"/>
          </w:rPr>
          <w:delText xml:space="preserve"> EX-JUDICIAL EXECUTION CHECK SYSTEM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70C0"/>
          </w:rPr>
          <w:delText>ON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67051F8" w14:textId="026178DF" w:rsidR="00992D80" w:rsidDel="007544BE" w:rsidRDefault="00992D80" w:rsidP="00992D80">
      <w:pPr>
        <w:ind w:left="720"/>
        <w:jc w:val="both"/>
        <w:rPr>
          <w:del w:id="30" w:author="Patrick McElhiney" w:date="2024-12-19T21:17:00Z" w16du:dateUtc="2024-12-20T02:17:00Z"/>
          <w:b/>
          <w:bCs/>
        </w:rPr>
      </w:pPr>
      <w:del w:id="3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COVER-UP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GENOCIDE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);                        </w:delText>
        </w:r>
        <w:r w:rsidRPr="00992D80" w:rsidDel="007544BE">
          <w:rPr>
            <w:color w:val="808080" w:themeColor="background1" w:themeShade="80"/>
          </w:rPr>
          <w:delText>//KIT MCKEE MAY BE COVERING UP MULTIPLE GENOCIDES THAT HE (KIT MCKEE) CONDUCTED OR COMMITTED HIMSELF</w:delText>
        </w:r>
        <w:r w:rsidDel="007544BE">
          <w:rPr>
            <w:color w:val="808080" w:themeColor="background1" w:themeShade="80"/>
          </w:rPr>
          <w:delText>, BY WRITING HIS OWN GENOCIDE COMMITTING AI COMPUTER SOFTWARE</w:delText>
        </w:r>
      </w:del>
    </w:p>
    <w:p w14:paraId="76E93B6A" w14:textId="1109C032" w:rsidR="002B045D" w:rsidDel="007544BE" w:rsidRDefault="002B045D" w:rsidP="00DC17DF">
      <w:pPr>
        <w:ind w:left="720"/>
        <w:jc w:val="both"/>
        <w:rPr>
          <w:del w:id="32" w:author="Patrick McElhiney" w:date="2024-12-19T21:17:00Z" w16du:dateUtc="2024-12-20T02:17:00Z"/>
          <w:b/>
          <w:bCs/>
        </w:rPr>
      </w:pPr>
      <w:del w:id="33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CO</w:delText>
        </w:r>
        <w:r w:rsidDel="007544BE">
          <w:rPr>
            <w:b/>
            <w:bCs/>
            <w:color w:val="FF0000"/>
          </w:rPr>
          <w:delText>VER-UP</w:delText>
        </w:r>
        <w:r w:rsidRPr="003C2879" w:rsidDel="007544BE">
          <w:rPr>
            <w:b/>
            <w:bCs/>
          </w:rPr>
          <w:delText xml:space="preserve"> </w:delText>
        </w:r>
        <w:r w:rsidRPr="003C2879" w:rsidDel="007544BE">
          <w:rPr>
            <w:b/>
            <w:bCs/>
            <w:color w:val="0070C0"/>
          </w:rPr>
          <w:delText>OF</w:delText>
        </w:r>
        <w:r w:rsidRPr="003C2879"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          </w:delText>
        </w:r>
        <w:r w:rsidDel="007544BE">
          <w:rPr>
            <w:b/>
            <w:bCs/>
            <w:color w:val="FF0000"/>
          </w:rPr>
          <w:delText>ANY CANCER-CAUSING WAR CRIMES SATELLITE</w:delText>
        </w:r>
        <w:r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OR</w:delText>
        </w:r>
        <w:r w:rsidR="00D83C89" w:rsidRPr="00E336AD" w:rsidDel="007544BE">
          <w:rPr>
            <w:b/>
            <w:bCs/>
          </w:rPr>
          <w:delText>/</w:delText>
        </w:r>
        <w:r w:rsidR="00D83C89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DC17DF" w:rsidDel="007544BE">
          <w:rPr>
            <w:b/>
            <w:bCs/>
            <w:color w:val="0070C0"/>
          </w:rPr>
          <w:delText xml:space="preserve"> </w:delText>
        </w:r>
        <w:r w:rsidRPr="00DC17DF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SMOKING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DC17DF" w:rsidDel="007544BE">
          <w:rPr>
            <w:b/>
            <w:bCs/>
            <w:color w:val="FF0000"/>
          </w:rPr>
          <w:delText>ANY CIGARETTE</w:delText>
        </w:r>
        <w:r w:rsidDel="007544BE">
          <w:rPr>
            <w:b/>
            <w:bCs/>
          </w:rPr>
          <w:delText>(</w:delText>
        </w:r>
        <w:r w:rsidRPr="00DC17D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188F9F8" w14:textId="2CA4B6B0" w:rsidR="00931B7B" w:rsidDel="007544BE" w:rsidRDefault="00931B7B" w:rsidP="00931B7B">
      <w:pPr>
        <w:ind w:left="720"/>
        <w:jc w:val="both"/>
        <w:rPr>
          <w:del w:id="34" w:author="Patrick McElhiney" w:date="2024-12-19T21:17:00Z" w16du:dateUtc="2024-12-20T02:17:00Z"/>
          <w:b/>
          <w:bCs/>
        </w:rPr>
      </w:pPr>
      <w:del w:id="35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 xml:space="preserve">CRIMINAL </w:delText>
        </w:r>
        <w:r w:rsidDel="007544BE">
          <w:rPr>
            <w:b/>
            <w:bCs/>
            <w:color w:val="FF0000"/>
          </w:rPr>
          <w:delText>CAMPAIGN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         </w:delText>
        </w:r>
        <w:r w:rsidRPr="00931B7B" w:rsidDel="007544BE">
          <w:rPr>
            <w:b/>
            <w:bCs/>
            <w:color w:val="FF0000"/>
          </w:rPr>
          <w:delText>ANY WAR CAMPAIGN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347B8E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347B8E" w:rsidDel="007544BE">
          <w:rPr>
            <w:b/>
            <w:bCs/>
            <w:color w:val="FF0000"/>
          </w:rPr>
          <w:delText xml:space="preserve"> CAMPAIGN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7030A0"/>
          </w:rPr>
          <w:delText>ORCHESTRATED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7030A0"/>
          </w:rPr>
          <w:delText>DIRECTED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7030A0"/>
          </w:rPr>
          <w:delText>COMMITTED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</w:delText>
        </w:r>
        <w:r w:rsidRPr="00931B7B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31B7B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1B7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31B7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                              </w:delText>
        </w:r>
        <w:r w:rsidRPr="00931B7B" w:rsidDel="007544BE">
          <w:rPr>
            <w:b/>
            <w:bCs/>
            <w:color w:val="FF0000"/>
          </w:rPr>
          <w:delText>ANY OTHER ELECTRONIC WEAPON</w:delText>
        </w:r>
        <w:r w:rsidDel="007544BE">
          <w:rPr>
            <w:b/>
            <w:bCs/>
          </w:rPr>
          <w:delText>(</w:delText>
        </w:r>
        <w:r w:rsidRPr="00931B7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6C994951" w14:textId="0F62E990" w:rsidR="002B045D" w:rsidDel="007544BE" w:rsidRDefault="002B045D" w:rsidP="00C84EE8">
      <w:pPr>
        <w:ind w:left="720"/>
        <w:jc w:val="both"/>
        <w:rPr>
          <w:del w:id="36" w:author="Patrick McElhiney" w:date="2024-12-19T21:17:00Z" w16du:dateUtc="2024-12-20T02:17:00Z"/>
          <w:b/>
          <w:bCs/>
        </w:rPr>
      </w:pPr>
      <w:del w:id="37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 xml:space="preserve">CRIMINAL </w:delText>
        </w:r>
        <w:r w:rsidDel="007544BE">
          <w:rPr>
            <w:b/>
            <w:bCs/>
            <w:color w:val="FF0000"/>
          </w:rPr>
          <w:delText>DAMAGE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AD52EA" w:rsidDel="007544BE">
          <w:rPr>
            <w:b/>
            <w:bCs/>
            <w:color w:val="0070C0"/>
          </w:rPr>
          <w:delText xml:space="preserve"> </w:delText>
        </w:r>
        <w:r w:rsidRPr="00AD52EA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AD52EA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AD52E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F9E9359" w14:textId="55E1C26C" w:rsidR="002B045D" w:rsidDel="007544BE" w:rsidRDefault="002B045D" w:rsidP="00F96A67">
      <w:pPr>
        <w:ind w:left="720"/>
        <w:jc w:val="both"/>
        <w:rPr>
          <w:del w:id="38" w:author="Patrick McElhiney" w:date="2024-12-19T21:17:00Z" w16du:dateUtc="2024-12-20T02:17:00Z"/>
          <w:b/>
          <w:bCs/>
        </w:rPr>
      </w:pPr>
      <w:del w:id="39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 xml:space="preserve">CRIMINAL </w:delText>
        </w:r>
        <w:r w:rsidDel="007544BE">
          <w:rPr>
            <w:b/>
            <w:bCs/>
            <w:color w:val="FF0000"/>
          </w:rPr>
          <w:delText>DEBAUCHERY</w:delText>
        </w:r>
        <w:r w:rsidDel="007544BE">
          <w:rPr>
            <w:b/>
            <w:bCs/>
          </w:rPr>
          <w:delText>;</w:delText>
        </w:r>
      </w:del>
    </w:p>
    <w:p w14:paraId="11879EF7" w14:textId="3BFC7BF7" w:rsidR="002B045D" w:rsidDel="007544BE" w:rsidRDefault="002B045D" w:rsidP="00261B83">
      <w:pPr>
        <w:ind w:left="720"/>
        <w:jc w:val="both"/>
        <w:rPr>
          <w:del w:id="40" w:author="Patrick McElhiney" w:date="2024-12-19T21:17:00Z" w16du:dateUtc="2024-12-20T02:17:00Z"/>
          <w:b/>
          <w:bCs/>
        </w:rPr>
      </w:pPr>
      <w:del w:id="4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DEATH BED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042EF7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BY</w:delText>
        </w:r>
        <w:r w:rsidR="001243EA" w:rsidRPr="00042EF7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GOVERNMENT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00B0F0"/>
          </w:rPr>
          <w:delText>XOR</w:delText>
        </w:r>
        <w:r w:rsidR="00F60F9E" w:rsidDel="007544BE">
          <w:rPr>
            <w:b/>
            <w:bCs/>
          </w:rPr>
          <w:delText>/</w:delText>
        </w:r>
        <w:r w:rsidR="00F60F9E" w:rsidRPr="00F60F9E" w:rsidDel="007544BE">
          <w:rPr>
            <w:b/>
            <w:bCs/>
            <w:color w:val="00B0F0"/>
          </w:rPr>
          <w:delText>OR</w:delText>
        </w:r>
        <w:r w:rsidR="00F60F9E" w:rsidDel="007544BE">
          <w:rPr>
            <w:b/>
            <w:bCs/>
          </w:rPr>
          <w:delText>/</w:delText>
        </w:r>
        <w:r w:rsidR="00F60F9E" w:rsidRPr="00F60F9E" w:rsidDel="007544BE">
          <w:rPr>
            <w:b/>
            <w:bCs/>
            <w:color w:val="00B0F0"/>
          </w:rPr>
          <w:delText>AND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FF0000"/>
          </w:rPr>
          <w:delText>ANY GOVERNMENT EMPLOYEE</w:delText>
        </w:r>
        <w:r w:rsidR="00F60F9E" w:rsidDel="007544BE">
          <w:rPr>
            <w:b/>
            <w:bCs/>
          </w:rPr>
          <w:delText>(</w:delText>
        </w:r>
        <w:r w:rsidR="00F60F9E" w:rsidRPr="00F60F9E" w:rsidDel="007544BE">
          <w:rPr>
            <w:b/>
            <w:bCs/>
            <w:color w:val="808080" w:themeColor="background1" w:themeShade="80"/>
          </w:rPr>
          <w:delText>S</w:delText>
        </w:r>
        <w:r w:rsidR="00F60F9E" w:rsidDel="007544BE">
          <w:rPr>
            <w:b/>
            <w:bCs/>
          </w:rPr>
          <w:delText xml:space="preserve">), </w:delText>
        </w:r>
        <w:r w:rsidR="00F60F9E" w:rsidRPr="00F60F9E" w:rsidDel="007544BE">
          <w:rPr>
            <w:b/>
            <w:bCs/>
            <w:color w:val="7030A0"/>
          </w:rPr>
          <w:delText>INCLUDING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0070C0"/>
          </w:rPr>
          <w:delText>THROUGH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FF0000"/>
          </w:rPr>
          <w:delText xml:space="preserve">ANY STATIONARY </w:delText>
        </w:r>
        <w:r w:rsidR="00F60F9E" w:rsidDel="007544BE">
          <w:rPr>
            <w:b/>
            <w:bCs/>
            <w:color w:val="FF0000"/>
          </w:rPr>
          <w:delText xml:space="preserve">POSITIONED </w:delText>
        </w:r>
        <w:r w:rsidR="00F60F9E" w:rsidRPr="00F60F9E" w:rsidDel="007544BE">
          <w:rPr>
            <w:b/>
            <w:bCs/>
            <w:color w:val="FF0000"/>
          </w:rPr>
          <w:delText>RADIO FREQUENCY EMISSION</w:delText>
        </w:r>
        <w:r w:rsidR="00F60F9E" w:rsidDel="007544BE">
          <w:rPr>
            <w:b/>
            <w:bCs/>
          </w:rPr>
          <w:delText>(</w:delText>
        </w:r>
        <w:r w:rsidR="00F60F9E" w:rsidRPr="00F60F9E" w:rsidDel="007544BE">
          <w:rPr>
            <w:b/>
            <w:bCs/>
            <w:color w:val="808080" w:themeColor="background1" w:themeShade="80"/>
          </w:rPr>
          <w:delText>S</w:delText>
        </w:r>
        <w:r w:rsidR="00F60F9E" w:rsidDel="007544BE">
          <w:rPr>
            <w:b/>
            <w:bCs/>
          </w:rPr>
          <w:delText xml:space="preserve">) </w:delText>
        </w:r>
        <w:r w:rsidR="00F60F9E" w:rsidRPr="00F60F9E" w:rsidDel="007544BE">
          <w:rPr>
            <w:b/>
            <w:bCs/>
            <w:color w:val="0070C0"/>
          </w:rPr>
          <w:delText>TOWARDS</w:delText>
        </w:r>
        <w:r w:rsidR="00F60F9E" w:rsidDel="007544BE">
          <w:rPr>
            <w:b/>
            <w:bCs/>
          </w:rPr>
          <w:delText xml:space="preserve">                                                                                  </w:delText>
        </w:r>
        <w:r w:rsidR="00F60F9E" w:rsidRPr="00F60F9E" w:rsidDel="007544BE">
          <w:rPr>
            <w:b/>
            <w:bCs/>
            <w:color w:val="FF0000"/>
          </w:rPr>
          <w:delText>ANY INNOCENT UNARMED CIVILIAN</w:delText>
        </w:r>
        <w:r w:rsidR="00F60F9E" w:rsidDel="007544BE">
          <w:rPr>
            <w:b/>
            <w:bCs/>
          </w:rPr>
          <w:delText>(</w:delText>
        </w:r>
        <w:r w:rsidR="00F60F9E" w:rsidRPr="00F60F9E" w:rsidDel="007544BE">
          <w:rPr>
            <w:b/>
            <w:bCs/>
            <w:color w:val="808080" w:themeColor="background1" w:themeShade="80"/>
          </w:rPr>
          <w:delText>S</w:delText>
        </w:r>
        <w:r w:rsidR="00F60F9E" w:rsidDel="007544BE">
          <w:rPr>
            <w:b/>
            <w:bCs/>
          </w:rPr>
          <w:delText xml:space="preserve">) </w:delText>
        </w:r>
        <w:r w:rsidR="00F60F9E" w:rsidRPr="00F60F9E" w:rsidDel="007544BE">
          <w:rPr>
            <w:b/>
            <w:bCs/>
            <w:color w:val="0070C0"/>
          </w:rPr>
          <w:delText>THAT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0070C0"/>
          </w:rPr>
          <w:delText>WERE</w:delText>
        </w:r>
        <w:r w:rsidR="00F60F9E" w:rsidDel="007544BE">
          <w:rPr>
            <w:b/>
            <w:bCs/>
          </w:rPr>
          <w:delText>/</w:delText>
        </w:r>
        <w:r w:rsidR="00F60F9E" w:rsidRPr="00F60F9E" w:rsidDel="007544BE">
          <w:rPr>
            <w:b/>
            <w:bCs/>
            <w:color w:val="0070C0"/>
          </w:rPr>
          <w:delText>ARE</w:delText>
        </w:r>
        <w:r w:rsidR="00F60F9E" w:rsidDel="007544BE">
          <w:rPr>
            <w:b/>
            <w:bCs/>
          </w:rPr>
          <w:delText xml:space="preserve"> </w:delText>
        </w:r>
        <w:r w:rsidR="00F60F9E" w:rsidRPr="00F60F9E" w:rsidDel="007544BE">
          <w:rPr>
            <w:b/>
            <w:bCs/>
            <w:color w:val="7030A0"/>
          </w:rPr>
          <w:delText>SLEEPING</w:delText>
        </w:r>
        <w:r w:rsidR="00F60F9E" w:rsidDel="007544BE">
          <w:rPr>
            <w:b/>
            <w:bCs/>
          </w:rPr>
          <w:delText>;</w:delText>
        </w:r>
      </w:del>
    </w:p>
    <w:p w14:paraId="1AEA3735" w14:textId="76F0DAE8" w:rsidR="002B045D" w:rsidDel="007544BE" w:rsidRDefault="002B045D" w:rsidP="00FE2619">
      <w:pPr>
        <w:ind w:left="720"/>
        <w:jc w:val="both"/>
        <w:rPr>
          <w:del w:id="42" w:author="Patrick McElhiney" w:date="2024-12-19T21:17:00Z" w16du:dateUtc="2024-12-20T02:17:00Z"/>
          <w:b/>
          <w:bCs/>
        </w:rPr>
      </w:pPr>
      <w:del w:id="43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DEBAUCHERY</w:delText>
        </w:r>
        <w:r w:rsidRPr="007236AD" w:rsidDel="007544BE">
          <w:rPr>
            <w:b/>
            <w:bCs/>
          </w:rPr>
          <w:delText xml:space="preserve"> </w:delText>
        </w:r>
        <w:r w:rsidRPr="007236AD" w:rsidDel="007544BE">
          <w:rPr>
            <w:b/>
            <w:bCs/>
            <w:color w:val="0070C0"/>
          </w:rPr>
          <w:delText>TO</w:delText>
        </w:r>
        <w:r w:rsidRPr="007236AD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</w:delText>
        </w:r>
        <w:r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FF0000"/>
          </w:rPr>
          <w:delText>ANY GENOCIDE</w:delText>
        </w:r>
        <w:r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FF0000"/>
          </w:rPr>
          <w:delText>ANY FAMILY</w:delText>
        </w:r>
        <w:r w:rsidR="009A277B" w:rsidDel="007544BE">
          <w:rPr>
            <w:b/>
            <w:bCs/>
          </w:rPr>
          <w:delText xml:space="preserve">, </w:delText>
        </w:r>
        <w:r w:rsidR="009A277B" w:rsidRPr="009A277B" w:rsidDel="007544BE">
          <w:rPr>
            <w:b/>
            <w:bCs/>
            <w:color w:val="00B0F0"/>
          </w:rPr>
          <w:delText>XOR</w:delText>
        </w:r>
        <w:r w:rsidR="009A277B" w:rsidDel="007544BE">
          <w:rPr>
            <w:b/>
            <w:bCs/>
          </w:rPr>
          <w:delText xml:space="preserve"> </w:delText>
        </w:r>
        <w:r w:rsidR="009A277B" w:rsidRPr="009A277B" w:rsidDel="007544BE">
          <w:rPr>
            <w:b/>
            <w:bCs/>
            <w:color w:val="FF0000"/>
          </w:rPr>
          <w:delText>ANYONE ELSE, LITERALLY</w:delText>
        </w:r>
        <w:r w:rsidR="009A277B" w:rsidDel="007544BE">
          <w:rPr>
            <w:b/>
            <w:bCs/>
          </w:rPr>
          <w:delText xml:space="preserve">, </w:delText>
        </w:r>
        <w:r w:rsidR="001243EA" w:rsidRPr="00042EF7" w:rsidDel="007544BE">
          <w:rPr>
            <w:b/>
            <w:bCs/>
            <w:color w:val="7030A0"/>
          </w:rPr>
          <w:delText>INCLUDING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THROUGH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7030A0"/>
          </w:rPr>
          <w:delText>MAKING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DEATH PENALTY STATEMENT</w:delText>
        </w:r>
        <w:r w:rsidR="001243EA" w:rsidDel="007544BE">
          <w:rPr>
            <w:b/>
            <w:bCs/>
          </w:rPr>
          <w:delText>(</w:delText>
        </w:r>
        <w:r w:rsidR="001243EA" w:rsidRPr="00042EF7" w:rsidDel="007544BE">
          <w:rPr>
            <w:b/>
            <w:bCs/>
            <w:color w:val="808080" w:themeColor="background1" w:themeShade="80"/>
          </w:rPr>
          <w:delText>S</w:delText>
        </w:r>
        <w:r w:rsidR="001243EA" w:rsidDel="007544BE">
          <w:rPr>
            <w:b/>
            <w:bCs/>
          </w:rPr>
          <w:delText xml:space="preserve">)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EX-JUDICIAL EXECUTION STATEMENT</w:delText>
        </w:r>
        <w:r w:rsidR="001243EA" w:rsidDel="007544BE">
          <w:rPr>
            <w:b/>
            <w:bCs/>
          </w:rPr>
          <w:delText>(</w:delText>
        </w:r>
        <w:r w:rsidR="001243EA" w:rsidRPr="00042EF7" w:rsidDel="007544BE">
          <w:rPr>
            <w:b/>
            <w:bCs/>
            <w:color w:val="808080" w:themeColor="background1" w:themeShade="80"/>
          </w:rPr>
          <w:delText>S</w:delText>
        </w:r>
        <w:r w:rsidR="001243EA" w:rsidDel="007544BE">
          <w:rPr>
            <w:b/>
            <w:bCs/>
          </w:rPr>
          <w:delText xml:space="preserve">) </w:delText>
        </w:r>
        <w:r w:rsidR="001243EA" w:rsidRPr="00042EF7" w:rsidDel="007544BE">
          <w:rPr>
            <w:b/>
            <w:bCs/>
            <w:color w:val="0070C0"/>
          </w:rPr>
          <w:delText>AS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FAMILY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TOWARDS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GUILTY FEDERAL EMPLOYEE</w:delText>
        </w:r>
        <w:r w:rsidR="001243EA" w:rsidDel="007544BE">
          <w:rPr>
            <w:b/>
            <w:bCs/>
          </w:rPr>
          <w:delText>(</w:delText>
        </w:r>
        <w:r w:rsidR="001243EA" w:rsidRPr="00042EF7" w:rsidDel="007544BE">
          <w:rPr>
            <w:b/>
            <w:bCs/>
            <w:color w:val="808080" w:themeColor="background1" w:themeShade="80"/>
          </w:rPr>
          <w:delText>S</w:delText>
        </w:r>
        <w:r w:rsidR="001243EA" w:rsidDel="007544BE">
          <w:rPr>
            <w:b/>
            <w:bCs/>
          </w:rPr>
          <w:delText xml:space="preserve">)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 xml:space="preserve">ANY OTHER </w:delText>
        </w:r>
        <w:r w:rsidR="001243EA" w:rsidDel="007544BE">
          <w:rPr>
            <w:b/>
            <w:bCs/>
            <w:color w:val="FF0000"/>
          </w:rPr>
          <w:delText xml:space="preserve">GUILTY </w:delText>
        </w:r>
        <w:r w:rsidR="001243EA" w:rsidRPr="00042EF7" w:rsidDel="007544BE">
          <w:rPr>
            <w:b/>
            <w:bCs/>
            <w:color w:val="FF0000"/>
          </w:rPr>
          <w:delText>PERSON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THROUGH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USAGE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UTILIZATION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OF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MIND CONTROL TECHNOLOGY</w:delText>
        </w:r>
        <w:r w:rsidR="001243EA" w:rsidDel="007544BE">
          <w:rPr>
            <w:b/>
            <w:bCs/>
          </w:rPr>
          <w:delText xml:space="preserve">,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BY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7030A0"/>
          </w:rPr>
          <w:delText>WRITING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FAKE SUICIDE LETTER</w:delText>
        </w:r>
        <w:r w:rsidR="001243EA" w:rsidDel="007544BE">
          <w:rPr>
            <w:b/>
            <w:bCs/>
          </w:rPr>
          <w:delText>(</w:delText>
        </w:r>
        <w:r w:rsidR="001243EA" w:rsidRPr="00042EF7" w:rsidDel="007544BE">
          <w:rPr>
            <w:b/>
            <w:bCs/>
            <w:color w:val="808080" w:themeColor="background1" w:themeShade="80"/>
          </w:rPr>
          <w:delText>S</w:delText>
        </w:r>
        <w:r w:rsidR="001243EA" w:rsidDel="007544BE">
          <w:rPr>
            <w:b/>
            <w:bCs/>
          </w:rPr>
          <w:delText xml:space="preserve">) </w:delText>
        </w:r>
        <w:r w:rsidR="001243EA" w:rsidRPr="00042EF7" w:rsidDel="007544BE">
          <w:rPr>
            <w:b/>
            <w:bCs/>
            <w:color w:val="0070C0"/>
          </w:rPr>
          <w:delText>THROUGH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USAGE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UTILIZATION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OF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MIND CONTROL TECHNOLOGY</w:delText>
        </w:r>
        <w:r w:rsidR="001243EA" w:rsidDel="007544BE">
          <w:rPr>
            <w:b/>
            <w:bCs/>
          </w:rPr>
          <w:delText>;</w:delText>
        </w:r>
      </w:del>
    </w:p>
    <w:p w14:paraId="2654BF0D" w14:textId="07D8B68F" w:rsidR="002B045D" w:rsidDel="007544BE" w:rsidRDefault="002B045D" w:rsidP="007236AD">
      <w:pPr>
        <w:ind w:left="720"/>
        <w:jc w:val="both"/>
        <w:rPr>
          <w:del w:id="44" w:author="Patrick McElhiney" w:date="2024-12-19T21:17:00Z" w16du:dateUtc="2024-12-20T02:17:00Z"/>
          <w:b/>
          <w:bCs/>
        </w:rPr>
      </w:pPr>
      <w:del w:id="45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DEBAUCHERY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7A3D93" w:rsidRPr="007236AD" w:rsidDel="007544BE">
          <w:rPr>
            <w:b/>
            <w:bCs/>
          </w:rPr>
          <w:delText xml:space="preserve"> </w:delText>
        </w:r>
        <w:r w:rsidR="007A3D93" w:rsidRPr="00042EF7" w:rsidDel="007544BE">
          <w:rPr>
            <w:b/>
            <w:bCs/>
            <w:color w:val="0070C0"/>
          </w:rPr>
          <w:delText>BY</w:delText>
        </w:r>
        <w:r w:rsidR="007A3D93" w:rsidDel="007544BE">
          <w:rPr>
            <w:b/>
            <w:bCs/>
          </w:rPr>
          <w:delText xml:space="preserve"> </w:delText>
        </w:r>
        <w:r w:rsidR="007A3D93" w:rsidRPr="00042EF7" w:rsidDel="007544BE">
          <w:rPr>
            <w:b/>
            <w:bCs/>
            <w:color w:val="FF0000"/>
          </w:rPr>
          <w:delText>ANY GOVERNMENT</w:delText>
        </w:r>
        <w:r w:rsidR="001243EA" w:rsidRPr="007236AD" w:rsidDel="007544BE">
          <w:rPr>
            <w:b/>
            <w:bCs/>
            <w:color w:val="0070C0"/>
          </w:rPr>
          <w:delText xml:space="preserve"> </w:delText>
        </w:r>
        <w:r w:rsidRPr="007236AD" w:rsidDel="007544BE">
          <w:rPr>
            <w:b/>
            <w:bCs/>
            <w:color w:val="0070C0"/>
          </w:rPr>
          <w:delText>TO</w:delText>
        </w:r>
        <w:r w:rsidRPr="007236AD" w:rsidDel="007544BE">
          <w:rPr>
            <w:b/>
            <w:bCs/>
          </w:rPr>
          <w:delText xml:space="preserve"> </w:delText>
        </w:r>
        <w:r w:rsidRPr="007236AD" w:rsidDel="007544BE">
          <w:rPr>
            <w:b/>
            <w:bCs/>
            <w:color w:val="7030A0"/>
          </w:rPr>
          <w:delText>HUMILIATE</w:delText>
        </w:r>
        <w:r w:rsidR="007A3D93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FF0000"/>
          </w:rPr>
          <w:delText>ANY CITIZEN</w:delText>
        </w:r>
        <w:r w:rsidR="007A3D93" w:rsidDel="007544BE">
          <w:rPr>
            <w:b/>
            <w:bCs/>
          </w:rPr>
          <w:delText>;</w:delText>
        </w:r>
      </w:del>
    </w:p>
    <w:p w14:paraId="1C32248D" w14:textId="4984E1B4" w:rsidR="002B045D" w:rsidDel="007544BE" w:rsidRDefault="002B045D" w:rsidP="007236AD">
      <w:pPr>
        <w:ind w:left="720"/>
        <w:jc w:val="both"/>
        <w:rPr>
          <w:del w:id="46" w:author="Patrick McElhiney" w:date="2024-12-19T21:17:00Z" w16du:dateUtc="2024-12-20T02:17:00Z"/>
          <w:b/>
          <w:bCs/>
        </w:rPr>
      </w:pPr>
      <w:del w:id="47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DEBAUCHERY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7236AD" w:rsidDel="007544BE">
          <w:rPr>
            <w:b/>
            <w:bCs/>
            <w:color w:val="0070C0"/>
          </w:rPr>
          <w:delText xml:space="preserve"> </w:delText>
        </w:r>
        <w:r w:rsidR="007A3D93" w:rsidRPr="00042EF7" w:rsidDel="007544BE">
          <w:rPr>
            <w:b/>
            <w:bCs/>
            <w:color w:val="0070C0"/>
          </w:rPr>
          <w:delText>BY</w:delText>
        </w:r>
        <w:r w:rsidR="007A3D93" w:rsidDel="007544BE">
          <w:rPr>
            <w:b/>
            <w:bCs/>
          </w:rPr>
          <w:delText xml:space="preserve"> </w:delText>
        </w:r>
        <w:r w:rsidR="007A3D93" w:rsidRPr="00042EF7" w:rsidDel="007544BE">
          <w:rPr>
            <w:b/>
            <w:bCs/>
            <w:color w:val="FF0000"/>
          </w:rPr>
          <w:delText>ANY GOVERNMENT</w:delText>
        </w:r>
        <w:r w:rsidR="007A3D93" w:rsidRPr="007236AD" w:rsidDel="007544BE">
          <w:rPr>
            <w:b/>
            <w:bCs/>
            <w:color w:val="0070C0"/>
          </w:rPr>
          <w:delText xml:space="preserve"> </w:delText>
        </w:r>
        <w:r w:rsidRPr="007236AD" w:rsidDel="007544BE">
          <w:rPr>
            <w:b/>
            <w:bCs/>
            <w:color w:val="0070C0"/>
          </w:rPr>
          <w:delText>TO</w:delText>
        </w:r>
        <w:r w:rsidRPr="007236AD" w:rsidDel="007544BE">
          <w:rPr>
            <w:b/>
            <w:bCs/>
          </w:rPr>
          <w:delText xml:space="preserve"> </w:delText>
        </w:r>
        <w:r w:rsidRPr="007236AD" w:rsidDel="007544BE">
          <w:rPr>
            <w:b/>
            <w:bCs/>
            <w:color w:val="7030A0"/>
          </w:rPr>
          <w:delText>MURDER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FAMILY MEMBER</w:delText>
        </w:r>
        <w:r w:rsidR="001243EA" w:rsidDel="007544BE">
          <w:rPr>
            <w:b/>
            <w:bCs/>
          </w:rPr>
          <w:delText>(</w:delText>
        </w:r>
        <w:r w:rsidR="001243EA" w:rsidRPr="00042EF7" w:rsidDel="007544BE">
          <w:rPr>
            <w:b/>
            <w:bCs/>
            <w:color w:val="808080" w:themeColor="background1" w:themeShade="80"/>
          </w:rPr>
          <w:delText>S</w:delText>
        </w:r>
        <w:r w:rsidR="001243EA" w:rsidDel="007544BE">
          <w:rPr>
            <w:b/>
            <w:bCs/>
          </w:rPr>
          <w:delText>);</w:delText>
        </w:r>
      </w:del>
    </w:p>
    <w:p w14:paraId="4AB0EBFF" w14:textId="015DD024" w:rsidR="002B045D" w:rsidDel="007544BE" w:rsidRDefault="002B045D" w:rsidP="007C2C18">
      <w:pPr>
        <w:ind w:left="720"/>
        <w:jc w:val="both"/>
        <w:rPr>
          <w:del w:id="48" w:author="Patrick McElhiney" w:date="2024-12-19T21:17:00Z" w16du:dateUtc="2024-12-20T02:17:00Z"/>
          <w:b/>
          <w:bCs/>
        </w:rPr>
      </w:pPr>
      <w:del w:id="49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DEBAUCHERY</w:delText>
        </w:r>
        <w:r w:rsidRPr="007236AD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7C2C18" w:rsidDel="007544BE">
          <w:rPr>
            <w:b/>
            <w:bCs/>
            <w:color w:val="0070C0"/>
          </w:rPr>
          <w:delText xml:space="preserve"> </w:delText>
        </w:r>
        <w:r w:rsidRPr="007C2C18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FF0000"/>
          </w:rPr>
          <w:delText>ANY FAMILY</w:delText>
        </w:r>
        <w:r w:rsidDel="007544BE">
          <w:rPr>
            <w:b/>
            <w:bCs/>
          </w:rPr>
          <w:delText xml:space="preserve"> </w:delText>
        </w:r>
        <w:r w:rsidRPr="007236AD" w:rsidDel="007544BE">
          <w:rPr>
            <w:b/>
            <w:bCs/>
            <w:color w:val="0070C0"/>
          </w:rPr>
          <w:delText>TO</w:delText>
        </w:r>
        <w:r w:rsidRPr="007236AD"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7030A0"/>
          </w:rPr>
          <w:delText>COMMIT</w:delText>
        </w:r>
        <w:r w:rsidR="000C23F8"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FF0000"/>
          </w:rPr>
          <w:delText>ANY GENOCIDE</w:delText>
        </w:r>
        <w:r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FE261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SAME </w:delText>
        </w:r>
        <w:r w:rsidRPr="00FE2619" w:rsidDel="007544BE">
          <w:rPr>
            <w:b/>
            <w:bCs/>
            <w:color w:val="FF0000"/>
          </w:rPr>
          <w:delText>FAMILY</w:delText>
        </w:r>
        <w:r w:rsidDel="007544BE">
          <w:rPr>
            <w:b/>
            <w:bCs/>
          </w:rPr>
          <w:delText>;</w:delText>
        </w:r>
      </w:del>
    </w:p>
    <w:p w14:paraId="005A6703" w14:textId="46F5E133" w:rsidR="002B045D" w:rsidDel="007544BE" w:rsidRDefault="002B045D" w:rsidP="00F96A67">
      <w:pPr>
        <w:ind w:left="720"/>
        <w:jc w:val="both"/>
        <w:rPr>
          <w:del w:id="50" w:author="Patrick McElhiney" w:date="2024-12-19T21:17:00Z" w16du:dateUtc="2024-12-20T02:17:00Z"/>
          <w:b/>
          <w:bCs/>
        </w:rPr>
      </w:pPr>
      <w:del w:id="5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D</w:delText>
        </w:r>
        <w:r w:rsidDel="007544BE">
          <w:rPr>
            <w:b/>
            <w:bCs/>
            <w:color w:val="FF0000"/>
          </w:rPr>
          <w:delText>ECAPITATION</w:delText>
        </w:r>
        <w:r w:rsidDel="007544BE">
          <w:rPr>
            <w:b/>
            <w:bCs/>
          </w:rPr>
          <w:delText>;</w:delText>
        </w:r>
      </w:del>
    </w:p>
    <w:p w14:paraId="272E9B9C" w14:textId="78C27A2A" w:rsidR="002B045D" w:rsidDel="007544BE" w:rsidRDefault="002B045D" w:rsidP="00CF018E">
      <w:pPr>
        <w:ind w:left="720"/>
        <w:jc w:val="both"/>
        <w:rPr>
          <w:del w:id="52" w:author="Patrick McElhiney" w:date="2024-12-19T21:17:00Z" w16du:dateUtc="2024-12-20T02:17:00Z"/>
          <w:b/>
          <w:bCs/>
        </w:rPr>
      </w:pPr>
      <w:del w:id="53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DEFENSIVE WAR CRIME</w:delText>
        </w:r>
        <w:r w:rsidDel="007544BE">
          <w:rPr>
            <w:b/>
            <w:bCs/>
          </w:rPr>
          <w:delText>(</w:delText>
        </w:r>
        <w:r w:rsidRPr="00FE76E4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2146805" w14:textId="4FC850D1" w:rsidR="002B045D" w:rsidDel="007544BE" w:rsidRDefault="002B045D" w:rsidP="00F96A67">
      <w:pPr>
        <w:ind w:left="720"/>
        <w:jc w:val="both"/>
        <w:rPr>
          <w:del w:id="54" w:author="Patrick McElhiney" w:date="2024-12-19T21:17:00Z" w16du:dateUtc="2024-12-20T02:17:00Z"/>
          <w:b/>
          <w:bCs/>
        </w:rPr>
      </w:pPr>
      <w:del w:id="55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DEFENSIVE-OFFENSIVE WAR CRIME</w:delText>
        </w:r>
        <w:r w:rsidDel="007544BE">
          <w:rPr>
            <w:b/>
            <w:bCs/>
          </w:rPr>
          <w:delText>(</w:delText>
        </w:r>
        <w:r w:rsidRPr="00FE76E4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E6C3DC5" w14:textId="67D87F62" w:rsidR="002B045D" w:rsidDel="007544BE" w:rsidRDefault="002B045D" w:rsidP="00F96A67">
      <w:pPr>
        <w:ind w:left="720"/>
        <w:jc w:val="both"/>
        <w:rPr>
          <w:del w:id="56" w:author="Patrick McElhiney" w:date="2024-12-19T21:17:00Z" w16du:dateUtc="2024-12-20T02:17:00Z"/>
          <w:b/>
          <w:bCs/>
        </w:rPr>
      </w:pPr>
      <w:del w:id="57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ELECTRONIC HARASSMENT</w:delText>
        </w:r>
        <w:r w:rsidRPr="00236DEC" w:rsidDel="007544BE">
          <w:rPr>
            <w:b/>
            <w:bCs/>
          </w:rPr>
          <w:delText xml:space="preserve"> </w:delText>
        </w:r>
        <w:r w:rsidRPr="00236DEC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  <w:color w:val="0070C0"/>
          </w:rPr>
          <w:delText xml:space="preserve">                                       </w:delText>
        </w:r>
        <w:r w:rsidRPr="00236DEC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CONSTANT STATE</w:delText>
        </w:r>
        <w:r w:rsidRPr="004270F4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Del="007544BE">
          <w:rPr>
            <w:b/>
            <w:bCs/>
            <w:color w:val="0070C0"/>
          </w:rPr>
          <w:delText xml:space="preserve"> </w:delText>
        </w:r>
        <w:r w:rsidR="007A3D93" w:rsidDel="007544BE">
          <w:rPr>
            <w:b/>
            <w:bCs/>
            <w:color w:val="0070C0"/>
          </w:rPr>
          <w:delText>BY</w:delText>
        </w:r>
        <w:r w:rsidR="007A3D93" w:rsidRPr="00236DEC" w:rsidDel="007544BE">
          <w:rPr>
            <w:b/>
            <w:bCs/>
            <w:color w:val="0070C0"/>
          </w:rPr>
          <w:delText xml:space="preserve"> </w:delText>
        </w:r>
        <w:r w:rsidR="006A79B5" w:rsidDel="007544BE">
          <w:rPr>
            <w:b/>
            <w:bCs/>
            <w:color w:val="FF0000"/>
          </w:rPr>
          <w:delText>THE SECRET SERVICE</w:delText>
        </w:r>
        <w:r w:rsidR="006A79B5" w:rsidRPr="00236DEC" w:rsidDel="007544BE">
          <w:rPr>
            <w:b/>
            <w:bCs/>
          </w:rPr>
          <w:delText xml:space="preserve"> </w:delText>
        </w:r>
        <w:r w:rsidR="006A79B5" w:rsidRPr="00D737D2" w:rsidDel="007544BE">
          <w:rPr>
            <w:b/>
            <w:bCs/>
            <w:color w:val="00B0F0"/>
          </w:rPr>
          <w:delText>XOR</w:delText>
        </w:r>
        <w:bookmarkStart w:id="58" w:name="_Hlk174298403"/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bookmarkEnd w:id="58"/>
        <w:r w:rsidR="006A79B5" w:rsidDel="007544BE">
          <w:rPr>
            <w:b/>
            <w:bCs/>
            <w:color w:val="0070C0"/>
          </w:rPr>
          <w:delText xml:space="preserve">                 </w:delText>
        </w:r>
        <w:r w:rsidR="007A3D93" w:rsidDel="007544BE">
          <w:rPr>
            <w:b/>
            <w:bCs/>
            <w:color w:val="FF0000"/>
          </w:rPr>
          <w:delText>THE PENTAGON</w:delText>
        </w:r>
        <w:r w:rsidR="007A3D93" w:rsidRPr="00236DEC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  <w:color w:val="0070C0"/>
          </w:rPr>
          <w:delText xml:space="preserve"> </w:delText>
        </w:r>
        <w:r w:rsidR="006A79B5" w:rsidDel="007544BE">
          <w:rPr>
            <w:b/>
            <w:bCs/>
            <w:color w:val="FF0000"/>
          </w:rPr>
          <w:delText>THE NATIONAL SECURITY AGENCY</w:delText>
        </w:r>
        <w:r w:rsidR="006A79B5" w:rsidDel="007544BE">
          <w:rPr>
            <w:b/>
            <w:bCs/>
            <w:color w:val="0070C0"/>
          </w:rPr>
          <w:delText xml:space="preserve"> </w:delText>
        </w:r>
        <w:r w:rsidDel="007544BE">
          <w:rPr>
            <w:b/>
            <w:bCs/>
            <w:color w:val="0070C0"/>
          </w:rPr>
          <w:delText>THROUGH</w:delText>
        </w:r>
        <w:r w:rsidRPr="00236DEC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USAGE</w:delText>
        </w:r>
        <w:r w:rsidR="006A79B5" w:rsidDel="007544BE">
          <w:rPr>
            <w:b/>
            <w:bCs/>
          </w:rPr>
          <w:delText xml:space="preserve"> </w:delText>
        </w:r>
        <w:r w:rsidR="006A79B5" w:rsidRPr="00D737D2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RPr="00C839EA" w:rsidDel="007544BE">
          <w:rPr>
            <w:b/>
            <w:bCs/>
          </w:rPr>
          <w:delText xml:space="preserve"> </w:delText>
        </w:r>
        <w:r w:rsidRPr="004270F4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UTILIZATION</w:delText>
        </w:r>
        <w:r w:rsidRPr="00236DEC" w:rsidDel="007544BE">
          <w:rPr>
            <w:b/>
            <w:bCs/>
          </w:rPr>
          <w:delText xml:space="preserve"> </w:delText>
        </w:r>
        <w:r w:rsidRPr="00255B3E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4270F4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MIND CONTROL TECHNOLOGY</w:delText>
        </w:r>
        <w:r w:rsidDel="007544BE">
          <w:rPr>
            <w:b/>
            <w:bCs/>
          </w:rPr>
          <w:delText>;</w:delText>
        </w:r>
      </w:del>
    </w:p>
    <w:p w14:paraId="198AA388" w14:textId="774E6511" w:rsidR="002B045D" w:rsidDel="007544BE" w:rsidRDefault="002B045D" w:rsidP="00BA61EA">
      <w:pPr>
        <w:ind w:left="720"/>
        <w:jc w:val="both"/>
        <w:rPr>
          <w:del w:id="59" w:author="Patrick McElhiney" w:date="2024-12-19T21:17:00Z" w16du:dateUtc="2024-12-20T02:17:00Z"/>
          <w:b/>
          <w:bCs/>
        </w:rPr>
      </w:pPr>
      <w:del w:id="6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EXCESSIVE WAR CRIME</w:delText>
        </w:r>
        <w:r w:rsidDel="007544BE">
          <w:rPr>
            <w:b/>
            <w:bCs/>
          </w:rPr>
          <w:delText>(</w:delText>
        </w:r>
        <w:r w:rsidRPr="00BA61E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9D5967" w:rsidDel="007544BE">
          <w:rPr>
            <w:b/>
            <w:bCs/>
          </w:rPr>
          <w:delText xml:space="preserve"> </w:delText>
        </w:r>
        <w:r w:rsidR="008B1066" w:rsidRPr="008B1066" w:rsidDel="007544BE">
          <w:rPr>
            <w:b/>
            <w:bCs/>
            <w:color w:val="0070C0"/>
          </w:rPr>
          <w:delText>BY</w:delText>
        </w:r>
        <w:r w:rsidR="008B1066" w:rsidRPr="009D5967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THE PENTAGON</w:delText>
        </w:r>
        <w:r w:rsidR="008B1066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7030A0"/>
          </w:rPr>
          <w:delText>DIRECTED</w:delText>
        </w:r>
        <w:r w:rsidR="007A3D93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0070C0"/>
          </w:rPr>
          <w:delText>BY</w:delText>
        </w:r>
        <w:r w:rsidR="007A3D93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THE SECRET SERVICE</w:delText>
        </w:r>
        <w:r w:rsidR="008B1066" w:rsidRPr="009D5967" w:rsidDel="007544BE">
          <w:rPr>
            <w:b/>
            <w:bCs/>
          </w:rPr>
          <w:delText xml:space="preserve"> </w:delText>
        </w:r>
        <w:r w:rsidRPr="00BA61EA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BA61EA" w:rsidDel="007544BE">
          <w:rPr>
            <w:b/>
            <w:bCs/>
            <w:color w:val="FF0000"/>
          </w:rPr>
          <w:delText>HUMANITY</w:delText>
        </w:r>
        <w:r w:rsidDel="007544BE">
          <w:rPr>
            <w:b/>
            <w:bCs/>
          </w:rPr>
          <w:delText>;</w:delText>
        </w:r>
      </w:del>
    </w:p>
    <w:p w14:paraId="76B060B6" w14:textId="6E44146E" w:rsidR="002B045D" w:rsidDel="007544BE" w:rsidRDefault="002B045D" w:rsidP="005A00D1">
      <w:pPr>
        <w:ind w:left="720"/>
        <w:jc w:val="both"/>
        <w:rPr>
          <w:del w:id="61" w:author="Patrick McElhiney" w:date="2024-12-19T21:17:00Z" w16du:dateUtc="2024-12-20T02:17:00Z"/>
          <w:b/>
          <w:bCs/>
        </w:rPr>
      </w:pPr>
      <w:del w:id="6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EXECUTION CONCERT</w:delText>
        </w:r>
        <w:r w:rsidDel="007544BE">
          <w:rPr>
            <w:b/>
            <w:bCs/>
          </w:rPr>
          <w:delText>;</w:delText>
        </w:r>
        <w:r w:rsidRPr="009861B1" w:rsidDel="007544BE">
          <w:rPr>
            <w:color w:val="808080" w:themeColor="background1" w:themeShade="80"/>
          </w:rPr>
          <w:delText xml:space="preserve"> </w:delText>
        </w:r>
        <w:r w:rsidDel="007544BE">
          <w:rPr>
            <w:color w:val="808080" w:themeColor="background1" w:themeShade="80"/>
          </w:rPr>
          <w:delText xml:space="preserve">                                                 </w:delText>
        </w:r>
        <w:r w:rsidRPr="009861B1" w:rsidDel="007544BE">
          <w:rPr>
            <w:color w:val="808080" w:themeColor="background1" w:themeShade="80"/>
          </w:rPr>
          <w:delText>//JULIE MCELHINEY CASE?</w:delText>
        </w:r>
      </w:del>
    </w:p>
    <w:p w14:paraId="677B0AD2" w14:textId="0A586531" w:rsidR="002B045D" w:rsidDel="007544BE" w:rsidRDefault="002B045D" w:rsidP="005A00D1">
      <w:pPr>
        <w:ind w:left="720"/>
        <w:jc w:val="both"/>
        <w:rPr>
          <w:del w:id="63" w:author="Patrick McElhiney" w:date="2024-12-19T21:17:00Z" w16du:dateUtc="2024-12-20T02:17:00Z"/>
          <w:b/>
          <w:bCs/>
        </w:rPr>
      </w:pPr>
      <w:del w:id="6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EXECUTION THEATRE</w:delText>
        </w:r>
        <w:r w:rsidDel="007544BE">
          <w:rPr>
            <w:b/>
            <w:bCs/>
          </w:rPr>
          <w:delText>;</w:delText>
        </w:r>
        <w:r w:rsidRPr="00515375" w:rsidDel="007544BE">
          <w:rPr>
            <w:color w:val="808080" w:themeColor="background1" w:themeShade="80"/>
          </w:rPr>
          <w:delText xml:space="preserve"> </w:delText>
        </w:r>
        <w:r w:rsidDel="007544BE">
          <w:rPr>
            <w:color w:val="808080" w:themeColor="background1" w:themeShade="80"/>
          </w:rPr>
          <w:delText xml:space="preserve">                                                      </w:delText>
        </w:r>
        <w:r w:rsidRPr="00515375" w:rsidDel="007544BE">
          <w:rPr>
            <w:color w:val="808080" w:themeColor="background1" w:themeShade="80"/>
          </w:rPr>
          <w:delText>//JULIE MCELHINEY CASE?</w:delText>
        </w:r>
      </w:del>
    </w:p>
    <w:p w14:paraId="765AF8EC" w14:textId="24476AAA" w:rsidR="002B045D" w:rsidDel="007544BE" w:rsidRDefault="002B045D" w:rsidP="00FE76E4">
      <w:pPr>
        <w:ind w:left="720"/>
        <w:jc w:val="both"/>
        <w:rPr>
          <w:del w:id="65" w:author="Patrick McElhiney" w:date="2024-12-19T21:17:00Z" w16du:dateUtc="2024-12-20T02:17:00Z"/>
          <w:b/>
          <w:bCs/>
        </w:rPr>
      </w:pPr>
      <w:del w:id="6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FA</w:delText>
        </w:r>
        <w:r w:rsidDel="007544BE">
          <w:rPr>
            <w:b/>
            <w:bCs/>
            <w:color w:val="FF0000"/>
          </w:rPr>
          <w:delText>KE</w:delText>
        </w:r>
        <w:r w:rsidRPr="001C6771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NUCLEAR CASE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415D1A" w:rsidDel="007544BE">
          <w:rPr>
            <w:b/>
            <w:bCs/>
            <w:color w:val="7030A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415D1A" w:rsidDel="007544BE">
          <w:rPr>
            <w:b/>
            <w:bCs/>
            <w:color w:val="7030A0"/>
          </w:rPr>
          <w:delText>UTILIZING</w:delText>
        </w:r>
        <w:r w:rsidDel="007544BE">
          <w:rPr>
            <w:b/>
            <w:bCs/>
          </w:rPr>
          <w:delText xml:space="preserve"> </w:delText>
        </w:r>
        <w:r w:rsidRPr="00415D1A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MIND CONTROL</w:delText>
        </w:r>
        <w:r w:rsidRPr="00415D1A" w:rsidDel="007544BE">
          <w:rPr>
            <w:b/>
            <w:bCs/>
            <w:color w:val="FF0000"/>
          </w:rPr>
          <w:delText xml:space="preserve"> WEAPON</w:delText>
        </w:r>
        <w:r w:rsidDel="007544BE">
          <w:rPr>
            <w:b/>
            <w:bCs/>
          </w:rPr>
          <w:delText>(</w:delText>
        </w:r>
        <w:r w:rsidRPr="00934EA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34EA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THE PUBLIC</w:delText>
        </w:r>
        <w:r w:rsidRPr="00934EAB"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</w:delText>
        </w:r>
        <w:r w:rsidR="000C23F8" w:rsidRPr="00934EAB" w:rsidDel="007544BE">
          <w:rPr>
            <w:b/>
            <w:bCs/>
            <w:color w:val="7030A0"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ANY MURDER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ANY INNOCENT CIVILIAN</w:delText>
        </w:r>
        <w:r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70C0"/>
          </w:rPr>
          <w:delText>BY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THE PENTAGON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THE SECRET SERVICE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THE NATIONAL SECURITY AGENCY</w:delText>
        </w:r>
        <w:r w:rsidR="008B1066"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7030A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7030A0"/>
          </w:rPr>
          <w:delText>UTILIZING</w:delText>
        </w:r>
        <w:r w:rsidDel="007544BE">
          <w:rPr>
            <w:b/>
            <w:bCs/>
          </w:rPr>
          <w:delText xml:space="preserve"> </w:delText>
        </w:r>
        <w:r w:rsidR="007A3D93" w:rsidDel="007544BE">
          <w:rPr>
            <w:b/>
            <w:bCs/>
          </w:rPr>
          <w:delText xml:space="preserve">                                                                           </w:delText>
        </w:r>
        <w:r w:rsidRPr="00934EAB" w:rsidDel="007544BE">
          <w:rPr>
            <w:b/>
            <w:bCs/>
            <w:color w:val="FF0000"/>
          </w:rPr>
          <w:delText xml:space="preserve">ANY SPACE </w:delText>
        </w:r>
        <w:r w:rsidR="007A3D93" w:rsidDel="007544BE">
          <w:rPr>
            <w:b/>
            <w:bCs/>
            <w:color w:val="FF0000"/>
          </w:rPr>
          <w:delText xml:space="preserve">SATELLITE </w:delText>
        </w:r>
        <w:r w:rsidRPr="00934EAB" w:rsidDel="007544BE">
          <w:rPr>
            <w:b/>
            <w:bCs/>
            <w:color w:val="FF0000"/>
          </w:rPr>
          <w:delText>WEAPON</w:delText>
        </w:r>
        <w:r w:rsidDel="007544BE">
          <w:rPr>
            <w:b/>
            <w:bCs/>
          </w:rPr>
          <w:delText>(</w:delText>
        </w:r>
        <w:r w:rsidRPr="00934EA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934EAB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7030A0"/>
          </w:rPr>
          <w:delText>RUIN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ANY LIFE</w:delText>
        </w:r>
        <w:r w:rsidDel="007544BE">
          <w:rPr>
            <w:b/>
            <w:bCs/>
          </w:rPr>
          <w:delText xml:space="preserve"> </w:delText>
        </w:r>
        <w:r w:rsidR="007A3D93" w:rsidRPr="00934EAB" w:rsidDel="007544BE">
          <w:rPr>
            <w:b/>
            <w:bCs/>
            <w:color w:val="00B0F0"/>
          </w:rPr>
          <w:delText>XOR</w:delText>
        </w:r>
        <w:r w:rsidR="007A3D93" w:rsidRPr="00E336AD" w:rsidDel="007544BE">
          <w:rPr>
            <w:b/>
            <w:bCs/>
          </w:rPr>
          <w:delText>/</w:delText>
        </w:r>
        <w:r w:rsidR="007A3D93" w:rsidDel="007544BE">
          <w:rPr>
            <w:b/>
            <w:bCs/>
            <w:color w:val="00B0F0"/>
          </w:rPr>
          <w:delText>OR</w:delText>
        </w:r>
        <w:r w:rsidR="007A3D93" w:rsidRPr="00E336AD" w:rsidDel="007544BE">
          <w:rPr>
            <w:b/>
            <w:bCs/>
          </w:rPr>
          <w:delText>/</w:delText>
        </w:r>
        <w:r w:rsidRPr="00934EAB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ANY CAREER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34EAB" w:rsidDel="007544BE">
          <w:rPr>
            <w:b/>
            <w:bCs/>
            <w:color w:val="FF0000"/>
          </w:rPr>
          <w:delText>ANY INNOCENT CIVILIAN</w:delText>
        </w:r>
        <w:r w:rsidR="007A3D93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0070C0"/>
          </w:rPr>
          <w:delText>WITH</w:delText>
        </w:r>
        <w:r w:rsidR="007A3D93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FF0000"/>
          </w:rPr>
          <w:delText>ANY SAME SPACE SATELLITE WEAPON</w:delText>
        </w:r>
        <w:r w:rsidR="007A3D93" w:rsidDel="007544BE">
          <w:rPr>
            <w:b/>
            <w:bCs/>
          </w:rPr>
          <w:delText>(</w:delText>
        </w:r>
        <w:r w:rsidR="007A3D93" w:rsidRPr="007A3D93" w:rsidDel="007544BE">
          <w:rPr>
            <w:b/>
            <w:bCs/>
            <w:color w:val="808080" w:themeColor="background1" w:themeShade="80"/>
          </w:rPr>
          <w:delText>S</w:delText>
        </w:r>
        <w:r w:rsidR="007A3D93" w:rsidDel="007544BE">
          <w:rPr>
            <w:b/>
            <w:bCs/>
          </w:rPr>
          <w:delText xml:space="preserve">) </w:delText>
        </w:r>
        <w:r w:rsidR="007A3D93" w:rsidRPr="007A3D93" w:rsidDel="007544BE">
          <w:rPr>
            <w:b/>
            <w:bCs/>
            <w:color w:val="0070C0"/>
          </w:rPr>
          <w:delText>AS</w:delText>
        </w:r>
        <w:r w:rsidR="007A3D93" w:rsidDel="007544BE">
          <w:rPr>
            <w:b/>
            <w:bCs/>
          </w:rPr>
          <w:delText xml:space="preserve">                                      </w:delText>
        </w:r>
        <w:r w:rsidR="007A3D93" w:rsidRPr="007A3D93" w:rsidDel="007544BE">
          <w:rPr>
            <w:b/>
            <w:bCs/>
            <w:color w:val="FF0000"/>
          </w:rPr>
          <w:delText>ANY HEINOUS COVERT CRIME</w:delText>
        </w:r>
        <w:r w:rsidR="007A3D93" w:rsidDel="007544BE">
          <w:rPr>
            <w:b/>
            <w:bCs/>
          </w:rPr>
          <w:delText>(</w:delText>
        </w:r>
        <w:r w:rsidR="007A3D93" w:rsidRPr="007A3D93" w:rsidDel="007544BE">
          <w:rPr>
            <w:b/>
            <w:bCs/>
            <w:color w:val="808080" w:themeColor="background1" w:themeShade="80"/>
          </w:rPr>
          <w:delText>S</w:delText>
        </w:r>
        <w:r w:rsidR="007A3D93" w:rsidDel="007544BE">
          <w:rPr>
            <w:b/>
            <w:bCs/>
          </w:rPr>
          <w:delText xml:space="preserve">) </w:delText>
        </w:r>
        <w:r w:rsidR="007A3D93" w:rsidRPr="007A3D93" w:rsidDel="007544BE">
          <w:rPr>
            <w:b/>
            <w:bCs/>
            <w:color w:val="0070C0"/>
          </w:rPr>
          <w:delText>TOWARDS</w:delText>
        </w:r>
        <w:r w:rsidR="007A3D93" w:rsidDel="007544BE">
          <w:rPr>
            <w:b/>
            <w:bCs/>
          </w:rPr>
          <w:delText xml:space="preserve"> </w:delText>
        </w:r>
        <w:r w:rsidR="007A3D93" w:rsidRPr="007A3D93" w:rsidDel="007544BE">
          <w:rPr>
            <w:b/>
            <w:bCs/>
            <w:color w:val="FF0000"/>
          </w:rPr>
          <w:delText>ANY FAMILY</w:delText>
        </w:r>
        <w:r w:rsidR="007A3D93" w:rsidDel="007544BE">
          <w:rPr>
            <w:b/>
            <w:bCs/>
          </w:rPr>
          <w:delText>;</w:delText>
        </w:r>
      </w:del>
    </w:p>
    <w:p w14:paraId="1B0C5F63" w14:textId="32646C61" w:rsidR="002B045D" w:rsidDel="007544BE" w:rsidRDefault="002B045D" w:rsidP="00F96A67">
      <w:pPr>
        <w:ind w:left="720"/>
        <w:jc w:val="both"/>
        <w:rPr>
          <w:del w:id="67" w:author="Patrick McElhiney" w:date="2024-12-19T21:17:00Z" w16du:dateUtc="2024-12-20T02:17:00Z"/>
          <w:b/>
          <w:bCs/>
        </w:rPr>
      </w:pPr>
      <w:del w:id="6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>FA</w:delText>
        </w:r>
        <w:r w:rsidDel="007544BE">
          <w:rPr>
            <w:b/>
            <w:bCs/>
            <w:color w:val="FF0000"/>
          </w:rPr>
          <w:delText>KE</w:delText>
        </w:r>
        <w:r w:rsidRPr="00CE3BC6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WAR CRIME REPORT</w:delText>
        </w:r>
        <w:r w:rsidDel="007544BE">
          <w:rPr>
            <w:b/>
            <w:bCs/>
          </w:rPr>
          <w:delText>(</w:delText>
        </w:r>
        <w:r w:rsidRPr="008C1F0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8B1066" w:rsidRPr="009D5967" w:rsidDel="007544BE">
          <w:rPr>
            <w:b/>
            <w:bCs/>
            <w:color w:val="7030A0"/>
          </w:rPr>
          <w:delText>DRAFTED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70C0"/>
          </w:rPr>
          <w:delText>BY</w:delText>
        </w:r>
        <w:r w:rsidR="008B1066" w:rsidDel="007544BE">
          <w:rPr>
            <w:b/>
            <w:bCs/>
          </w:rPr>
          <w:delText xml:space="preserve">               </w:delText>
        </w:r>
        <w:r w:rsidR="008B1066" w:rsidRPr="009D5967" w:rsidDel="007544BE">
          <w:rPr>
            <w:b/>
            <w:bCs/>
            <w:color w:val="FF0000"/>
          </w:rPr>
          <w:delText>ANY PENTAGON EMPLOYEE</w:delText>
        </w:r>
        <w:r w:rsidR="008B1066"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7030A0"/>
          </w:rPr>
          <w:delText>GET AWAY</w:delText>
        </w:r>
        <w:r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0070C0"/>
          </w:rPr>
          <w:delText>WITH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8C1F06" w:rsidDel="007544BE">
          <w:rPr>
            <w:b/>
            <w:bCs/>
            <w:color w:val="7030A0"/>
          </w:rPr>
          <w:delText xml:space="preserve"> </w:delText>
        </w:r>
        <w:r w:rsidR="006A79B5" w:rsidDel="007544BE">
          <w:rPr>
            <w:b/>
            <w:bCs/>
            <w:color w:val="7030A0"/>
          </w:rPr>
          <w:delText xml:space="preserve">                                         </w:delText>
        </w:r>
        <w:r w:rsidRPr="008C1F06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8C1F0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8C1F06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FF0000"/>
          </w:rPr>
          <w:delText>ANY DEFENDANT</w:delText>
        </w:r>
        <w:r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8C1F06" w:rsidDel="007544BE">
          <w:rPr>
            <w:b/>
            <w:bCs/>
            <w:color w:val="FF0000"/>
          </w:rPr>
          <w:delText>ANY FAKE WAR CRIME REPORT</w:delText>
        </w:r>
        <w:r w:rsidDel="007544BE">
          <w:rPr>
            <w:b/>
            <w:bCs/>
          </w:rPr>
          <w:delText>(</w:delText>
        </w:r>
        <w:r w:rsidRPr="008C1F06" w:rsidDel="007544BE">
          <w:rPr>
            <w:b/>
            <w:bCs/>
            <w:color w:val="808080" w:themeColor="background1" w:themeShade="80"/>
          </w:rPr>
          <w:delText>S</w:delText>
        </w:r>
        <w:r w:rsidR="000C23F8" w:rsidDel="007544BE">
          <w:rPr>
            <w:b/>
            <w:bCs/>
          </w:rPr>
          <w:delText xml:space="preserve">), </w:delText>
        </w:r>
        <w:r w:rsidR="000C23F8" w:rsidRPr="00042EF7" w:rsidDel="007544BE">
          <w:rPr>
            <w:b/>
            <w:bCs/>
            <w:color w:val="0070C0"/>
          </w:rPr>
          <w:delText>WHO IS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ANY VICTIM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OF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ANY WAR CRIME</w:delText>
        </w:r>
        <w:r w:rsidR="000C23F8" w:rsidDel="007544BE">
          <w:rPr>
            <w:b/>
            <w:bCs/>
          </w:rPr>
          <w:delText>(</w:delText>
        </w:r>
        <w:r w:rsidR="000C23F8" w:rsidRPr="00042EF7" w:rsidDel="007544BE">
          <w:rPr>
            <w:b/>
            <w:bCs/>
            <w:color w:val="808080" w:themeColor="background1" w:themeShade="80"/>
          </w:rPr>
          <w:delText>S</w:delText>
        </w:r>
        <w:r w:rsidR="000C23F8" w:rsidDel="007544BE">
          <w:rPr>
            <w:b/>
            <w:bCs/>
          </w:rPr>
          <w:delText xml:space="preserve">)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042EF7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BY</w:delText>
        </w:r>
        <w:r w:rsidR="000C23F8" w:rsidRPr="00042EF7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ANY GOVERNMENT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70C0"/>
          </w:rPr>
          <w:delText>FOR</w:delText>
        </w:r>
        <w:r w:rsidR="008B1066" w:rsidDel="007544BE">
          <w:rPr>
            <w:b/>
            <w:bCs/>
          </w:rPr>
          <w:delText xml:space="preserve"> </w:delText>
        </w:r>
        <w:r w:rsidR="006A79B5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NO LEGAL REASON, AT ALL, LITERALLY</w:delText>
        </w:r>
        <w:r w:rsidR="008B1066" w:rsidDel="007544BE">
          <w:rPr>
            <w:b/>
            <w:bCs/>
          </w:rPr>
          <w:delText>;</w:delText>
        </w:r>
      </w:del>
    </w:p>
    <w:p w14:paraId="44B410F0" w14:textId="76D324A9" w:rsidR="002B045D" w:rsidDel="007544BE" w:rsidRDefault="002B045D" w:rsidP="00F96A67">
      <w:pPr>
        <w:ind w:left="720"/>
        <w:jc w:val="both"/>
        <w:rPr>
          <w:del w:id="69" w:author="Patrick McElhiney" w:date="2024-12-19T21:17:00Z" w16du:dateUtc="2024-12-20T02:17:00Z"/>
          <w:b/>
          <w:bCs/>
        </w:rPr>
      </w:pPr>
      <w:del w:id="7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>FA</w:delText>
        </w:r>
        <w:r w:rsidDel="007544BE">
          <w:rPr>
            <w:b/>
            <w:bCs/>
            <w:color w:val="FF0000"/>
          </w:rPr>
          <w:delText>KE</w:delText>
        </w:r>
        <w:r w:rsidRPr="00CE3BC6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WAR CRIME REPORT</w:delText>
        </w:r>
        <w:r w:rsidDel="007544BE">
          <w:rPr>
            <w:b/>
            <w:bCs/>
          </w:rPr>
          <w:delText>(</w:delText>
        </w:r>
        <w:r w:rsidRPr="005C6AF4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AFA94F6" w14:textId="5964C768" w:rsidR="002B045D" w:rsidDel="007544BE" w:rsidRDefault="002B045D" w:rsidP="00F96A67">
      <w:pPr>
        <w:ind w:left="720"/>
        <w:jc w:val="both"/>
        <w:rPr>
          <w:del w:id="71" w:author="Patrick McElhiney" w:date="2024-12-19T21:17:00Z" w16du:dateUtc="2024-12-20T02:17:00Z"/>
          <w:b/>
          <w:bCs/>
        </w:rPr>
      </w:pPr>
      <w:del w:id="7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FA</w:delText>
        </w:r>
        <w:r w:rsidDel="007544BE">
          <w:rPr>
            <w:b/>
            <w:bCs/>
            <w:color w:val="FF0000"/>
          </w:rPr>
          <w:delText>KE</w:delText>
        </w:r>
        <w:r w:rsidRPr="001C6771" w:rsidDel="007544BE">
          <w:rPr>
            <w:b/>
            <w:bCs/>
            <w:color w:val="FF0000"/>
          </w:rPr>
          <w:delText xml:space="preserve"> </w:delText>
        </w:r>
        <w:r w:rsidRPr="008C1F06"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8C1F0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FE76E4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TRIAL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, </w:delText>
        </w:r>
        <w:r w:rsidRPr="00FE76E4" w:rsidDel="007544BE">
          <w:rPr>
            <w:b/>
            <w:bCs/>
            <w:color w:val="00B050"/>
          </w:rPr>
          <w:delText>ESPECIALLY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FE76E4" w:rsidDel="007544BE">
          <w:rPr>
            <w:b/>
            <w:bCs/>
            <w:color w:val="0070C0"/>
          </w:rPr>
          <w:delText xml:space="preserve"> </w:delText>
        </w:r>
        <w:r w:rsidRPr="00FE76E4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</w:delText>
        </w:r>
        <w:r w:rsidRPr="00FE76E4" w:rsidDel="007544BE">
          <w:rPr>
            <w:b/>
            <w:bCs/>
            <w:color w:val="FF0000"/>
          </w:rPr>
          <w:delText>ANY INNOCENT PERSON</w:delText>
        </w:r>
        <w:r w:rsidDel="007544BE">
          <w:rPr>
            <w:b/>
            <w:bCs/>
          </w:rPr>
          <w:delText>(</w:delText>
        </w:r>
        <w:r w:rsidRPr="00FE76E4" w:rsidDel="007544BE">
          <w:rPr>
            <w:b/>
            <w:bCs/>
            <w:color w:val="808080" w:themeColor="background1" w:themeShade="80"/>
          </w:rPr>
          <w:delText>S</w:delText>
        </w:r>
        <w:r w:rsidR="000C23F8" w:rsidDel="007544BE">
          <w:rPr>
            <w:b/>
            <w:bCs/>
          </w:rPr>
          <w:delText xml:space="preserve">) </w:delText>
        </w:r>
        <w:r w:rsidR="000C23F8" w:rsidRPr="00042EF7" w:rsidDel="007544BE">
          <w:rPr>
            <w:b/>
            <w:bCs/>
            <w:color w:val="0070C0"/>
          </w:rPr>
          <w:delText>BY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PENTAGON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SECRET SERVICE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70C0"/>
          </w:rPr>
          <w:delText>TO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7030A0"/>
          </w:rPr>
          <w:delText>ORCHESTRATE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7030A0"/>
          </w:rPr>
          <w:delText>DIRECT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6A79B5" w:rsidRPr="00423C67" w:rsidDel="007544BE">
          <w:rPr>
            <w:b/>
            <w:bCs/>
            <w:color w:val="7030A0"/>
          </w:rPr>
          <w:delText>CONDUCT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6A79B5" w:rsidRPr="00D57595" w:rsidDel="007544BE">
          <w:rPr>
            <w:b/>
            <w:bCs/>
            <w:color w:val="7030A0"/>
          </w:rPr>
          <w:delText>COMMIT</w:delText>
        </w:r>
        <w:r w:rsidR="006A79B5" w:rsidDel="007544BE">
          <w:rPr>
            <w:b/>
            <w:bCs/>
          </w:rPr>
          <w:delText xml:space="preserve"> </w:delText>
        </w:r>
        <w:r w:rsidR="006A79B5" w:rsidDel="007544BE">
          <w:rPr>
            <w:b/>
            <w:bCs/>
            <w:color w:val="00B0F0"/>
          </w:rPr>
          <w:delText>XO</w:delText>
        </w:r>
        <w:r w:rsidR="006A79B5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6A79B5" w:rsidRPr="00046EAA" w:rsidDel="007544BE">
          <w:rPr>
            <w:b/>
            <w:bCs/>
            <w:color w:val="7030A0"/>
          </w:rPr>
          <w:delText>CAUSE</w:delText>
        </w:r>
        <w:r w:rsidR="006A79B5" w:rsidRPr="00C839EA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GENOCIDE</w:delText>
        </w:r>
        <w:r w:rsidR="006A79B5" w:rsidRPr="00C839EA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70C0"/>
          </w:rPr>
          <w:delText>TO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FAMILY</w:delText>
        </w:r>
        <w:r w:rsidR="006A79B5" w:rsidDel="007544BE">
          <w:rPr>
            <w:b/>
            <w:bCs/>
          </w:rPr>
          <w:delText>(</w:delText>
        </w:r>
        <w:r w:rsidR="006A79B5" w:rsidRPr="00C839EA" w:rsidDel="007544BE">
          <w:rPr>
            <w:b/>
            <w:bCs/>
            <w:color w:val="808080" w:themeColor="background1" w:themeShade="80"/>
          </w:rPr>
          <w:delText>S</w:delText>
        </w:r>
        <w:r w:rsidR="006A79B5" w:rsidDel="007544BE">
          <w:rPr>
            <w:b/>
            <w:bCs/>
          </w:rPr>
          <w:delText>)</w:delText>
        </w:r>
        <w:r w:rsidR="006A79B5" w:rsidRPr="00C839EA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70C0"/>
          </w:rPr>
          <w:delText>OF</w:delText>
        </w:r>
        <w:r w:rsidR="006A79B5" w:rsidRPr="00C839EA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SAME INNOCENT PERSON</w:delText>
        </w:r>
        <w:r w:rsidR="006A79B5" w:rsidRPr="00C839EA" w:rsidDel="007544BE">
          <w:rPr>
            <w:b/>
            <w:bCs/>
          </w:rPr>
          <w:delText>(</w:delText>
        </w:r>
        <w:r w:rsidR="006A79B5" w:rsidRPr="00C839EA" w:rsidDel="007544BE">
          <w:rPr>
            <w:b/>
            <w:bCs/>
            <w:color w:val="808080" w:themeColor="background1" w:themeShade="80"/>
          </w:rPr>
          <w:delText>S</w:delText>
        </w:r>
        <w:r w:rsidR="006A79B5" w:rsidRPr="00C839EA" w:rsidDel="007544BE">
          <w:rPr>
            <w:b/>
            <w:bCs/>
          </w:rPr>
          <w:delText>);</w:delText>
        </w:r>
      </w:del>
    </w:p>
    <w:p w14:paraId="0A31900A" w14:textId="68F1BBDE" w:rsidR="002B045D" w:rsidDel="007544BE" w:rsidRDefault="002B045D" w:rsidP="00F96A67">
      <w:pPr>
        <w:ind w:left="720"/>
        <w:jc w:val="both"/>
        <w:rPr>
          <w:del w:id="73" w:author="Patrick McElhiney" w:date="2024-12-19T21:17:00Z" w16du:dateUtc="2024-12-20T02:17:00Z"/>
          <w:b/>
          <w:bCs/>
        </w:rPr>
      </w:pPr>
      <w:del w:id="7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>FALSE A</w:delText>
        </w:r>
        <w:r w:rsidDel="007544BE">
          <w:rPr>
            <w:b/>
            <w:bCs/>
            <w:color w:val="FF0000"/>
          </w:rPr>
          <w:delText>TTRIBUTION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6D320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8B1066" w:rsidRPr="00D57595" w:rsidDel="007544BE">
          <w:rPr>
            <w:b/>
            <w:bCs/>
            <w:color w:val="7030A0"/>
          </w:rPr>
          <w:delText>ORCHESTRATED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DIRECTED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423C67" w:rsidDel="007544BE">
          <w:rPr>
            <w:b/>
            <w:bCs/>
            <w:color w:val="7030A0"/>
          </w:rPr>
          <w:delText>CONDUCTED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COMMITTED</w:delText>
        </w:r>
        <w:r w:rsidR="008B1066" w:rsidDel="007544BE">
          <w:rPr>
            <w:b/>
            <w:bCs/>
          </w:rPr>
          <w:delText xml:space="preserve"> </w:delText>
        </w:r>
        <w:r w:rsidR="008B1066" w:rsidDel="007544BE">
          <w:rPr>
            <w:b/>
            <w:bCs/>
            <w:color w:val="00B0F0"/>
          </w:rPr>
          <w:delText>XO</w:delText>
        </w:r>
        <w:r w:rsidR="008B1066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046EAA" w:rsidDel="007544BE">
          <w:rPr>
            <w:b/>
            <w:bCs/>
            <w:color w:val="7030A0"/>
          </w:rPr>
          <w:delText>CAUSED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FF0000"/>
          </w:rPr>
          <w:delText xml:space="preserve">ANY </w:delText>
        </w:r>
        <w:r w:rsidR="008B1066" w:rsidDel="007544BE">
          <w:rPr>
            <w:b/>
            <w:bCs/>
            <w:color w:val="FF0000"/>
          </w:rPr>
          <w:delText>FEDERAL EMPLOYEE</w:delText>
        </w:r>
        <w:r w:rsidDel="007544BE">
          <w:rPr>
            <w:b/>
            <w:bCs/>
          </w:rPr>
          <w:delText>(</w:delText>
        </w:r>
        <w:r w:rsidRPr="006D320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="008B1066" w:rsidRPr="008B1066" w:rsidDel="007544BE">
          <w:rPr>
            <w:b/>
            <w:bCs/>
            <w:color w:val="7030A0"/>
          </w:rPr>
          <w:delText xml:space="preserve"> </w:delText>
        </w:r>
        <w:r w:rsidR="008B1066" w:rsidRPr="00E336AD" w:rsidDel="007544BE">
          <w:rPr>
            <w:b/>
            <w:bCs/>
            <w:color w:val="7030A0"/>
          </w:rPr>
          <w:delText>INTENDED</w:delText>
        </w:r>
        <w:r w:rsidR="008B1066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0070C0"/>
          </w:rPr>
          <w:delText>TO</w:delText>
        </w:r>
        <w:r w:rsidR="008B1066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7030A0"/>
          </w:rPr>
          <w:delText>PROTECT</w:delText>
        </w:r>
        <w:r w:rsidR="008B1066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FF0000"/>
          </w:rPr>
          <w:delText>ANY FEDERAL EMPLOYEE</w:delText>
        </w:r>
        <w:r w:rsidR="008B1066" w:rsidDel="007544BE">
          <w:rPr>
            <w:b/>
            <w:bCs/>
          </w:rPr>
          <w:delText>(</w:delText>
        </w:r>
        <w:r w:rsidR="008B1066" w:rsidRPr="00E336AD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E336AD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FF0000"/>
          </w:rPr>
          <w:delText>ANY SECRET SERVICE PROTECTEE</w:delText>
        </w:r>
        <w:r w:rsidR="008B1066" w:rsidDel="007544BE">
          <w:rPr>
            <w:b/>
            <w:bCs/>
          </w:rPr>
          <w:delText>(</w:delText>
        </w:r>
        <w:r w:rsidR="008B1066" w:rsidRPr="00E336AD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E336AD" w:rsidDel="007544BE">
          <w:rPr>
            <w:b/>
            <w:bCs/>
            <w:color w:val="0070C0"/>
          </w:rPr>
          <w:delText>THAT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ORCHESTRATED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DIRECTED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423C67" w:rsidDel="007544BE">
          <w:rPr>
            <w:b/>
            <w:bCs/>
            <w:color w:val="7030A0"/>
          </w:rPr>
          <w:delText>CONDUCTED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COMMITTED</w:delText>
        </w:r>
        <w:r w:rsidR="008B1066" w:rsidDel="007544BE">
          <w:rPr>
            <w:b/>
            <w:bCs/>
          </w:rPr>
          <w:delText xml:space="preserve"> </w:delText>
        </w:r>
        <w:r w:rsidR="008B1066" w:rsidDel="007544BE">
          <w:rPr>
            <w:b/>
            <w:bCs/>
            <w:color w:val="00B0F0"/>
          </w:rPr>
          <w:delText>XO</w:delText>
        </w:r>
        <w:r w:rsidR="008B1066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046EAA" w:rsidDel="007544BE">
          <w:rPr>
            <w:b/>
            <w:bCs/>
            <w:color w:val="7030A0"/>
          </w:rPr>
          <w:delText>CAUSED</w:delText>
        </w:r>
        <w:r w:rsidR="008B1066" w:rsidRPr="002F2A3D" w:rsidDel="007544BE">
          <w:rPr>
            <w:b/>
            <w:bCs/>
            <w:color w:val="0070C0"/>
          </w:rPr>
          <w:delText xml:space="preserve"> TOWARDS</w:delText>
        </w:r>
        <w:r w:rsidR="008B1066" w:rsidDel="007544BE">
          <w:rPr>
            <w:b/>
            <w:bCs/>
          </w:rPr>
          <w:delText xml:space="preserve"> </w:delText>
        </w:r>
        <w:r w:rsidR="008B1066" w:rsidRPr="002F2A3D" w:rsidDel="007544BE">
          <w:rPr>
            <w:b/>
            <w:bCs/>
            <w:color w:val="FF0000"/>
          </w:rPr>
          <w:delText xml:space="preserve">ANY </w:delText>
        </w:r>
        <w:r w:rsidR="008B1066" w:rsidDel="007544BE">
          <w:rPr>
            <w:b/>
            <w:bCs/>
            <w:color w:val="FF0000"/>
          </w:rPr>
          <w:delText>SAME WAR CRIME</w:delText>
        </w:r>
        <w:r w:rsidR="008B1066" w:rsidRPr="00E336AD" w:rsidDel="007544BE">
          <w:rPr>
            <w:b/>
            <w:bCs/>
          </w:rPr>
          <w:delText>(</w:delText>
        </w:r>
        <w:r w:rsidR="008B1066" w:rsidRPr="00E336AD" w:rsidDel="007544BE">
          <w:rPr>
            <w:b/>
            <w:bCs/>
            <w:color w:val="808080" w:themeColor="background1" w:themeShade="80"/>
          </w:rPr>
          <w:delText>S</w:delText>
        </w:r>
        <w:r w:rsidR="008B1066" w:rsidRPr="00E336AD" w:rsidDel="007544BE">
          <w:rPr>
            <w:b/>
            <w:bCs/>
          </w:rPr>
          <w:delText>);</w:delText>
        </w:r>
      </w:del>
    </w:p>
    <w:p w14:paraId="2A6F8DFA" w14:textId="58A07E31" w:rsidR="002B045D" w:rsidDel="007544BE" w:rsidRDefault="002B045D" w:rsidP="007C2C18">
      <w:pPr>
        <w:ind w:left="720"/>
        <w:jc w:val="both"/>
        <w:rPr>
          <w:del w:id="75" w:author="Patrick McElhiney" w:date="2024-12-19T21:17:00Z" w16du:dateUtc="2024-12-20T02:17:00Z"/>
          <w:b/>
          <w:bCs/>
        </w:rPr>
      </w:pPr>
      <w:del w:id="7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FALSE CONVICTION</w:delText>
        </w:r>
        <w:r w:rsidR="008B1066" w:rsidRPr="009D5967" w:rsidDel="007544BE">
          <w:rPr>
            <w:b/>
            <w:bCs/>
          </w:rPr>
          <w:delText>(</w:delText>
        </w:r>
        <w:r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RPr="009D5967" w:rsidDel="007544BE">
          <w:rPr>
            <w:b/>
            <w:bCs/>
          </w:rPr>
          <w:delText>)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0070C0"/>
          </w:rPr>
          <w:delText>OF</w:delText>
        </w:r>
        <w:r w:rsidRPr="007C2C18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FAMILY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                            </w:delText>
        </w:r>
        <w:r w:rsidRPr="007C2C18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7C2C1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7C2C18" w:rsidDel="007544BE">
          <w:rPr>
            <w:b/>
            <w:bCs/>
            <w:color w:val="0070C0"/>
          </w:rPr>
          <w:delText>THROUGH</w:delText>
        </w:r>
        <w:r w:rsidRPr="007C2C18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PUBLIC AUDIO STATEMENTS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0070C0"/>
          </w:rPr>
          <w:delText>BY</w:delText>
        </w:r>
        <w:r w:rsidRPr="007C2C18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THE PENTAGON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7030A0"/>
          </w:rPr>
          <w:delText>USING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00B0F0"/>
          </w:rPr>
          <w:delText>XOR</w:delText>
        </w:r>
        <w:r w:rsidRPr="007C2C18" w:rsidDel="007544BE">
          <w:rPr>
            <w:b/>
            <w:bCs/>
          </w:rPr>
          <w:delText xml:space="preserve"> </w:delText>
        </w:r>
        <w:r w:rsidRPr="007C2C18" w:rsidDel="007544BE">
          <w:rPr>
            <w:b/>
            <w:bCs/>
            <w:color w:val="7030A0"/>
          </w:rPr>
          <w:delText>UTILIZING</w:delText>
        </w:r>
        <w:r w:rsidRPr="007C2C18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MIND CONTROL TECHNOLOGY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70C0"/>
          </w:rPr>
          <w:delText>BY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ANY FEDERAL EMPLOYEE</w:delText>
        </w:r>
        <w:r w:rsidR="008B1066" w:rsidDel="007544BE">
          <w:rPr>
            <w:b/>
            <w:bCs/>
          </w:rPr>
          <w:delText>(</w:delText>
        </w:r>
        <w:r w:rsidR="008B1066"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>);</w:delText>
        </w:r>
      </w:del>
    </w:p>
    <w:p w14:paraId="14A66818" w14:textId="7F322D1A" w:rsidR="002B045D" w:rsidDel="007544BE" w:rsidRDefault="002B045D" w:rsidP="00F96A67">
      <w:pPr>
        <w:ind w:left="720"/>
        <w:jc w:val="both"/>
        <w:rPr>
          <w:del w:id="77" w:author="Patrick McElhiney" w:date="2024-12-19T21:17:00Z" w16du:dateUtc="2024-12-20T02:17:00Z"/>
          <w:b/>
          <w:bCs/>
        </w:rPr>
      </w:pPr>
      <w:del w:id="7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 xml:space="preserve">FALSE </w:delText>
        </w:r>
        <w:r w:rsidDel="007544BE">
          <w:rPr>
            <w:b/>
            <w:bCs/>
            <w:color w:val="FF0000"/>
          </w:rPr>
          <w:delText>CRIMINAL CASE</w:delText>
        </w:r>
        <w:r w:rsidR="008B1066" w:rsidRPr="00E336AD" w:rsidDel="007544BE">
          <w:rPr>
            <w:b/>
            <w:bCs/>
          </w:rPr>
          <w:delText>(</w:delText>
        </w:r>
        <w:r w:rsidR="008B1066" w:rsidRPr="00E336AD" w:rsidDel="007544BE">
          <w:rPr>
            <w:b/>
            <w:bCs/>
            <w:color w:val="808080" w:themeColor="background1" w:themeShade="80"/>
          </w:rPr>
          <w:delText>S</w:delText>
        </w:r>
        <w:r w:rsidR="008B1066" w:rsidRPr="00E336AD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="008B1066" w:rsidDel="007544BE">
          <w:rPr>
            <w:b/>
            <w:bCs/>
          </w:rPr>
          <w:delText xml:space="preserve">                                               </w:delText>
        </w:r>
        <w:r w:rsidRPr="002F2A3D" w:rsidDel="007544BE">
          <w:rPr>
            <w:b/>
            <w:bCs/>
            <w:color w:val="FF0000"/>
          </w:rPr>
          <w:delText>ANY HATE CRIME</w:delText>
        </w:r>
        <w:r w:rsidR="008B1066" w:rsidRPr="00E336AD" w:rsidDel="007544BE">
          <w:rPr>
            <w:b/>
            <w:bCs/>
          </w:rPr>
          <w:delText>(</w:delText>
        </w:r>
        <w:r w:rsidR="008B1066" w:rsidRPr="00E336AD" w:rsidDel="007544BE">
          <w:rPr>
            <w:b/>
            <w:bCs/>
            <w:color w:val="808080" w:themeColor="background1" w:themeShade="80"/>
          </w:rPr>
          <w:delText>S</w:delText>
        </w:r>
        <w:r w:rsidR="008B1066" w:rsidRPr="00E336AD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2F2A3D" w:rsidDel="007544BE">
          <w:rPr>
            <w:b/>
            <w:bCs/>
            <w:color w:val="0070C0"/>
          </w:rPr>
          <w:delText xml:space="preserve"> </w:delText>
        </w:r>
        <w:r w:rsidRPr="002F2A3D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="006A79B5" w:rsidDel="007544BE">
          <w:rPr>
            <w:b/>
            <w:bCs/>
          </w:rPr>
          <w:delText xml:space="preserve">            </w:delText>
        </w:r>
        <w:r w:rsidRPr="002F2A3D" w:rsidDel="007544BE">
          <w:rPr>
            <w:b/>
            <w:bCs/>
            <w:color w:val="FF0000"/>
          </w:rPr>
          <w:delText>ANY INNOCENT CIVILIAN</w:delText>
        </w:r>
        <w:r w:rsidR="008B1066" w:rsidDel="007544BE">
          <w:rPr>
            <w:b/>
            <w:bCs/>
          </w:rPr>
          <w:delText xml:space="preserve">, </w:delText>
        </w:r>
        <w:r w:rsidR="008B1066" w:rsidRPr="00042EF7" w:rsidDel="007544BE">
          <w:rPr>
            <w:b/>
            <w:bCs/>
            <w:color w:val="0070C0"/>
          </w:rPr>
          <w:delText>WHO IS</w:delText>
        </w:r>
        <w:r w:rsidR="008B1066" w:rsidDel="007544BE">
          <w:rPr>
            <w:b/>
            <w:bCs/>
          </w:rPr>
          <w:delText xml:space="preserve"> </w:delText>
        </w:r>
        <w:r w:rsidR="008B1066" w:rsidRPr="00042EF7" w:rsidDel="007544BE">
          <w:rPr>
            <w:b/>
            <w:bCs/>
            <w:color w:val="FF0000"/>
          </w:rPr>
          <w:delText>ANY VICTIM</w:delText>
        </w:r>
        <w:r w:rsidR="008B1066" w:rsidDel="007544BE">
          <w:rPr>
            <w:b/>
            <w:bCs/>
          </w:rPr>
          <w:delText xml:space="preserve"> </w:delText>
        </w:r>
        <w:r w:rsidR="008B1066" w:rsidRPr="00042EF7" w:rsidDel="007544BE">
          <w:rPr>
            <w:b/>
            <w:bCs/>
            <w:color w:val="0070C0"/>
          </w:rPr>
          <w:delText>OF</w:delText>
        </w:r>
        <w:r w:rsidR="008B1066" w:rsidDel="007544BE">
          <w:rPr>
            <w:b/>
            <w:bCs/>
          </w:rPr>
          <w:delText xml:space="preserve"> </w:delText>
        </w:r>
        <w:r w:rsidR="008B1066" w:rsidRPr="00042EF7" w:rsidDel="007544BE">
          <w:rPr>
            <w:b/>
            <w:bCs/>
            <w:color w:val="FF0000"/>
          </w:rPr>
          <w:delText>ANY WAR CRIME</w:delText>
        </w:r>
        <w:r w:rsidR="008B1066" w:rsidDel="007544BE">
          <w:rPr>
            <w:b/>
            <w:bCs/>
          </w:rPr>
          <w:delText>(</w:delText>
        </w:r>
        <w:r w:rsidR="008B1066" w:rsidRPr="00042EF7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D57595" w:rsidDel="007544BE">
          <w:rPr>
            <w:b/>
            <w:bCs/>
            <w:color w:val="7030A0"/>
          </w:rPr>
          <w:delText>ORCHESTRATED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DIRECTED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423C67" w:rsidDel="007544BE">
          <w:rPr>
            <w:b/>
            <w:bCs/>
            <w:color w:val="7030A0"/>
          </w:rPr>
          <w:delText>CONDUCTED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COMMITTED</w:delText>
        </w:r>
        <w:r w:rsidR="008B1066" w:rsidDel="007544BE">
          <w:rPr>
            <w:b/>
            <w:bCs/>
          </w:rPr>
          <w:delText xml:space="preserve"> </w:delText>
        </w:r>
        <w:r w:rsidR="008B1066" w:rsidDel="007544BE">
          <w:rPr>
            <w:b/>
            <w:bCs/>
            <w:color w:val="00B0F0"/>
          </w:rPr>
          <w:delText>XO</w:delText>
        </w:r>
        <w:r w:rsidR="008B1066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046EAA" w:rsidDel="007544BE">
          <w:rPr>
            <w:b/>
            <w:bCs/>
            <w:color w:val="7030A0"/>
          </w:rPr>
          <w:delText>CAUSED</w:delText>
        </w:r>
        <w:r w:rsidR="008B1066" w:rsidRPr="00042EF7" w:rsidDel="007544BE">
          <w:rPr>
            <w:b/>
            <w:bCs/>
          </w:rPr>
          <w:delText xml:space="preserve"> </w:delText>
        </w:r>
        <w:r w:rsidR="008B1066" w:rsidRPr="00042EF7" w:rsidDel="007544BE">
          <w:rPr>
            <w:b/>
            <w:bCs/>
            <w:color w:val="0070C0"/>
          </w:rPr>
          <w:delText>BY</w:delText>
        </w:r>
        <w:r w:rsidR="008B1066" w:rsidRPr="00042EF7" w:rsidDel="007544BE">
          <w:rPr>
            <w:b/>
            <w:bCs/>
          </w:rPr>
          <w:delText xml:space="preserve"> </w:delText>
        </w:r>
        <w:r w:rsidR="008B1066" w:rsidRPr="00042EF7" w:rsidDel="007544BE">
          <w:rPr>
            <w:b/>
            <w:bCs/>
            <w:color w:val="FF0000"/>
          </w:rPr>
          <w:delText>ANY GOVERNMENT</w:delText>
        </w:r>
        <w:r w:rsidR="008B1066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0070C0"/>
          </w:rPr>
          <w:delText>FOR</w:delText>
        </w:r>
        <w:r w:rsidR="008B1066" w:rsidDel="007544BE">
          <w:rPr>
            <w:b/>
            <w:bCs/>
          </w:rPr>
          <w:delText xml:space="preserve"> </w:delText>
        </w:r>
        <w:r w:rsidR="008B1066" w:rsidRPr="00E336AD" w:rsidDel="007544BE">
          <w:rPr>
            <w:b/>
            <w:bCs/>
            <w:color w:val="FF0000"/>
          </w:rPr>
          <w:delText>NO LEGAL REASON, AT ALL, LITERALLY</w:delText>
        </w:r>
        <w:r w:rsidR="008B1066" w:rsidDel="007544BE">
          <w:rPr>
            <w:b/>
            <w:bCs/>
          </w:rPr>
          <w:delText xml:space="preserve">, </w:delText>
        </w:r>
        <w:r w:rsidR="008B1066" w:rsidRPr="009D5967" w:rsidDel="007544BE">
          <w:rPr>
            <w:b/>
            <w:bCs/>
            <w:color w:val="0070C0"/>
          </w:rPr>
          <w:delText>WHICH</w:delText>
        </w:r>
        <w:r w:rsidR="008B1066" w:rsidDel="007544BE">
          <w:rPr>
            <w:b/>
            <w:bCs/>
          </w:rPr>
          <w:delText xml:space="preserve"> </w:delText>
        </w:r>
        <w:r w:rsidR="006A79B5" w:rsidDel="007544BE">
          <w:rPr>
            <w:b/>
            <w:bCs/>
          </w:rPr>
          <w:delText xml:space="preserve">                              </w:delText>
        </w:r>
        <w:r w:rsidR="008B1066" w:rsidRPr="009D5967" w:rsidDel="007544BE">
          <w:rPr>
            <w:b/>
            <w:bCs/>
            <w:color w:val="FF0000"/>
          </w:rPr>
          <w:delText>ANY SAME CRIMINAL CASE</w:delText>
        </w:r>
        <w:r w:rsidR="008B1066" w:rsidDel="007544BE">
          <w:rPr>
            <w:b/>
            <w:bCs/>
          </w:rPr>
          <w:delText>(</w:delText>
        </w:r>
        <w:r w:rsidR="008B1066"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9D5967" w:rsidDel="007544BE">
          <w:rPr>
            <w:b/>
            <w:bCs/>
            <w:color w:val="0070C0"/>
          </w:rPr>
          <w:delText>WERE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7030A0"/>
          </w:rPr>
          <w:delText>INTENDED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0070C0"/>
          </w:rPr>
          <w:delText>TO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7030A0"/>
          </w:rPr>
          <w:delText>PROTECT</w:delText>
        </w:r>
        <w:r w:rsidR="008B1066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ANY FEDERAL EMPLOYEE</w:delText>
        </w:r>
        <w:r w:rsidR="008B1066" w:rsidDel="007544BE">
          <w:rPr>
            <w:b/>
            <w:bCs/>
          </w:rPr>
          <w:delText>(</w:delText>
        </w:r>
        <w:r w:rsidR="008B1066"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9D5967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Del="007544BE">
          <w:rPr>
            <w:b/>
            <w:bCs/>
          </w:rPr>
          <w:delText xml:space="preserve"> </w:delText>
        </w:r>
        <w:r w:rsidR="008B1066" w:rsidRPr="009D5967" w:rsidDel="007544BE">
          <w:rPr>
            <w:b/>
            <w:bCs/>
            <w:color w:val="FF0000"/>
          </w:rPr>
          <w:delText>ANY SECRET SERVICE PROTECTEE</w:delText>
        </w:r>
        <w:r w:rsidR="008B1066" w:rsidDel="007544BE">
          <w:rPr>
            <w:b/>
            <w:bCs/>
          </w:rPr>
          <w:delText>(</w:delText>
        </w:r>
        <w:r w:rsidR="008B1066"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Del="007544BE">
          <w:rPr>
            <w:b/>
            <w:bCs/>
          </w:rPr>
          <w:delText xml:space="preserve">) </w:delText>
        </w:r>
        <w:r w:rsidR="008B1066" w:rsidRPr="009D5967" w:rsidDel="007544BE">
          <w:rPr>
            <w:b/>
            <w:bCs/>
            <w:color w:val="0070C0"/>
          </w:rPr>
          <w:delText>THAT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ORCHESTRATED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DIRECTED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423C67" w:rsidDel="007544BE">
          <w:rPr>
            <w:b/>
            <w:bCs/>
            <w:color w:val="7030A0"/>
          </w:rPr>
          <w:delText>CONDUCTED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D57595" w:rsidDel="007544BE">
          <w:rPr>
            <w:b/>
            <w:bCs/>
            <w:color w:val="7030A0"/>
          </w:rPr>
          <w:delText>COMMITTED</w:delText>
        </w:r>
        <w:r w:rsidR="008B1066" w:rsidDel="007544BE">
          <w:rPr>
            <w:b/>
            <w:bCs/>
          </w:rPr>
          <w:delText xml:space="preserve"> </w:delText>
        </w:r>
        <w:r w:rsidR="008B1066" w:rsidDel="007544BE">
          <w:rPr>
            <w:b/>
            <w:bCs/>
            <w:color w:val="00B0F0"/>
          </w:rPr>
          <w:delText>XO</w:delText>
        </w:r>
        <w:r w:rsidR="008B1066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8B1066" w:rsidDel="007544BE">
          <w:rPr>
            <w:b/>
            <w:bCs/>
          </w:rPr>
          <w:delText xml:space="preserve"> </w:delText>
        </w:r>
        <w:r w:rsidR="008B1066" w:rsidRPr="00046EAA" w:rsidDel="007544BE">
          <w:rPr>
            <w:b/>
            <w:bCs/>
            <w:color w:val="7030A0"/>
          </w:rPr>
          <w:delText>CAUSED</w:delText>
        </w:r>
        <w:r w:rsidR="008B1066" w:rsidRPr="002F2A3D" w:rsidDel="007544BE">
          <w:rPr>
            <w:b/>
            <w:bCs/>
            <w:color w:val="0070C0"/>
          </w:rPr>
          <w:delText xml:space="preserve"> TOWARDS</w:delText>
        </w:r>
        <w:r w:rsidR="008B1066" w:rsidDel="007544BE">
          <w:rPr>
            <w:b/>
            <w:bCs/>
          </w:rPr>
          <w:delText xml:space="preserve"> </w:delText>
        </w:r>
        <w:r w:rsidR="008B1066" w:rsidRPr="002F2A3D" w:rsidDel="007544BE">
          <w:rPr>
            <w:b/>
            <w:bCs/>
            <w:color w:val="FF0000"/>
          </w:rPr>
          <w:delText xml:space="preserve">ANY </w:delText>
        </w:r>
        <w:r w:rsidR="008B1066" w:rsidDel="007544BE">
          <w:rPr>
            <w:b/>
            <w:bCs/>
            <w:color w:val="FF0000"/>
          </w:rPr>
          <w:delText>SAME WAR CRIME</w:delText>
        </w:r>
        <w:r w:rsidR="008B1066" w:rsidRPr="009D5967" w:rsidDel="007544BE">
          <w:rPr>
            <w:b/>
            <w:bCs/>
          </w:rPr>
          <w:delText>(</w:delText>
        </w:r>
        <w:r w:rsidR="008B1066" w:rsidRPr="009D5967" w:rsidDel="007544BE">
          <w:rPr>
            <w:b/>
            <w:bCs/>
            <w:color w:val="808080" w:themeColor="background1" w:themeShade="80"/>
          </w:rPr>
          <w:delText>S</w:delText>
        </w:r>
        <w:r w:rsidR="008B1066" w:rsidRPr="009D5967" w:rsidDel="007544BE">
          <w:rPr>
            <w:b/>
            <w:bCs/>
          </w:rPr>
          <w:delText>);</w:delText>
        </w:r>
      </w:del>
    </w:p>
    <w:p w14:paraId="0716188D" w14:textId="4B505223" w:rsidR="002B045D" w:rsidDel="007544BE" w:rsidRDefault="002B045D" w:rsidP="00F96A67">
      <w:pPr>
        <w:ind w:left="720"/>
        <w:jc w:val="both"/>
        <w:rPr>
          <w:del w:id="79" w:author="Patrick McElhiney" w:date="2024-12-19T21:17:00Z" w16du:dateUtc="2024-12-20T02:17:00Z"/>
          <w:b/>
          <w:bCs/>
        </w:rPr>
      </w:pPr>
      <w:del w:id="8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 xml:space="preserve">FALSE </w:delText>
        </w:r>
        <w:r w:rsidDel="007544BE">
          <w:rPr>
            <w:b/>
            <w:bCs/>
            <w:color w:val="FF0000"/>
          </w:rPr>
          <w:delText>WAR CRIME CASE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042EF7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AS</w:delText>
        </w:r>
        <w:r w:rsidR="000C23F8" w:rsidRPr="00042EF7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PENTAGON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SECRET SERVICE</w:delText>
        </w:r>
        <w:r w:rsidR="000C23F8" w:rsidDel="007544BE">
          <w:rPr>
            <w:b/>
            <w:bCs/>
          </w:rPr>
          <w:delText xml:space="preserve">, </w:delText>
        </w:r>
        <w:r w:rsidR="000C23F8" w:rsidRPr="00042EF7" w:rsidDel="007544BE">
          <w:rPr>
            <w:b/>
            <w:bCs/>
            <w:color w:val="0070C0"/>
          </w:rPr>
          <w:delText>FOR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ANY WAR CRIME</w:delText>
        </w:r>
        <w:r w:rsidR="000C23F8" w:rsidDel="007544BE">
          <w:rPr>
            <w:b/>
            <w:bCs/>
          </w:rPr>
          <w:delText>(</w:delText>
        </w:r>
        <w:r w:rsidR="000C23F8" w:rsidRPr="00042EF7" w:rsidDel="007544BE">
          <w:rPr>
            <w:b/>
            <w:bCs/>
            <w:color w:val="808080" w:themeColor="background1" w:themeShade="80"/>
          </w:rPr>
          <w:delText>S</w:delText>
        </w:r>
        <w:r w:rsidR="000C23F8" w:rsidDel="007544BE">
          <w:rPr>
            <w:b/>
            <w:bCs/>
          </w:rPr>
          <w:delText xml:space="preserve">) </w:delText>
        </w:r>
        <w:r w:rsidR="000C23F8" w:rsidRPr="00042EF7" w:rsidDel="007544BE">
          <w:rPr>
            <w:b/>
            <w:bCs/>
            <w:color w:val="0070C0"/>
          </w:rPr>
          <w:delText>THAT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C00000"/>
          </w:rPr>
          <w:delText>NEVER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50"/>
          </w:rPr>
          <w:delText>EVEN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7030A0"/>
          </w:rPr>
          <w:delText>OCCURRED</w:delText>
        </w:r>
        <w:r w:rsidR="000C23F8" w:rsidDel="007544BE">
          <w:rPr>
            <w:b/>
            <w:bCs/>
          </w:rPr>
          <w:delText>;</w:delText>
        </w:r>
      </w:del>
    </w:p>
    <w:p w14:paraId="75B8990F" w14:textId="58B435BC" w:rsidR="002B045D" w:rsidDel="007544BE" w:rsidRDefault="002B045D" w:rsidP="00F96A67">
      <w:pPr>
        <w:ind w:left="720"/>
        <w:jc w:val="both"/>
        <w:rPr>
          <w:del w:id="81" w:author="Patrick McElhiney" w:date="2024-12-19T21:17:00Z" w16du:dateUtc="2024-12-20T02:17:00Z"/>
          <w:b/>
          <w:bCs/>
        </w:rPr>
      </w:pPr>
      <w:del w:id="8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 xml:space="preserve">FALSE </w:delText>
        </w:r>
        <w:r w:rsidDel="007544BE">
          <w:rPr>
            <w:b/>
            <w:bCs/>
            <w:color w:val="FF0000"/>
          </w:rPr>
          <w:delText>WAR CRIME REPORT</w:delText>
        </w:r>
        <w:r w:rsidDel="007544BE">
          <w:rPr>
            <w:b/>
            <w:bCs/>
          </w:rPr>
          <w:delText>(</w:delText>
        </w:r>
        <w:r w:rsidRPr="00C6661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5D4CB5C" w14:textId="49B3D71C" w:rsidR="002B045D" w:rsidDel="007544BE" w:rsidRDefault="002B045D" w:rsidP="00BC7C51">
      <w:pPr>
        <w:ind w:left="720"/>
        <w:jc w:val="both"/>
        <w:rPr>
          <w:del w:id="83" w:author="Patrick McElhiney" w:date="2024-12-19T21:17:00Z" w16du:dateUtc="2024-12-20T02:17:00Z"/>
          <w:b/>
          <w:bCs/>
        </w:rPr>
      </w:pPr>
      <w:del w:id="8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 xml:space="preserve">FALSE </w:delText>
        </w:r>
        <w:r w:rsidDel="007544BE">
          <w:rPr>
            <w:b/>
            <w:bCs/>
            <w:color w:val="FF0000"/>
          </w:rPr>
          <w:delText>WAR TESTIMONY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BD6D6C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;</w:delText>
        </w:r>
      </w:del>
    </w:p>
    <w:p w14:paraId="0F8A6C74" w14:textId="280D4DA7" w:rsidR="002B045D" w:rsidDel="007544BE" w:rsidRDefault="002B045D" w:rsidP="00BC7C51">
      <w:pPr>
        <w:ind w:left="720"/>
        <w:jc w:val="both"/>
        <w:rPr>
          <w:del w:id="85" w:author="Patrick McElhiney" w:date="2024-12-19T21:17:00Z" w16du:dateUtc="2024-12-20T02:17:00Z"/>
          <w:b/>
          <w:bCs/>
        </w:rPr>
      </w:pPr>
      <w:del w:id="8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1C6771" w:rsidDel="007544BE">
          <w:rPr>
            <w:b/>
            <w:bCs/>
            <w:color w:val="FF0000"/>
          </w:rPr>
          <w:delText xml:space="preserve">FALSE </w:delText>
        </w:r>
        <w:r w:rsidDel="007544BE">
          <w:rPr>
            <w:b/>
            <w:bCs/>
            <w:color w:val="FF0000"/>
          </w:rPr>
          <w:delText>WAR TESTIMONY</w:delText>
        </w:r>
        <w:r w:rsidDel="007544BE">
          <w:rPr>
            <w:b/>
            <w:bCs/>
          </w:rPr>
          <w:delText>;</w:delText>
        </w:r>
      </w:del>
    </w:p>
    <w:p w14:paraId="4C6F646C" w14:textId="7060FA80" w:rsidR="002B045D" w:rsidDel="007544BE" w:rsidRDefault="002B045D" w:rsidP="00125F8A">
      <w:pPr>
        <w:ind w:left="720"/>
        <w:jc w:val="both"/>
        <w:rPr>
          <w:del w:id="87" w:author="Patrick McElhiney" w:date="2024-12-19T21:17:00Z" w16du:dateUtc="2024-12-20T02:17:00Z"/>
          <w:b/>
          <w:bCs/>
        </w:rPr>
      </w:pPr>
      <w:del w:id="8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FINANCIAL DISABLEMENT WAR CRIME</w:delText>
        </w:r>
        <w:r w:rsidDel="007544BE">
          <w:rPr>
            <w:b/>
            <w:bCs/>
          </w:rPr>
          <w:delText>(</w:delText>
        </w:r>
        <w:r w:rsidRPr="00125F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686C6B9B" w14:textId="3560B01A" w:rsidR="002B045D" w:rsidDel="007544BE" w:rsidRDefault="002B045D" w:rsidP="00BC7C51">
      <w:pPr>
        <w:ind w:left="720"/>
        <w:jc w:val="both"/>
        <w:rPr>
          <w:del w:id="89" w:author="Patrick McElhiney" w:date="2024-12-19T21:17:00Z" w16du:dateUtc="2024-12-20T02:17:00Z"/>
          <w:b/>
          <w:bCs/>
        </w:rPr>
      </w:pPr>
      <w:del w:id="9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FOOD PANTRY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HATE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OR</w:delText>
        </w:r>
        <w:r w:rsidR="006A79B5" w:rsidRPr="00E336AD" w:rsidDel="007544BE">
          <w:rPr>
            <w:b/>
            <w:bCs/>
          </w:rPr>
          <w:delText>/</w:delText>
        </w:r>
        <w:r w:rsidR="006A79B5" w:rsidDel="007544BE">
          <w:rPr>
            <w:b/>
            <w:bCs/>
            <w:color w:val="00B0F0"/>
          </w:rPr>
          <w:delText>AND</w:delText>
        </w:r>
        <w:r w:rsidR="006A79B5"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="006A79B5" w:rsidRPr="00C47A39" w:rsidDel="007544BE">
          <w:rPr>
            <w:b/>
            <w:bCs/>
          </w:rPr>
          <w:delText>)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70C0"/>
          </w:rPr>
          <w:delText>BY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THE GOVERNMENT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7030A0"/>
          </w:rPr>
          <w:delText>SUBSTITUTING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PAYMENT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0070C0"/>
          </w:rPr>
          <w:delText>FOR</w:delText>
        </w:r>
        <w:r w:rsidR="006A79B5" w:rsidDel="007544BE">
          <w:rPr>
            <w:b/>
            <w:bCs/>
          </w:rPr>
          <w:delText xml:space="preserve"> </w:delText>
        </w:r>
        <w:r w:rsidR="006A79B5" w:rsidRPr="00C839EA" w:rsidDel="007544BE">
          <w:rPr>
            <w:b/>
            <w:bCs/>
            <w:color w:val="FF0000"/>
          </w:rPr>
          <w:delText>ANY SPECIALIZED SERVICE</w:delText>
        </w:r>
        <w:r w:rsidR="006A79B5" w:rsidDel="007544BE">
          <w:rPr>
            <w:b/>
            <w:bCs/>
          </w:rPr>
          <w:delText>(</w:delText>
        </w:r>
        <w:r w:rsidR="006A79B5" w:rsidRPr="00C839EA" w:rsidDel="007544BE">
          <w:rPr>
            <w:b/>
            <w:bCs/>
            <w:color w:val="808080" w:themeColor="background1" w:themeShade="80"/>
          </w:rPr>
          <w:delText>S</w:delText>
        </w:r>
        <w:r w:rsidR="006A79B5" w:rsidDel="007544BE">
          <w:rPr>
            <w:b/>
            <w:bCs/>
          </w:rPr>
          <w:delText>);</w:delText>
        </w:r>
      </w:del>
    </w:p>
    <w:p w14:paraId="22691A7D" w14:textId="5DDA6B13" w:rsidR="002B045D" w:rsidDel="007544BE" w:rsidRDefault="002B045D" w:rsidP="00BC7C51">
      <w:pPr>
        <w:ind w:left="720"/>
        <w:jc w:val="both"/>
        <w:rPr>
          <w:del w:id="91" w:author="Patrick McElhiney" w:date="2024-12-19T21:17:00Z" w16du:dateUtc="2024-12-20T02:17:00Z"/>
          <w:b/>
          <w:bCs/>
        </w:rPr>
      </w:pPr>
      <w:del w:id="9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5E5FAB" w:rsidDel="007544BE">
          <w:rPr>
            <w:b/>
            <w:bCs/>
            <w:color w:val="FF0000"/>
          </w:rPr>
          <w:delText>FOR</w:delText>
        </w:r>
        <w:r w:rsidDel="007544BE">
          <w:rPr>
            <w:b/>
            <w:bCs/>
            <w:color w:val="FF0000"/>
          </w:rPr>
          <w:delText>CED THROW-UP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F55994" w:rsidDel="007544BE">
          <w:rPr>
            <w:b/>
            <w:bCs/>
            <w:color w:val="7030A0"/>
          </w:rPr>
          <w:delText xml:space="preserve"> 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F55994" w:rsidDel="007544BE">
          <w:rPr>
            <w:b/>
            <w:bCs/>
            <w:color w:val="FF0000"/>
          </w:rPr>
          <w:delText>ANY MIND CONTROL TECHNOLOGY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BY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PENTAGON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F0"/>
          </w:rPr>
          <w:delText>XOR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SECRET SERVICE</w:delText>
        </w:r>
        <w:r w:rsidR="000C23F8" w:rsidDel="007544BE">
          <w:rPr>
            <w:b/>
            <w:bCs/>
          </w:rPr>
          <w:delText>;</w:delText>
        </w:r>
      </w:del>
    </w:p>
    <w:p w14:paraId="3529E695" w14:textId="53A48933" w:rsidR="002B045D" w:rsidDel="007544BE" w:rsidRDefault="002B045D" w:rsidP="00BC7C51">
      <w:pPr>
        <w:ind w:left="720"/>
        <w:jc w:val="both"/>
        <w:rPr>
          <w:del w:id="93" w:author="Patrick McElhiney" w:date="2024-12-19T21:17:00Z" w16du:dateUtc="2024-12-20T02:17:00Z"/>
          <w:b/>
          <w:bCs/>
        </w:rPr>
      </w:pPr>
      <w:del w:id="9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5E5FAB" w:rsidDel="007544BE">
          <w:rPr>
            <w:b/>
            <w:bCs/>
            <w:color w:val="FF0000"/>
          </w:rPr>
          <w:delText>FOR</w:delText>
        </w:r>
        <w:r w:rsidDel="007544BE">
          <w:rPr>
            <w:b/>
            <w:bCs/>
            <w:color w:val="FF0000"/>
          </w:rPr>
          <w:delText>CED VIEWING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                              </w:delText>
        </w:r>
        <w:r w:rsidRPr="00386774" w:rsidDel="007544BE">
          <w:rPr>
            <w:b/>
            <w:bCs/>
            <w:color w:val="FF0000"/>
          </w:rPr>
          <w:delText>ANY BDSM PORNOGRAPHY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FF0000"/>
          </w:rPr>
          <w:delText>ANY BUKKAKE PORNOGRAPHY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                                                                              </w:delText>
        </w:r>
        <w:r w:rsidRPr="00386774" w:rsidDel="007544BE">
          <w:rPr>
            <w:b/>
            <w:bCs/>
            <w:color w:val="FF0000"/>
          </w:rPr>
          <w:delText>THE NATIONAL SECURITY AGENCY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386774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</w:delText>
        </w:r>
        <w:r w:rsidRPr="00386774" w:rsidDel="007544BE">
          <w:rPr>
            <w:b/>
            <w:bCs/>
            <w:color w:val="FF0000"/>
          </w:rPr>
          <w:delText>ANY MIND CONTROL TECHNOLOGY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BY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PENTAGON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SECRET SERVICE</w:delText>
        </w:r>
        <w:r w:rsidR="000C23F8" w:rsidDel="007544BE">
          <w:rPr>
            <w:b/>
            <w:bCs/>
          </w:rPr>
          <w:delText>;</w:delText>
        </w:r>
      </w:del>
    </w:p>
    <w:p w14:paraId="237FAC4F" w14:textId="033045A1" w:rsidR="002B045D" w:rsidDel="007544BE" w:rsidRDefault="002B045D" w:rsidP="00BC7C51">
      <w:pPr>
        <w:ind w:left="720"/>
        <w:jc w:val="both"/>
        <w:rPr>
          <w:del w:id="95" w:author="Patrick McElhiney" w:date="2024-12-19T21:17:00Z" w16du:dateUtc="2024-12-20T02:17:00Z"/>
          <w:b/>
          <w:bCs/>
        </w:rPr>
      </w:pPr>
      <w:del w:id="9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5E5FAB" w:rsidDel="007544BE">
          <w:rPr>
            <w:b/>
            <w:bCs/>
            <w:color w:val="FF0000"/>
          </w:rPr>
          <w:delText>FRAMING</w:delText>
        </w:r>
        <w:r w:rsidDel="007544BE">
          <w:rPr>
            <w:b/>
            <w:bCs/>
          </w:rPr>
          <w:delText xml:space="preserve"> </w:delText>
        </w:r>
        <w:r w:rsidRPr="008C2AEF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                                                                    </w:delText>
        </w:r>
        <w:r w:rsidRPr="008C2AEF" w:rsidDel="007544BE">
          <w:rPr>
            <w:b/>
            <w:bCs/>
            <w:color w:val="FF0000"/>
          </w:rPr>
          <w:delText>ANY ANTI-AMERICAN BEHAVIOR</w:delText>
        </w:r>
        <w:r w:rsidDel="007544BE">
          <w:rPr>
            <w:b/>
            <w:bCs/>
          </w:rPr>
          <w:delText xml:space="preserve"> </w:delText>
        </w:r>
        <w:r w:rsidRPr="008C2AEF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8C2AEF" w:rsidDel="007544BE">
          <w:rPr>
            <w:b/>
            <w:bCs/>
            <w:color w:val="FF0000"/>
          </w:rPr>
          <w:delText>ANY ANTISEMITIC BEHAVIOR</w:delText>
        </w:r>
        <w:r w:rsidDel="007544BE">
          <w:rPr>
            <w:b/>
            <w:bCs/>
          </w:rPr>
          <w:delText xml:space="preserve"> </w:delText>
        </w:r>
        <w:r w:rsidRPr="00971646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                                                                 </w:delText>
        </w:r>
        <w:r w:rsidRPr="00971646" w:rsidDel="007544BE">
          <w:rPr>
            <w:b/>
            <w:bCs/>
            <w:color w:val="FF0000"/>
          </w:rPr>
          <w:delText>ANY ANTI-UKRAINIAN BEHAVIOR</w:delText>
        </w:r>
        <w:r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ORCHESTRATED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DIRECTED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423C67" w:rsidDel="007544BE">
          <w:rPr>
            <w:b/>
            <w:bCs/>
            <w:color w:val="7030A0"/>
          </w:rPr>
          <w:delText>CONDUCTED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D57595" w:rsidDel="007544BE">
          <w:rPr>
            <w:b/>
            <w:bCs/>
            <w:color w:val="7030A0"/>
          </w:rPr>
          <w:delText>COMMITTED</w:delText>
        </w:r>
        <w:r w:rsidR="000C23F8" w:rsidDel="007544BE">
          <w:rPr>
            <w:b/>
            <w:bCs/>
          </w:rPr>
          <w:delText xml:space="preserve"> </w:delText>
        </w:r>
        <w:r w:rsidR="000C23F8" w:rsidDel="007544BE">
          <w:rPr>
            <w:b/>
            <w:bCs/>
            <w:color w:val="00B0F0"/>
          </w:rPr>
          <w:delText>XO</w:delText>
        </w:r>
        <w:r w:rsidR="000C23F8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6EAA" w:rsidDel="007544BE">
          <w:rPr>
            <w:b/>
            <w:bCs/>
            <w:color w:val="7030A0"/>
          </w:rPr>
          <w:delText>CAUSED</w:delText>
        </w:r>
        <w:r w:rsidR="000C23F8" w:rsidRPr="007A33FB" w:rsidDel="007544BE">
          <w:rPr>
            <w:b/>
            <w:bCs/>
            <w:color w:val="0070C0"/>
          </w:rPr>
          <w:delText xml:space="preserve"> </w:delText>
        </w:r>
        <w:r w:rsidRPr="007A33FB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255901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255901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71646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971646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71646" w:rsidDel="007544BE">
          <w:rPr>
            <w:b/>
            <w:bCs/>
            <w:color w:val="FF0000"/>
          </w:rPr>
          <w:delText>ANY WAR CRIME SATELLITE WEAPONRY</w:delText>
        </w:r>
        <w:r w:rsidDel="007544BE">
          <w:rPr>
            <w:b/>
            <w:bCs/>
          </w:rPr>
          <w:delText xml:space="preserve"> </w:delText>
        </w:r>
        <w:r w:rsidRPr="00255901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</w:delText>
        </w:r>
        <w:r w:rsidRPr="00255901" w:rsidDel="007544BE">
          <w:rPr>
            <w:b/>
            <w:bCs/>
            <w:color w:val="FF0000"/>
          </w:rPr>
          <w:delText>ANY MIND CONTROL SATELLITE TECHNOLOGY</w:delText>
        </w:r>
        <w:r w:rsidR="000C23F8" w:rsidDel="007544BE">
          <w:rPr>
            <w:b/>
            <w:bCs/>
          </w:rPr>
          <w:delText xml:space="preserve"> </w:delText>
        </w:r>
        <w:r w:rsidR="00B266DF" w:rsidRPr="00B266DF" w:rsidDel="007544BE">
          <w:rPr>
            <w:b/>
            <w:bCs/>
            <w:color w:val="0070C0"/>
          </w:rPr>
          <w:delText>THROUGH</w:delText>
        </w:r>
        <w:r w:rsidR="00B266DF" w:rsidDel="007544BE">
          <w:rPr>
            <w:b/>
            <w:bCs/>
          </w:rPr>
          <w:delText xml:space="preserve"> </w:delText>
        </w:r>
        <w:r w:rsidR="00B266DF" w:rsidRPr="00B266DF" w:rsidDel="007544BE">
          <w:rPr>
            <w:b/>
            <w:bCs/>
            <w:color w:val="FF0000"/>
          </w:rPr>
          <w:delText>ANY PREVIOUS DEBAUCHERY</w:delText>
        </w:r>
        <w:r w:rsidR="00B266DF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70C0"/>
          </w:rPr>
          <w:delText>BY</w:delText>
        </w:r>
        <w:r w:rsidR="000C23F8"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</w:delText>
        </w:r>
        <w:r w:rsidR="000C23F8" w:rsidRPr="00042EF7" w:rsidDel="007544BE">
          <w:rPr>
            <w:b/>
            <w:bCs/>
            <w:color w:val="FF0000"/>
          </w:rPr>
          <w:delText>THE PENTAGON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C23F8" w:rsidDel="007544BE">
          <w:rPr>
            <w:b/>
            <w:bCs/>
          </w:rPr>
          <w:delText xml:space="preserve"> </w:delText>
        </w:r>
        <w:r w:rsidR="000C23F8" w:rsidRPr="00042EF7" w:rsidDel="007544BE">
          <w:rPr>
            <w:b/>
            <w:bCs/>
            <w:color w:val="FF0000"/>
          </w:rPr>
          <w:delText>THE SECRET SERVICE</w:delText>
        </w:r>
        <w:r w:rsidR="000C23F8" w:rsidDel="007544BE">
          <w:rPr>
            <w:b/>
            <w:bCs/>
          </w:rPr>
          <w:delText>;</w:delText>
        </w:r>
      </w:del>
    </w:p>
    <w:p w14:paraId="740225CB" w14:textId="2547818B" w:rsidR="002B045D" w:rsidDel="007544BE" w:rsidRDefault="002B045D" w:rsidP="00BC7C51">
      <w:pPr>
        <w:ind w:left="720"/>
        <w:jc w:val="both"/>
        <w:rPr>
          <w:del w:id="97" w:author="Patrick McElhiney" w:date="2024-12-19T21:17:00Z" w16du:dateUtc="2024-12-20T02:17:00Z"/>
          <w:b/>
          <w:bCs/>
        </w:rPr>
      </w:pPr>
      <w:del w:id="98" w:author="Patrick McElhiney" w:date="2024-12-19T21:17:00Z" w16du:dateUtc="2024-12-20T02:17:00Z">
        <w:r w:rsidRPr="00FE76E4" w:rsidDel="007544BE">
          <w:rPr>
            <w:highlight w:val="lightGray"/>
            <w:u w:val="single"/>
          </w:rPr>
          <w:delText>DEFENSIVE PREVENTION SECURITY SYSTEM</w:delText>
        </w:r>
        <w:r w:rsidRPr="00FE76E4" w:rsidDel="007544BE">
          <w:rPr>
            <w:highlight w:val="lightGray"/>
          </w:rPr>
          <w:delText xml:space="preserve">: </w:delText>
        </w:r>
        <w:r w:rsidRPr="00FE76E4" w:rsidDel="007544BE">
          <w:rPr>
            <w:b/>
            <w:bCs/>
            <w:color w:val="FF0000"/>
            <w:highlight w:val="lightGray"/>
          </w:rPr>
          <w:delText>ANY FRAMING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FOR</w:delText>
        </w:r>
        <w:r w:rsidRPr="00FE76E4" w:rsidDel="007544BE">
          <w:rPr>
            <w:b/>
            <w:bCs/>
            <w:highlight w:val="lightGray"/>
          </w:rPr>
          <w:delText xml:space="preserve">                                                                                </w:delText>
        </w:r>
        <w:r w:rsidRPr="00FE76E4" w:rsidDel="007544BE">
          <w:rPr>
            <w:b/>
            <w:bCs/>
            <w:color w:val="FF0000"/>
            <w:highlight w:val="lightGray"/>
          </w:rPr>
          <w:delText>ANY ANTI-AMERICAN BEHAVIOR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B0F0"/>
            <w:highlight w:val="lightGray"/>
          </w:rPr>
          <w:delText>XOR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AND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ANTISEMITIC BEHAVIOR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B0F0"/>
            <w:highlight w:val="lightGray"/>
          </w:rPr>
          <w:delText>XOR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AND</w:delText>
        </w:r>
        <w:r w:rsidRPr="00FE76E4" w:rsidDel="007544BE">
          <w:rPr>
            <w:b/>
            <w:bCs/>
            <w:highlight w:val="lightGray"/>
          </w:rPr>
          <w:delText xml:space="preserve">                                                         </w:delText>
        </w:r>
        <w:r w:rsidRPr="00FE76E4" w:rsidDel="007544BE">
          <w:rPr>
            <w:b/>
            <w:bCs/>
            <w:color w:val="FF0000"/>
            <w:highlight w:val="lightGray"/>
          </w:rPr>
          <w:delText>ANY ANTI-UKRAINIAN BEHAVIOR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THROUGH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CONVENIENT COVERT COMMUNICATION</w:delText>
        </w:r>
        <w:r w:rsidRPr="00FE76E4" w:rsidDel="007544BE">
          <w:rPr>
            <w:b/>
            <w:bCs/>
            <w:highlight w:val="lightGray"/>
          </w:rPr>
          <w:delText>(</w:delText>
        </w:r>
        <w:r w:rsidRPr="00FE76E4" w:rsidDel="007544BE">
          <w:rPr>
            <w:b/>
            <w:bCs/>
            <w:color w:val="808080" w:themeColor="background1" w:themeShade="80"/>
            <w:highlight w:val="lightGray"/>
          </w:rPr>
          <w:delText>S</w:delText>
        </w:r>
        <w:r w:rsidRPr="00FE76E4" w:rsidDel="007544BE">
          <w:rPr>
            <w:b/>
            <w:bCs/>
            <w:highlight w:val="lightGray"/>
          </w:rPr>
          <w:delText xml:space="preserve">) </w:delText>
        </w:r>
        <w:r w:rsidRPr="00FE76E4" w:rsidDel="007544BE">
          <w:rPr>
            <w:b/>
            <w:bCs/>
            <w:color w:val="00B0F0"/>
            <w:highlight w:val="lightGray"/>
          </w:rPr>
          <w:delText>XOR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AND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IMPLANTING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OF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IDEAINT SIGNATURE</w:delText>
        </w:r>
        <w:r w:rsidRPr="00FE76E4" w:rsidDel="007544BE">
          <w:rPr>
            <w:b/>
            <w:bCs/>
            <w:highlight w:val="lightGray"/>
          </w:rPr>
          <w:delText>(</w:delText>
        </w:r>
        <w:r w:rsidRPr="00FE76E4" w:rsidDel="007544BE">
          <w:rPr>
            <w:b/>
            <w:bCs/>
            <w:color w:val="808080" w:themeColor="background1" w:themeShade="80"/>
            <w:highlight w:val="lightGray"/>
          </w:rPr>
          <w:delText>S</w:delText>
        </w:r>
        <w:r w:rsidR="00B266DF" w:rsidRPr="00FE76E4" w:rsidDel="007544BE">
          <w:rPr>
            <w:b/>
            <w:bCs/>
            <w:highlight w:val="lightGray"/>
          </w:rPr>
          <w:delText>)</w:delText>
        </w:r>
        <w:r w:rsidR="00B266DF" w:rsidDel="007544BE">
          <w:rPr>
            <w:b/>
            <w:bCs/>
            <w:highlight w:val="lightGray"/>
          </w:rPr>
          <w:delText xml:space="preserve"> </w:delText>
        </w:r>
        <w:r w:rsidR="00B266DF" w:rsidRPr="00B266DF" w:rsidDel="007544BE">
          <w:rPr>
            <w:b/>
            <w:bCs/>
            <w:color w:val="0070C0"/>
            <w:highlight w:val="lightGray"/>
          </w:rPr>
          <w:delText>BY</w:delText>
        </w:r>
        <w:r w:rsidR="00B266DF" w:rsidDel="007544BE">
          <w:rPr>
            <w:b/>
            <w:bCs/>
            <w:highlight w:val="lightGray"/>
          </w:rPr>
          <w:delText xml:space="preserve"> </w:delText>
        </w:r>
        <w:r w:rsidR="00B266DF" w:rsidRPr="00B266DF" w:rsidDel="007544BE">
          <w:rPr>
            <w:b/>
            <w:bCs/>
            <w:color w:val="FF0000"/>
            <w:highlight w:val="lightGray"/>
          </w:rPr>
          <w:delText>ANY THIRD PARTY</w:delText>
        </w:r>
        <w:r w:rsidR="00B266DF" w:rsidDel="007544BE">
          <w:rPr>
            <w:b/>
            <w:bCs/>
            <w:highlight w:val="lightGray"/>
          </w:rPr>
          <w:delText>,</w:delText>
        </w:r>
        <w:r w:rsidR="00B266DF" w:rsidRPr="00FE76E4" w:rsidDel="007544BE">
          <w:rPr>
            <w:b/>
            <w:bCs/>
            <w:highlight w:val="lightGray"/>
          </w:rPr>
          <w:delText xml:space="preserve"> </w:delText>
        </w:r>
        <w:r w:rsidRPr="00B266DF" w:rsidDel="007544BE">
          <w:rPr>
            <w:b/>
            <w:bCs/>
            <w:color w:val="7030A0"/>
            <w:highlight w:val="lightGray"/>
          </w:rPr>
          <w:delText>INCLUDING</w:delText>
        </w:r>
        <w:r w:rsidRPr="00B266DF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FOR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CRIMINAL MOTIVE</w:delText>
        </w:r>
        <w:r w:rsidRPr="00FE76E4" w:rsidDel="007544BE">
          <w:rPr>
            <w:b/>
            <w:bCs/>
            <w:highlight w:val="lightGray"/>
          </w:rPr>
          <w:delText>(</w:delText>
        </w:r>
        <w:r w:rsidRPr="00FE76E4" w:rsidDel="007544BE">
          <w:rPr>
            <w:b/>
            <w:bCs/>
            <w:color w:val="808080" w:themeColor="background1" w:themeShade="80"/>
            <w:highlight w:val="lightGray"/>
          </w:rPr>
          <w:delText>S</w:delText>
        </w:r>
        <w:r w:rsidRPr="00FE76E4" w:rsidDel="007544BE">
          <w:rPr>
            <w:b/>
            <w:bCs/>
            <w:highlight w:val="lightGray"/>
          </w:rPr>
          <w:delText xml:space="preserve">) </w:delText>
        </w:r>
        <w:r w:rsidRPr="00FE76E4" w:rsidDel="007544BE">
          <w:rPr>
            <w:b/>
            <w:bCs/>
            <w:color w:val="0070C0"/>
            <w:highlight w:val="lightGray"/>
          </w:rPr>
          <w:delText>TO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7030A0"/>
            <w:highlight w:val="lightGray"/>
          </w:rPr>
          <w:delText>OBTAIN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CONTROL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OVER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GOVERNMENT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B0F0"/>
            <w:highlight w:val="lightGray"/>
          </w:rPr>
          <w:delText>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WESTERN SOCIETY</w:delText>
        </w:r>
        <w:r w:rsidRPr="00FE76E4" w:rsidDel="007544BE">
          <w:rPr>
            <w:b/>
            <w:bCs/>
            <w:highlight w:val="lightGray"/>
          </w:rPr>
          <w:delText xml:space="preserve">, </w:delText>
        </w:r>
        <w:r w:rsidRPr="00FE76E4" w:rsidDel="007544BE">
          <w:rPr>
            <w:b/>
            <w:bCs/>
            <w:color w:val="00B0F0"/>
            <w:highlight w:val="lightGray"/>
          </w:rPr>
          <w:delText>OR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TO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7030A0"/>
            <w:highlight w:val="lightGray"/>
          </w:rPr>
          <w:delText>OBTAIN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ADDITIONAL POLITICAL POWER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BY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7030A0"/>
            <w:highlight w:val="lightGray"/>
          </w:rPr>
          <w:delText>DEMONIZING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POLITICAL OPPONENT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WITH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HISTORY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OF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7030A0"/>
            <w:highlight w:val="lightGray"/>
          </w:rPr>
          <w:delText>COMMITTING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="00B266DF" w:rsidDel="007544BE">
          <w:rPr>
            <w:b/>
            <w:bCs/>
            <w:highlight w:val="lightGray"/>
          </w:rPr>
          <w:delText xml:space="preserve">                                      </w:delText>
        </w:r>
        <w:r w:rsidRPr="00FE76E4" w:rsidDel="007544BE">
          <w:rPr>
            <w:b/>
            <w:bCs/>
            <w:color w:val="FF0000"/>
            <w:highlight w:val="lightGray"/>
          </w:rPr>
          <w:delText>ANY PHYSICAL WAR CRIME</w:delText>
        </w:r>
        <w:r w:rsidRPr="00FE76E4" w:rsidDel="007544BE">
          <w:rPr>
            <w:b/>
            <w:bCs/>
            <w:highlight w:val="lightGray"/>
          </w:rPr>
          <w:delText>(</w:delText>
        </w:r>
        <w:r w:rsidRPr="00FE76E4" w:rsidDel="007544BE">
          <w:rPr>
            <w:b/>
            <w:bCs/>
            <w:color w:val="808080" w:themeColor="background1" w:themeShade="80"/>
            <w:highlight w:val="lightGray"/>
          </w:rPr>
          <w:delText>S</w:delText>
        </w:r>
        <w:r w:rsidRPr="00FE76E4" w:rsidDel="007544BE">
          <w:rPr>
            <w:b/>
            <w:bCs/>
            <w:highlight w:val="lightGray"/>
          </w:rPr>
          <w:delText xml:space="preserve">) </w:delText>
        </w:r>
        <w:r w:rsidRPr="00FE76E4" w:rsidDel="007544BE">
          <w:rPr>
            <w:b/>
            <w:bCs/>
            <w:color w:val="0070C0"/>
            <w:highlight w:val="lightGray"/>
          </w:rPr>
          <w:delText>TOWARDS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VICTIM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THROUGH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FF0000"/>
            <w:highlight w:val="lightGray"/>
          </w:rPr>
          <w:delText>ANY UTILIZATION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70C0"/>
            <w:highlight w:val="lightGray"/>
          </w:rPr>
          <w:delText>OF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="00B266DF" w:rsidDel="007544BE">
          <w:rPr>
            <w:b/>
            <w:bCs/>
            <w:highlight w:val="lightGray"/>
          </w:rPr>
          <w:delText xml:space="preserve">                      </w:delText>
        </w:r>
        <w:r w:rsidRPr="00FE76E4" w:rsidDel="007544BE">
          <w:rPr>
            <w:b/>
            <w:bCs/>
            <w:color w:val="FF0000"/>
            <w:highlight w:val="lightGray"/>
          </w:rPr>
          <w:delText>ANY WAR CRIME SATELLITE WEAPONRY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Pr="00FE76E4" w:rsidDel="007544BE">
          <w:rPr>
            <w:b/>
            <w:bCs/>
            <w:color w:val="00B0F0"/>
            <w:highlight w:val="lightGray"/>
          </w:rPr>
          <w:delText>XOR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OR</w:delText>
        </w:r>
        <w:r w:rsidR="00B266DF" w:rsidRPr="00B266DF" w:rsidDel="007544BE">
          <w:rPr>
            <w:b/>
            <w:bCs/>
            <w:highlight w:val="lightGray"/>
          </w:rPr>
          <w:delText>/</w:delText>
        </w:r>
        <w:r w:rsidR="00B266DF" w:rsidRPr="00B266DF" w:rsidDel="007544BE">
          <w:rPr>
            <w:b/>
            <w:bCs/>
            <w:color w:val="00B0F0"/>
            <w:highlight w:val="lightGray"/>
          </w:rPr>
          <w:delText>AND</w:delText>
        </w:r>
        <w:r w:rsidRPr="00FE76E4" w:rsidDel="007544BE">
          <w:rPr>
            <w:b/>
            <w:bCs/>
            <w:highlight w:val="lightGray"/>
          </w:rPr>
          <w:delText xml:space="preserve"> </w:delText>
        </w:r>
        <w:r w:rsidR="00B266DF" w:rsidDel="007544BE">
          <w:rPr>
            <w:b/>
            <w:bCs/>
            <w:highlight w:val="lightGray"/>
          </w:rPr>
          <w:delText xml:space="preserve">                                                                                                </w:delText>
        </w:r>
        <w:r w:rsidRPr="00FE76E4" w:rsidDel="007544BE">
          <w:rPr>
            <w:b/>
            <w:bCs/>
            <w:color w:val="FF0000"/>
            <w:highlight w:val="lightGray"/>
          </w:rPr>
          <w:delText>ANY MIND CONTROL SATELLITE TECHNOLOGY</w:delText>
        </w:r>
        <w:r w:rsidRPr="00FE76E4" w:rsidDel="007544BE">
          <w:rPr>
            <w:b/>
            <w:bCs/>
            <w:highlight w:val="lightGray"/>
          </w:rPr>
          <w:delText>;</w:delText>
        </w:r>
      </w:del>
    </w:p>
    <w:p w14:paraId="1170C772" w14:textId="231DC046" w:rsidR="002B045D" w:rsidDel="007544BE" w:rsidRDefault="002B045D" w:rsidP="00FE76E4">
      <w:pPr>
        <w:ind w:left="720"/>
        <w:jc w:val="both"/>
        <w:rPr>
          <w:del w:id="99" w:author="Patrick McElhiney" w:date="2024-12-19T21:17:00Z" w16du:dateUtc="2024-12-20T02:17:00Z"/>
          <w:b/>
          <w:bCs/>
        </w:rPr>
      </w:pPr>
      <w:del w:id="10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5E5FAB" w:rsidDel="007544BE">
          <w:rPr>
            <w:b/>
            <w:bCs/>
            <w:color w:val="FF0000"/>
          </w:rPr>
          <w:delText>F</w:delText>
        </w:r>
        <w:r w:rsidDel="007544BE">
          <w:rPr>
            <w:b/>
            <w:bCs/>
            <w:color w:val="FF0000"/>
          </w:rPr>
          <w:delText>ULL BODY CANCER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7030A0"/>
          </w:rPr>
          <w:delText>CAUSED</w:delText>
        </w:r>
        <w:r w:rsidR="00411D5B" w:rsidRPr="00042EF7" w:rsidDel="007544BE">
          <w:rPr>
            <w:b/>
            <w:bCs/>
            <w:color w:val="7030A0"/>
          </w:rPr>
          <w:delText xml:space="preserve"> </w:delText>
        </w:r>
        <w:r w:rsidRPr="00046EAA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                                                                                </w:delText>
        </w:r>
        <w:r w:rsidRPr="00046EAA" w:rsidDel="007544BE">
          <w:rPr>
            <w:b/>
            <w:bCs/>
            <w:color w:val="FF0000"/>
          </w:rPr>
          <w:delText>ANY RADIO FREQUENCY SPACE SATELLITE WEAPON</w:delText>
        </w:r>
        <w:r w:rsidDel="007544BE">
          <w:rPr>
            <w:b/>
            <w:bCs/>
          </w:rPr>
          <w:delText>(</w:delText>
        </w:r>
        <w:r w:rsidRPr="00046EA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33A46CA" w14:textId="19E3DC78" w:rsidR="00E1595E" w:rsidDel="007544BE" w:rsidRDefault="00E1595E" w:rsidP="00E1595E">
      <w:pPr>
        <w:ind w:left="720"/>
        <w:jc w:val="both"/>
        <w:rPr>
          <w:del w:id="101" w:author="Patrick McElhiney" w:date="2024-12-19T21:17:00Z" w16du:dateUtc="2024-12-20T02:17:00Z"/>
          <w:b/>
          <w:bCs/>
        </w:rPr>
      </w:pPr>
      <w:del w:id="10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GENERATIVE ARTIFICIAL INTELLIGENCE SATELLITE WEAPON</w:delText>
        </w:r>
        <w:r w:rsidRPr="00E1595E" w:rsidDel="007544BE">
          <w:rPr>
            <w:b/>
            <w:bCs/>
          </w:rPr>
          <w:delText>(</w:delText>
        </w:r>
        <w:r w:rsidRPr="00E1595E" w:rsidDel="007544BE">
          <w:rPr>
            <w:b/>
            <w:bCs/>
            <w:color w:val="808080" w:themeColor="background1" w:themeShade="80"/>
          </w:rPr>
          <w:delText>S</w:delText>
        </w:r>
        <w:r w:rsidRPr="00E1595E"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WAR CRIME</w:delText>
        </w:r>
        <w:r w:rsidRPr="00E1595E" w:rsidDel="007544BE">
          <w:rPr>
            <w:b/>
            <w:bCs/>
          </w:rPr>
          <w:delText>(</w:delText>
        </w:r>
        <w:r w:rsidRPr="00E1595E" w:rsidDel="007544BE">
          <w:rPr>
            <w:b/>
            <w:bCs/>
            <w:color w:val="808080" w:themeColor="background1" w:themeShade="80"/>
          </w:rPr>
          <w:delText>S</w:delText>
        </w:r>
        <w:r w:rsidRPr="00E1595E"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COMMITTING TECHNOLOGY</w:delText>
        </w:r>
        <w:r w:rsidRPr="00E1595E" w:rsidDel="007544BE">
          <w:rPr>
            <w:b/>
            <w:bCs/>
          </w:rPr>
          <w:delText>(</w:delText>
        </w:r>
        <w:r w:rsidRPr="00E1595E" w:rsidDel="007544BE">
          <w:rPr>
            <w:b/>
            <w:bCs/>
            <w:color w:val="808080" w:themeColor="background1" w:themeShade="80"/>
          </w:rPr>
          <w:delText>S</w:delText>
        </w:r>
        <w:r w:rsidRPr="00E1595E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>;</w:delText>
        </w:r>
      </w:del>
    </w:p>
    <w:p w14:paraId="306E6C7D" w14:textId="3F8A8C5D" w:rsidR="00A00BA1" w:rsidDel="007544BE" w:rsidRDefault="00A00BA1" w:rsidP="00A00BA1">
      <w:pPr>
        <w:ind w:left="720"/>
        <w:jc w:val="both"/>
        <w:rPr>
          <w:del w:id="103" w:author="Patrick McElhiney" w:date="2024-12-19T21:17:00Z" w16du:dateUtc="2024-12-20T02:17:00Z"/>
          <w:b/>
          <w:bCs/>
        </w:rPr>
      </w:pPr>
      <w:del w:id="10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GENOCIDE DEBAUCHERY</w:delText>
        </w:r>
        <w:r w:rsidDel="007544BE">
          <w:rPr>
            <w:b/>
            <w:bCs/>
          </w:rPr>
          <w:delText>;</w:delText>
        </w:r>
      </w:del>
    </w:p>
    <w:p w14:paraId="2EA02D11" w14:textId="27F4A980" w:rsidR="002B045D" w:rsidDel="007544BE" w:rsidRDefault="002B045D" w:rsidP="00206C54">
      <w:pPr>
        <w:ind w:left="720"/>
        <w:jc w:val="both"/>
        <w:rPr>
          <w:del w:id="105" w:author="Patrick McElhiney" w:date="2024-12-19T21:17:00Z" w16du:dateUtc="2024-12-20T02:17:00Z"/>
          <w:b/>
          <w:bCs/>
        </w:rPr>
      </w:pPr>
      <w:del w:id="10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GOLF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1EDB80C" w14:textId="7175FB71" w:rsidR="002B045D" w:rsidDel="007544BE" w:rsidRDefault="002B045D" w:rsidP="00BC7C51">
      <w:pPr>
        <w:ind w:left="720"/>
        <w:jc w:val="both"/>
        <w:rPr>
          <w:del w:id="107" w:author="Patrick McElhiney" w:date="2024-12-19T21:17:00Z" w16du:dateUtc="2024-12-20T02:17:00Z"/>
          <w:b/>
          <w:bCs/>
        </w:rPr>
      </w:pPr>
      <w:del w:id="10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>GR</w:delText>
        </w:r>
        <w:r w:rsidDel="007544BE">
          <w:rPr>
            <w:b/>
            <w:bCs/>
            <w:color w:val="FF0000"/>
          </w:rPr>
          <w:delText>AVE WAR CRIME</w:delText>
        </w:r>
        <w:r w:rsidRPr="00794A14" w:rsidDel="007544BE">
          <w:rPr>
            <w:b/>
            <w:bCs/>
          </w:rPr>
          <w:delText>(</w:delText>
        </w:r>
        <w:r w:rsidRPr="00794A14" w:rsidDel="007544BE">
          <w:rPr>
            <w:b/>
            <w:bCs/>
            <w:color w:val="808080" w:themeColor="background1" w:themeShade="80"/>
          </w:rPr>
          <w:delText>S</w:delText>
        </w:r>
        <w:r w:rsidRPr="00794A14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                        </w:delText>
        </w:r>
        <w:r w:rsidRPr="00794A14" w:rsidDel="007544BE">
          <w:rPr>
            <w:b/>
            <w:bCs/>
            <w:color w:val="FF0000"/>
          </w:rPr>
          <w:delText>ANY MEDIA REFERENCE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FF0000"/>
          </w:rPr>
          <w:delText>ANY WAR CRIME</w:delText>
        </w:r>
        <w:r w:rsidRPr="00794A14" w:rsidDel="007544BE">
          <w:rPr>
            <w:b/>
            <w:bCs/>
          </w:rPr>
          <w:delText>(</w:delText>
        </w:r>
        <w:r w:rsidRPr="00794A14" w:rsidDel="007544BE">
          <w:rPr>
            <w:b/>
            <w:bCs/>
            <w:color w:val="808080" w:themeColor="background1" w:themeShade="80"/>
          </w:rPr>
          <w:delText>S</w:delText>
        </w:r>
        <w:r w:rsidRPr="00794A14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0070C0"/>
          </w:rPr>
          <w:delText>THAT IS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00B050"/>
          </w:rPr>
          <w:delText>DEADLY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FF0000"/>
          </w:rPr>
          <w:delText>ANY NATURE</w:delText>
        </w:r>
        <w:r w:rsidDel="007544BE">
          <w:rPr>
            <w:b/>
            <w:bCs/>
          </w:rPr>
          <w:delText xml:space="preserve">, </w:delText>
        </w:r>
        <w:r w:rsidRPr="00794A14" w:rsidDel="007544BE">
          <w:rPr>
            <w:b/>
            <w:bCs/>
            <w:color w:val="00B050"/>
          </w:rPr>
          <w:delText>POTENTIALLY</w:delText>
        </w:r>
        <w:r w:rsidRPr="00794A14" w:rsidDel="007544BE">
          <w:rPr>
            <w:b/>
            <w:bCs/>
          </w:rPr>
          <w:delText xml:space="preserve"> </w:delText>
        </w:r>
        <w:r w:rsidRPr="00794A14" w:rsidDel="007544BE">
          <w:rPr>
            <w:b/>
            <w:bCs/>
            <w:color w:val="7030A0"/>
          </w:rPr>
          <w:delText>FORWARD LOOKING</w:delText>
        </w:r>
        <w:r w:rsidR="00B266DF" w:rsidRPr="00B266DF" w:rsidDel="007544BE">
          <w:rPr>
            <w:b/>
            <w:bCs/>
          </w:rPr>
          <w:delText xml:space="preserve">, </w:delText>
        </w:r>
        <w:r w:rsidR="00B266DF" w:rsidRPr="00B266DF" w:rsidDel="007544BE">
          <w:rPr>
            <w:b/>
            <w:bCs/>
            <w:color w:val="7030A0"/>
          </w:rPr>
          <w:delText>INCLUDING</w:delText>
        </w:r>
        <w:r w:rsidR="00B266DF" w:rsidRPr="00B266DF" w:rsidDel="007544BE">
          <w:rPr>
            <w:b/>
            <w:bCs/>
          </w:rPr>
          <w:delText xml:space="preserve"> </w:delText>
        </w:r>
        <w:r w:rsidR="00B266DF" w:rsidRPr="00B266DF" w:rsidDel="007544BE">
          <w:rPr>
            <w:b/>
            <w:bCs/>
            <w:color w:val="0070C0"/>
          </w:rPr>
          <w:delText>THROUGH</w:delText>
        </w:r>
        <w:r w:rsidR="00B266DF" w:rsidRPr="00B266DF" w:rsidDel="007544BE">
          <w:rPr>
            <w:b/>
            <w:bCs/>
          </w:rPr>
          <w:delText xml:space="preserve"> </w:delText>
        </w:r>
        <w:r w:rsidR="00B266DF" w:rsidRPr="00B266DF" w:rsidDel="007544BE">
          <w:rPr>
            <w:b/>
            <w:bCs/>
            <w:color w:val="FF0000"/>
          </w:rPr>
          <w:delText>ANY METALOGICAL REFERENCE</w:delText>
        </w:r>
        <w:r w:rsidR="00B266DF" w:rsidDel="007544BE">
          <w:rPr>
            <w:b/>
            <w:bCs/>
          </w:rPr>
          <w:delText>(S)</w:delText>
        </w:r>
        <w:r w:rsidR="00B266DF" w:rsidRPr="00B266DF" w:rsidDel="007544BE">
          <w:rPr>
            <w:b/>
            <w:bCs/>
          </w:rPr>
          <w:delText xml:space="preserve"> </w:delText>
        </w:r>
        <w:r w:rsidR="00B266DF" w:rsidRPr="00B266DF" w:rsidDel="007544BE">
          <w:rPr>
            <w:b/>
            <w:bCs/>
            <w:color w:val="00B0F0"/>
          </w:rPr>
          <w:delText>OR</w:delText>
        </w:r>
        <w:r w:rsidR="00B266DF" w:rsidRPr="00B266DF"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                </w:delText>
        </w:r>
        <w:r w:rsidR="00B266DF" w:rsidRPr="00B266DF" w:rsidDel="007544BE">
          <w:rPr>
            <w:b/>
            <w:bCs/>
            <w:color w:val="FF0000"/>
          </w:rPr>
          <w:delText>ANY APHORMETICAL REFERENCE</w:delText>
        </w:r>
        <w:r w:rsidR="00B266DF" w:rsidRPr="00B266DF" w:rsidDel="007544BE">
          <w:rPr>
            <w:b/>
            <w:bCs/>
          </w:rPr>
          <w:delText>(S)</w:delText>
        </w:r>
      </w:del>
    </w:p>
    <w:p w14:paraId="27BA7A27" w14:textId="4A756BC8" w:rsidR="002B045D" w:rsidDel="007544BE" w:rsidRDefault="002B045D" w:rsidP="00206C54">
      <w:pPr>
        <w:ind w:left="720"/>
        <w:jc w:val="both"/>
        <w:rPr>
          <w:del w:id="109" w:author="Patrick McElhiney" w:date="2024-12-19T21:17:00Z" w16du:dateUtc="2024-12-20T02:17:00Z"/>
          <w:b/>
          <w:bCs/>
        </w:rPr>
      </w:pPr>
      <w:del w:id="11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HARD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8878E97" w14:textId="19E3FD53" w:rsidR="00E669BF" w:rsidDel="007544BE" w:rsidRDefault="00E669BF" w:rsidP="00E669BF">
      <w:pPr>
        <w:ind w:left="720"/>
        <w:jc w:val="both"/>
        <w:rPr>
          <w:del w:id="111" w:author="Patrick McElhiney" w:date="2024-12-19T21:17:00Z" w16du:dateUtc="2024-12-20T02:17:00Z"/>
          <w:b/>
          <w:bCs/>
        </w:rPr>
      </w:pPr>
      <w:del w:id="11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HIDING</w:delText>
        </w:r>
        <w:r w:rsidRPr="00E669BF"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0070C0"/>
          </w:rPr>
          <w:delText>OF</w:delText>
        </w:r>
        <w:r w:rsidRPr="00E669BF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COMPLAINT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C40E310" w14:textId="692B47A2" w:rsidR="00E669BF" w:rsidDel="007544BE" w:rsidRDefault="00E669BF" w:rsidP="00E669BF">
      <w:pPr>
        <w:ind w:left="720"/>
        <w:jc w:val="both"/>
        <w:rPr>
          <w:del w:id="113" w:author="Patrick McElhiney" w:date="2024-12-19T21:17:00Z" w16du:dateUtc="2024-12-20T02:17:00Z"/>
          <w:b/>
          <w:bCs/>
        </w:rPr>
      </w:pPr>
      <w:del w:id="11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HIDING</w:delText>
        </w:r>
        <w:r w:rsidRPr="00D4726D"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0070C0"/>
          </w:rPr>
          <w:delText>OF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THREAT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E669BF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POLITICIAN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E669BF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CIVIL SERVANT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701A6BC" w14:textId="69528A05" w:rsidR="00CF1700" w:rsidDel="007544BE" w:rsidRDefault="00CF1700" w:rsidP="00CF1700">
      <w:pPr>
        <w:ind w:left="720"/>
        <w:jc w:val="both"/>
        <w:rPr>
          <w:del w:id="115" w:author="Patrick McElhiney" w:date="2024-12-19T21:17:00Z" w16du:dateUtc="2024-12-20T02:17:00Z"/>
          <w:b/>
          <w:bCs/>
        </w:rPr>
      </w:pPr>
      <w:del w:id="11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HUMAN EXPERIMENT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7ED032F" w14:textId="3A327BBC" w:rsidR="002B045D" w:rsidDel="007544BE" w:rsidRDefault="002B045D" w:rsidP="00C84EE8">
      <w:pPr>
        <w:ind w:left="720"/>
        <w:jc w:val="both"/>
        <w:rPr>
          <w:del w:id="117" w:author="Patrick McElhiney" w:date="2024-12-19T21:17:00Z" w16du:dateUtc="2024-12-20T02:17:00Z"/>
          <w:b/>
          <w:bCs/>
        </w:rPr>
      </w:pPr>
      <w:del w:id="11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CE3BC6" w:rsidDel="007544BE">
          <w:rPr>
            <w:b/>
            <w:bCs/>
            <w:color w:val="FF0000"/>
          </w:rPr>
          <w:delText>I</w:delText>
        </w:r>
        <w:r w:rsidDel="007544BE">
          <w:rPr>
            <w:b/>
            <w:bCs/>
            <w:color w:val="FF0000"/>
          </w:rPr>
          <w:delText>LLEGITIMATE INVESTIGATION</w:delText>
        </w:r>
        <w:r w:rsidDel="007544BE">
          <w:rPr>
            <w:b/>
            <w:bCs/>
          </w:rPr>
          <w:delText>(</w:delText>
        </w:r>
        <w:r w:rsidRPr="00DA3D0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96D10" w:rsidDel="007544BE">
          <w:rPr>
            <w:b/>
            <w:bCs/>
            <w:color w:val="7030A0"/>
          </w:rPr>
          <w:delText>PERTAINING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96D1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96D10" w:rsidDel="007544BE">
          <w:rPr>
            <w:b/>
            <w:bCs/>
            <w:color w:val="0070C0"/>
          </w:rPr>
          <w:delText>SUCH AS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7030A0"/>
          </w:rPr>
          <w:delText>GENOCIDE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7030A0"/>
          </w:rPr>
          <w:delText>NUCLEAR TERRORISM</w:delText>
        </w:r>
        <w:r w:rsidDel="007544BE">
          <w:rPr>
            <w:b/>
            <w:bCs/>
          </w:rPr>
          <w:delText xml:space="preserve"> </w:delText>
        </w:r>
        <w:r w:rsidR="00042EF7" w:rsidRPr="00042EF7" w:rsidDel="007544BE">
          <w:rPr>
            <w:b/>
            <w:bCs/>
            <w:color w:val="0070C0"/>
          </w:rPr>
          <w:delText>WHICH WAS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7030A0"/>
          </w:rPr>
          <w:delText>ORCHESTRATED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7030A0"/>
          </w:rPr>
          <w:delText>DIRECTED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42EF7" w:rsidDel="007544BE">
          <w:rPr>
            <w:b/>
            <w:bCs/>
          </w:rPr>
          <w:delText xml:space="preserve"> </w:delText>
        </w:r>
        <w:r w:rsidR="00042EF7" w:rsidRPr="00423C67" w:rsidDel="007544BE">
          <w:rPr>
            <w:b/>
            <w:bCs/>
            <w:color w:val="7030A0"/>
          </w:rPr>
          <w:delText>CONDUCTED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42EF7" w:rsidDel="007544BE">
          <w:rPr>
            <w:b/>
            <w:bCs/>
          </w:rPr>
          <w:delText xml:space="preserve"> </w:delText>
        </w:r>
        <w:r w:rsidR="00042EF7" w:rsidRPr="00D57595" w:rsidDel="007544BE">
          <w:rPr>
            <w:b/>
            <w:bCs/>
            <w:color w:val="7030A0"/>
          </w:rPr>
          <w:delText>COMMITTED</w:delText>
        </w:r>
        <w:r w:rsidR="00042EF7" w:rsidDel="007544BE">
          <w:rPr>
            <w:b/>
            <w:bCs/>
          </w:rPr>
          <w:delText xml:space="preserve"> </w:delText>
        </w:r>
        <w:r w:rsidR="00042EF7" w:rsidDel="007544BE">
          <w:rPr>
            <w:b/>
            <w:bCs/>
            <w:color w:val="00B0F0"/>
          </w:rPr>
          <w:delText>XO</w:delText>
        </w:r>
        <w:r w:rsidR="00042EF7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042EF7" w:rsidDel="007544BE">
          <w:rPr>
            <w:b/>
            <w:bCs/>
          </w:rPr>
          <w:delText xml:space="preserve"> </w:delText>
        </w:r>
        <w:r w:rsidR="00042EF7" w:rsidRPr="00046EAA" w:rsidDel="007544BE">
          <w:rPr>
            <w:b/>
            <w:bCs/>
            <w:color w:val="7030A0"/>
          </w:rPr>
          <w:delText>CAUSED</w:delText>
        </w:r>
        <w:r w:rsidR="00042EF7" w:rsidRPr="00E96D10" w:rsidDel="007544BE">
          <w:rPr>
            <w:b/>
            <w:bCs/>
            <w:color w:val="0070C0"/>
          </w:rPr>
          <w:delText xml:space="preserve"> </w:delText>
        </w:r>
        <w:r w:rsidRPr="00E96D10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FF0000"/>
          </w:rPr>
          <w:delText>THE PENTAGON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                                               </w:delText>
        </w:r>
        <w:r w:rsidRPr="00E96D10" w:rsidDel="007544BE">
          <w:rPr>
            <w:b/>
            <w:bCs/>
            <w:color w:val="FF0000"/>
          </w:rPr>
          <w:delText>THE NATIONAL SECURITY AGENCY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FF0000"/>
          </w:rPr>
          <w:delText>THE UNITED STATES SECRET SERVICE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FF0000"/>
          </w:rPr>
          <w:delText>ANY OTHER TYPE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96D10" w:rsidDel="007544BE">
          <w:rPr>
            <w:b/>
            <w:bCs/>
            <w:color w:val="FF0000"/>
          </w:rPr>
          <w:delText>ANY ILLEGITIMATE INVESTIGATION</w:delText>
        </w:r>
        <w:r w:rsidDel="007544BE">
          <w:rPr>
            <w:b/>
            <w:bCs/>
          </w:rPr>
          <w:delText xml:space="preserve">, </w:delText>
        </w:r>
        <w:r w:rsidRPr="00E96D10" w:rsidDel="007544BE">
          <w:rPr>
            <w:b/>
            <w:bCs/>
            <w:color w:val="0070C0"/>
          </w:rPr>
          <w:delText>SUCH AS</w:delText>
        </w:r>
        <w:r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              </w:delText>
        </w:r>
        <w:r w:rsidRPr="00E96D10" w:rsidDel="007544BE">
          <w:rPr>
            <w:b/>
            <w:bCs/>
            <w:color w:val="FF0000"/>
          </w:rPr>
          <w:delText>ANY ACTION ONLY CASE</w:delText>
        </w:r>
        <w:r w:rsidDel="007544BE">
          <w:rPr>
            <w:b/>
            <w:bCs/>
          </w:rPr>
          <w:delText>(</w:delText>
        </w:r>
        <w:r w:rsidRPr="00E96D1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5F5D97A" w14:textId="7782816E" w:rsidR="00FB21AB" w:rsidDel="007544BE" w:rsidRDefault="00FB21AB" w:rsidP="00FB21AB">
      <w:pPr>
        <w:ind w:left="720"/>
        <w:jc w:val="both"/>
        <w:rPr>
          <w:del w:id="119" w:author="Patrick McElhiney" w:date="2024-12-19T21:17:00Z" w16du:dateUtc="2024-12-20T02:17:00Z"/>
          <w:b/>
          <w:bCs/>
        </w:rPr>
      </w:pPr>
      <w:del w:id="12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IN-TANDEM CLUTCH</w:delText>
        </w:r>
        <w:r w:rsidDel="007544BE">
          <w:rPr>
            <w:b/>
            <w:bCs/>
          </w:rPr>
          <w:delText>;</w:delText>
        </w:r>
      </w:del>
    </w:p>
    <w:p w14:paraId="59B0D7DC" w14:textId="114CF477" w:rsidR="00FB21AB" w:rsidDel="007544BE" w:rsidRDefault="00FB21AB" w:rsidP="00FB21AB">
      <w:pPr>
        <w:ind w:left="720"/>
        <w:jc w:val="both"/>
        <w:rPr>
          <w:del w:id="121" w:author="Patrick McElhiney" w:date="2024-12-19T21:17:00Z" w16du:dateUtc="2024-12-20T02:17:00Z"/>
          <w:b/>
          <w:bCs/>
        </w:rPr>
      </w:pPr>
      <w:del w:id="12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IN-TANDEM CONNECTION</w:delText>
        </w:r>
        <w:r w:rsidDel="007544BE">
          <w:rPr>
            <w:b/>
            <w:bCs/>
          </w:rPr>
          <w:delText>;</w:delText>
        </w:r>
      </w:del>
    </w:p>
    <w:p w14:paraId="43612F22" w14:textId="30ECD8FC" w:rsidR="00FB21AB" w:rsidDel="007544BE" w:rsidRDefault="00FB21AB" w:rsidP="00FB21AB">
      <w:pPr>
        <w:ind w:left="720"/>
        <w:jc w:val="both"/>
        <w:rPr>
          <w:del w:id="123" w:author="Patrick McElhiney" w:date="2024-12-19T21:17:00Z" w16du:dateUtc="2024-12-20T02:17:00Z"/>
          <w:b/>
          <w:bCs/>
        </w:rPr>
      </w:pPr>
      <w:del w:id="12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IN-TANDEM GROUP</w:delText>
        </w:r>
        <w:r w:rsidDel="007544BE">
          <w:rPr>
            <w:b/>
            <w:bCs/>
          </w:rPr>
          <w:delText>;</w:delText>
        </w:r>
      </w:del>
    </w:p>
    <w:p w14:paraId="461CFA96" w14:textId="73D7C52A" w:rsidR="00FB21AB" w:rsidDel="007544BE" w:rsidRDefault="00FB21AB" w:rsidP="00FB21AB">
      <w:pPr>
        <w:ind w:left="720"/>
        <w:jc w:val="both"/>
        <w:rPr>
          <w:del w:id="125" w:author="Patrick McElhiney" w:date="2024-12-19T21:17:00Z" w16du:dateUtc="2024-12-20T02:17:00Z"/>
          <w:b/>
          <w:bCs/>
        </w:rPr>
      </w:pPr>
      <w:del w:id="12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IN-TANDEM METHOD</w:delText>
        </w:r>
        <w:r w:rsidDel="007544BE">
          <w:rPr>
            <w:b/>
            <w:bCs/>
          </w:rPr>
          <w:delText>;</w:delText>
        </w:r>
      </w:del>
    </w:p>
    <w:p w14:paraId="6C739206" w14:textId="6F6BDDB1" w:rsidR="00A2162C" w:rsidDel="007544BE" w:rsidRDefault="00A2162C" w:rsidP="00A2162C">
      <w:pPr>
        <w:ind w:left="720"/>
        <w:jc w:val="both"/>
        <w:rPr>
          <w:del w:id="127" w:author="Patrick McElhiney" w:date="2024-12-19T21:17:00Z" w16du:dateUtc="2024-12-20T02:17:00Z"/>
          <w:b/>
          <w:bCs/>
        </w:rPr>
      </w:pPr>
      <w:del w:id="12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>ANY</w:delText>
        </w:r>
        <w:r w:rsidDel="007544BE">
          <w:rPr>
            <w:b/>
            <w:bCs/>
            <w:color w:val="FF0000"/>
          </w:rPr>
          <w:delText xml:space="preserve"> INTERNATIONAL</w:delText>
        </w:r>
        <w:r w:rsidRPr="000851C6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MASS WAR CRIME</w:delText>
        </w:r>
        <w:r w:rsidRPr="002926C2" w:rsidDel="007544BE">
          <w:rPr>
            <w:b/>
            <w:bCs/>
          </w:rPr>
          <w:delText>(</w:delText>
        </w:r>
        <w:r w:rsidRPr="002926C2" w:rsidDel="007544BE">
          <w:rPr>
            <w:b/>
            <w:bCs/>
            <w:color w:val="808080" w:themeColor="background1" w:themeShade="80"/>
          </w:rPr>
          <w:delText>S</w:delText>
        </w:r>
        <w:r w:rsidRPr="002926C2" w:rsidDel="007544BE">
          <w:rPr>
            <w:b/>
            <w:bCs/>
          </w:rPr>
          <w:delText>)</w:delText>
        </w:r>
        <w:r w:rsidRPr="00630B4A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IN</w:delText>
        </w:r>
        <w:r w:rsidRPr="00630B4A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</w:delText>
        </w:r>
        <w:r w:rsidRPr="002926C2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 xml:space="preserve">; </w:delText>
        </w:r>
        <w:r w:rsidRPr="00A2162C" w:rsidDel="007544BE">
          <w:rPr>
            <w:color w:val="808080" w:themeColor="background1" w:themeShade="80"/>
          </w:rPr>
          <w:delText>//THE NATIONAL SECURITY AGENCY REQUESTED THIS TO BE ADDED</w:delText>
        </w:r>
        <w:r w:rsidDel="007544BE">
          <w:rPr>
            <w:color w:val="808080" w:themeColor="background1" w:themeShade="80"/>
          </w:rPr>
          <w:delText>, IT SAID “TREASONOUSLY”</w:delText>
        </w:r>
        <w:r w:rsidR="004E4357" w:rsidDel="007544BE">
          <w:rPr>
            <w:color w:val="808080" w:themeColor="background1" w:themeShade="80"/>
          </w:rPr>
          <w:delText xml:space="preserve"> – IT SAID IT WAS TRYING TO EXONERATE                                           VINCENT SCARBOROUGH FOR HAVING DONE IT</w:delText>
        </w:r>
      </w:del>
    </w:p>
    <w:p w14:paraId="1A9FF3D3" w14:textId="31A3F0D4" w:rsidR="002B045D" w:rsidDel="007544BE" w:rsidRDefault="002B045D" w:rsidP="000160F4">
      <w:pPr>
        <w:ind w:left="720"/>
        <w:jc w:val="both"/>
        <w:rPr>
          <w:del w:id="129" w:author="Patrick McElhiney" w:date="2024-12-19T21:17:00Z" w16du:dateUtc="2024-12-20T02:17:00Z"/>
          <w:b/>
          <w:bCs/>
        </w:rPr>
      </w:pPr>
      <w:del w:id="13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900DF6" w:rsidDel="007544BE">
          <w:rPr>
            <w:b/>
            <w:bCs/>
            <w:color w:val="FF0000"/>
          </w:rPr>
          <w:delText>I</w:delText>
        </w:r>
        <w:r w:rsidDel="007544BE">
          <w:rPr>
            <w:b/>
            <w:bCs/>
            <w:color w:val="FF0000"/>
          </w:rPr>
          <w:delText>NTOLERANCE</w:delText>
        </w:r>
        <w:r w:rsidRPr="00991169"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OF</w:delText>
        </w:r>
        <w:r w:rsidRPr="00991169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JUSTICE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>/</w:delText>
        </w:r>
        <w:r w:rsidRPr="00991169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>/</w:delText>
        </w:r>
        <w:r w:rsidRPr="00991169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     </w:delText>
        </w:r>
        <w:r w:rsidRPr="00991169" w:rsidDel="007544BE">
          <w:rPr>
            <w:b/>
            <w:bCs/>
            <w:color w:val="FF0000"/>
          </w:rPr>
          <w:delText>ANY WAR CRIMINAL</w:delText>
        </w:r>
        <w:r w:rsidDel="007544BE">
          <w:rPr>
            <w:b/>
            <w:bCs/>
          </w:rPr>
          <w:delText>;</w:delText>
        </w:r>
      </w:del>
    </w:p>
    <w:p w14:paraId="05599FA7" w14:textId="32D18796" w:rsidR="002B045D" w:rsidDel="007544BE" w:rsidRDefault="002B045D" w:rsidP="00BF3A49">
      <w:pPr>
        <w:ind w:left="720"/>
        <w:jc w:val="both"/>
        <w:rPr>
          <w:del w:id="131" w:author="Patrick McElhiney" w:date="2024-12-19T21:17:00Z" w16du:dateUtc="2024-12-20T02:17:00Z"/>
          <w:b/>
          <w:bCs/>
        </w:rPr>
      </w:pPr>
      <w:del w:id="13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GRAPH</w:delText>
        </w:r>
        <w:r w:rsidDel="007544BE">
          <w:rPr>
            <w:b/>
            <w:bCs/>
          </w:rPr>
          <w:delText>(</w:delText>
        </w:r>
        <w:r w:rsidRPr="00D903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A4E6D68" w14:textId="71D10647" w:rsidR="002B045D" w:rsidDel="007544BE" w:rsidRDefault="002B045D" w:rsidP="00BF3A49">
      <w:pPr>
        <w:ind w:left="720"/>
        <w:jc w:val="both"/>
        <w:rPr>
          <w:del w:id="133" w:author="Patrick McElhiney" w:date="2024-12-19T21:17:00Z" w16du:dateUtc="2024-12-20T02:17:00Z"/>
          <w:b/>
          <w:bCs/>
        </w:rPr>
      </w:pPr>
      <w:del w:id="13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HOLE</w:delText>
        </w:r>
        <w:r w:rsidDel="007544BE">
          <w:rPr>
            <w:b/>
            <w:bCs/>
          </w:rPr>
          <w:delText>(</w:delText>
        </w:r>
        <w:r w:rsidRPr="00BF3A49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DC82146" w14:textId="06EA19EA" w:rsidR="002B045D" w:rsidDel="007544BE" w:rsidRDefault="002B045D" w:rsidP="00BF3A49">
      <w:pPr>
        <w:ind w:left="720"/>
        <w:jc w:val="both"/>
        <w:rPr>
          <w:del w:id="135" w:author="Patrick McElhiney" w:date="2024-12-19T21:17:00Z" w16du:dateUtc="2024-12-20T02:17:00Z"/>
          <w:b/>
          <w:bCs/>
        </w:rPr>
      </w:pPr>
      <w:del w:id="13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LINE</w:delText>
        </w:r>
        <w:r w:rsidDel="007544BE">
          <w:rPr>
            <w:b/>
            <w:bCs/>
          </w:rPr>
          <w:delText>(</w:delText>
        </w:r>
        <w:r w:rsidRPr="00D903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1B142E2" w14:textId="627E3FE2" w:rsidR="002B045D" w:rsidDel="007544BE" w:rsidRDefault="002B045D" w:rsidP="00BF3A49">
      <w:pPr>
        <w:ind w:left="720"/>
        <w:jc w:val="both"/>
        <w:rPr>
          <w:del w:id="137" w:author="Patrick McElhiney" w:date="2024-12-19T21:17:00Z" w16du:dateUtc="2024-12-20T02:17:00Z"/>
          <w:b/>
          <w:bCs/>
        </w:rPr>
      </w:pPr>
      <w:del w:id="13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OBJECT</w:delText>
        </w:r>
        <w:r w:rsidDel="007544BE">
          <w:rPr>
            <w:b/>
            <w:bCs/>
          </w:rPr>
          <w:delText>(</w:delText>
        </w:r>
        <w:r w:rsidRPr="00D903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85FCABF" w14:textId="3D86C804" w:rsidR="002B045D" w:rsidDel="007544BE" w:rsidRDefault="002B045D" w:rsidP="00BF3A49">
      <w:pPr>
        <w:ind w:left="720"/>
        <w:jc w:val="both"/>
        <w:rPr>
          <w:del w:id="139" w:author="Patrick McElhiney" w:date="2024-12-19T21:17:00Z" w16du:dateUtc="2024-12-20T02:17:00Z"/>
          <w:b/>
          <w:bCs/>
        </w:rPr>
      </w:pPr>
      <w:del w:id="14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PATH</w:delText>
        </w:r>
        <w:r w:rsidDel="007544BE">
          <w:rPr>
            <w:b/>
            <w:bCs/>
          </w:rPr>
          <w:delText>(</w:delText>
        </w:r>
        <w:r w:rsidRPr="00D903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2DF1B16B" w14:textId="08E4599A" w:rsidR="002B045D" w:rsidDel="007544BE" w:rsidRDefault="002B045D" w:rsidP="00BF3A49">
      <w:pPr>
        <w:ind w:left="720"/>
        <w:jc w:val="both"/>
        <w:rPr>
          <w:del w:id="141" w:author="Patrick McElhiney" w:date="2024-12-19T21:17:00Z" w16du:dateUtc="2024-12-20T02:17:00Z"/>
          <w:b/>
          <w:bCs/>
        </w:rPr>
      </w:pPr>
      <w:del w:id="14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POINT</w:delText>
        </w:r>
        <w:r w:rsidDel="007544BE">
          <w:rPr>
            <w:b/>
            <w:bCs/>
          </w:rPr>
          <w:delText>(</w:delText>
        </w:r>
        <w:r w:rsidRPr="00D9038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2C3019E8" w14:textId="2B01F1C0" w:rsidR="002B045D" w:rsidDel="007544BE" w:rsidRDefault="002B045D" w:rsidP="00EB6DA6">
      <w:pPr>
        <w:ind w:left="720"/>
        <w:jc w:val="both"/>
        <w:rPr>
          <w:del w:id="143" w:author="Patrick McElhiney" w:date="2024-12-19T21:17:00Z" w16du:dateUtc="2024-12-20T02:17:00Z"/>
          <w:b/>
          <w:bCs/>
        </w:rPr>
      </w:pPr>
      <w:del w:id="14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LAW ENFORCEMENT WAR CRIME</w:delText>
        </w:r>
        <w:r w:rsidDel="007544BE">
          <w:rPr>
            <w:b/>
            <w:bCs/>
          </w:rPr>
          <w:delText>(</w:delText>
        </w:r>
        <w:r w:rsidRPr="00EB6DA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B6DA6" w:rsidDel="007544BE">
          <w:rPr>
            <w:b/>
            <w:bCs/>
            <w:color w:val="0070C0"/>
          </w:rPr>
          <w:delText>SUCH AS TO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7030A0"/>
          </w:rPr>
          <w:delText>MAKE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STRAIGHT </w:delText>
        </w:r>
        <w:r w:rsidRPr="00EB6DA6" w:rsidDel="007544BE">
          <w:rPr>
            <w:b/>
            <w:bCs/>
            <w:color w:val="FF0000"/>
          </w:rPr>
          <w:delText>MALE CLIENT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GOVERNMENT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C00000"/>
          </w:rPr>
          <w:delText>NOT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7030A0"/>
          </w:rPr>
          <w:delText>LIKED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ALL WOMEN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WOMEN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WOMAN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HATE CRIME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PERSONAL LIFE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SAME STRAIGHT MALE CLIENT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B6DA6" w:rsidDel="007544BE">
          <w:rPr>
            <w:b/>
            <w:bCs/>
            <w:color w:val="FF0000"/>
          </w:rPr>
          <w:delText>ANY SAME GOVERNMENT</w:delText>
        </w:r>
        <w:r w:rsidDel="007544BE">
          <w:rPr>
            <w:b/>
            <w:bCs/>
          </w:rPr>
          <w:delText>;</w:delText>
        </w:r>
      </w:del>
    </w:p>
    <w:p w14:paraId="4C5EB06C" w14:textId="6EDD868D" w:rsidR="002B045D" w:rsidDel="007544BE" w:rsidRDefault="002B045D" w:rsidP="00BC7C51">
      <w:pPr>
        <w:ind w:left="720"/>
        <w:jc w:val="both"/>
        <w:rPr>
          <w:del w:id="145" w:author="Patrick McElhiney" w:date="2024-12-19T21:17:00Z" w16du:dateUtc="2024-12-20T02:17:00Z"/>
          <w:b/>
          <w:bCs/>
        </w:rPr>
      </w:pPr>
      <w:del w:id="14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LEGAL </w:delText>
        </w:r>
        <w:r w:rsidRPr="00900DF6" w:rsidDel="007544BE">
          <w:rPr>
            <w:b/>
            <w:bCs/>
            <w:color w:val="FF0000"/>
          </w:rPr>
          <w:delText>I</w:delText>
        </w:r>
        <w:r w:rsidDel="007544BE">
          <w:rPr>
            <w:b/>
            <w:bCs/>
            <w:color w:val="FF0000"/>
          </w:rPr>
          <w:delText>MPUNITY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>/</w:delText>
        </w:r>
        <w:r w:rsidRPr="00991169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>/</w:delText>
        </w:r>
        <w:r w:rsidRPr="00991169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                                </w:delText>
        </w:r>
        <w:r w:rsidRPr="00991169" w:rsidDel="007544BE">
          <w:rPr>
            <w:b/>
            <w:bCs/>
            <w:color w:val="FF0000"/>
          </w:rPr>
          <w:delText>ANY WAR CRIMINAL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D5759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70C0"/>
          </w:rPr>
          <w:delText>BY</w:delText>
        </w:r>
        <w:r w:rsidR="00411D5B" w:rsidRPr="00D5759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FF0000"/>
          </w:rPr>
          <w:delText>THE SECRET SERVICE</w:delText>
        </w:r>
        <w:r w:rsidR="00411D5B" w:rsidRPr="00D5759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      </w:delText>
        </w:r>
        <w:r w:rsidR="00411D5B" w:rsidRPr="00D57595" w:rsidDel="007544BE">
          <w:rPr>
            <w:b/>
            <w:bCs/>
            <w:color w:val="FF0000"/>
          </w:rPr>
          <w:delText>THE PENTAGON</w:delText>
        </w:r>
        <w:r w:rsidR="00411D5B" w:rsidRPr="00042EF7" w:rsidDel="007544BE">
          <w:rPr>
            <w:b/>
            <w:bCs/>
          </w:rPr>
          <w:delText>;</w:delText>
        </w:r>
      </w:del>
    </w:p>
    <w:p w14:paraId="67A30296" w14:textId="36231908" w:rsidR="002B045D" w:rsidDel="007544BE" w:rsidRDefault="002B045D" w:rsidP="00F96A67">
      <w:pPr>
        <w:ind w:left="720"/>
        <w:jc w:val="both"/>
        <w:rPr>
          <w:del w:id="147" w:author="Patrick McElhiney" w:date="2024-12-19T21:17:00Z" w16du:dateUtc="2024-12-20T02:17:00Z"/>
          <w:b/>
          <w:bCs/>
        </w:rPr>
      </w:pPr>
      <w:del w:id="14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LIFELONG DEBAUCHERY</w:delText>
        </w:r>
        <w:r w:rsidR="007510B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0070C0"/>
          </w:rPr>
          <w:delText>BY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FF0000"/>
          </w:rPr>
          <w:delText>THE SECRET SERVICE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7510B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FF0000"/>
          </w:rPr>
          <w:delText>THE PENTAGON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0070C0"/>
          </w:rPr>
          <w:delText>THROUGH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FF0000"/>
          </w:rPr>
          <w:delText>ANY USAGE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7510B5" w:rsidRPr="00D57595" w:rsidDel="007544BE">
          <w:rPr>
            <w:b/>
            <w:bCs/>
          </w:rPr>
          <w:delText xml:space="preserve"> </w:delText>
        </w:r>
        <w:r w:rsidR="00B266DF" w:rsidDel="007544BE">
          <w:rPr>
            <w:b/>
            <w:bCs/>
          </w:rPr>
          <w:delText xml:space="preserve">           </w:delText>
        </w:r>
        <w:r w:rsidR="007510B5" w:rsidRPr="00D57595" w:rsidDel="007544BE">
          <w:rPr>
            <w:b/>
            <w:bCs/>
            <w:color w:val="FF0000"/>
          </w:rPr>
          <w:delText>ANY UTILIZATION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0070C0"/>
          </w:rPr>
          <w:delText>OF</w:delText>
        </w:r>
        <w:r w:rsidR="007510B5" w:rsidRPr="00D57595" w:rsidDel="007544BE">
          <w:rPr>
            <w:b/>
            <w:bCs/>
          </w:rPr>
          <w:delText xml:space="preserve"> </w:delText>
        </w:r>
        <w:r w:rsidR="007510B5" w:rsidRPr="00D57595" w:rsidDel="007544BE">
          <w:rPr>
            <w:b/>
            <w:bCs/>
            <w:color w:val="FF0000"/>
          </w:rPr>
          <w:delText>ANY MIND CONTROL TECHNOLOGY</w:delText>
        </w:r>
        <w:r w:rsidR="007510B5" w:rsidDel="007544BE">
          <w:rPr>
            <w:b/>
            <w:bCs/>
          </w:rPr>
          <w:delText>;</w:delText>
        </w:r>
      </w:del>
    </w:p>
    <w:p w14:paraId="73A72F26" w14:textId="21AECDC1" w:rsidR="002B045D" w:rsidDel="007544BE" w:rsidRDefault="002B045D" w:rsidP="00F96A67">
      <w:pPr>
        <w:ind w:left="720"/>
        <w:jc w:val="both"/>
        <w:rPr>
          <w:del w:id="149" w:author="Patrick McElhiney" w:date="2024-12-19T21:17:00Z" w16du:dateUtc="2024-12-20T02:17:00Z"/>
          <w:b/>
          <w:bCs/>
        </w:rPr>
      </w:pPr>
      <w:del w:id="15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LIFELONG SYSTEMATIC DEBAUCHERY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</w:delText>
        </w:r>
        <w:r w:rsidRPr="006F101D" w:rsidDel="007544BE">
          <w:rPr>
            <w:b/>
            <w:bCs/>
            <w:color w:val="FF0000"/>
          </w:rPr>
          <w:delText>ANY FUTURE PRESIDENTIAL CANDIDATE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ON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SAME FUTURE PRESIDENTIAL CANDIDATE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 </w:delText>
        </w:r>
        <w:r w:rsidRPr="006F101D" w:rsidDel="007544BE">
          <w:rPr>
            <w:b/>
            <w:bCs/>
            <w:color w:val="FF0000"/>
          </w:rPr>
          <w:delText>ANY PUBLIC</w:delText>
        </w:r>
        <w:r w:rsidDel="007544BE">
          <w:rPr>
            <w:b/>
            <w:bCs/>
          </w:rPr>
          <w:delText xml:space="preserve">, </w:delText>
        </w:r>
        <w:r w:rsidRPr="006F101D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EXAMPLE</w:delText>
        </w:r>
        <w:r w:rsidDel="007544BE">
          <w:rPr>
            <w:b/>
            <w:bCs/>
          </w:rPr>
          <w:delText xml:space="preserve">, </w:delText>
        </w:r>
        <w:r w:rsidRPr="006F101D" w:rsidDel="007544BE">
          <w:rPr>
            <w:b/>
            <w:bCs/>
            <w:color w:val="7030A0"/>
          </w:rPr>
          <w:delText>PITCHING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SAME PUBLIC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                                                    </w:delText>
        </w:r>
        <w:r w:rsidRPr="006F101D" w:rsidDel="007544BE">
          <w:rPr>
            <w:b/>
            <w:bCs/>
            <w:color w:val="FF0000"/>
          </w:rPr>
          <w:delText>ANY SAME FUTURE PRESIDENTIAL CANDIDATE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7030A0"/>
          </w:rPr>
          <w:delText>PITCHING</w:delText>
        </w:r>
        <w:r w:rsidDel="007544BE">
          <w:rPr>
            <w:b/>
            <w:bCs/>
          </w:rPr>
          <w:delText xml:space="preserve">                                                                                  </w:delText>
        </w:r>
        <w:r w:rsidRPr="006F101D" w:rsidDel="007544BE">
          <w:rPr>
            <w:b/>
            <w:bCs/>
            <w:color w:val="FF0000"/>
          </w:rPr>
          <w:delText>ANY SAME PRESIDENTIAL CANDIDATE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SAME PUBLIC</w:delText>
        </w:r>
        <w:r w:rsidDel="007544BE">
          <w:rPr>
            <w:b/>
            <w:bCs/>
          </w:rPr>
          <w:delText xml:space="preserve">, </w:delText>
        </w:r>
        <w:r w:rsidRPr="006F101D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SPREADING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ANY CONSPIRACY THEORIES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</w:delText>
        </w:r>
        <w:r w:rsidRPr="006F101D" w:rsidDel="007544BE">
          <w:rPr>
            <w:b/>
            <w:bCs/>
            <w:color w:val="FF0000"/>
          </w:rPr>
          <w:delText>THE UNITED STATES OF AMERICA</w:delText>
        </w:r>
        <w:r w:rsidR="007510B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BY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THE SECRET SERVICE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THE PENTAGON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THROUGH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ANY USAGE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B0F0"/>
          </w:rPr>
          <w:delText>XOR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OR</w:delText>
        </w:r>
        <w:r w:rsidR="00B266DF" w:rsidRPr="00E336AD" w:rsidDel="007544BE">
          <w:rPr>
            <w:b/>
            <w:bCs/>
          </w:rPr>
          <w:delText>/</w:delText>
        </w:r>
        <w:r w:rsidR="00B266DF" w:rsidDel="007544BE">
          <w:rPr>
            <w:b/>
            <w:bCs/>
            <w:color w:val="00B0F0"/>
          </w:rPr>
          <w:delText>AND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ANY UTILIZATION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OF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ANY MIND CONTROL TECHNOLOGY</w:delText>
        </w:r>
        <w:r w:rsidR="007510B5" w:rsidDel="007544BE">
          <w:rPr>
            <w:b/>
            <w:bCs/>
          </w:rPr>
          <w:delText>;</w:delText>
        </w:r>
      </w:del>
    </w:p>
    <w:p w14:paraId="6FC8ABE7" w14:textId="1FF80523" w:rsidR="002B045D" w:rsidDel="007544BE" w:rsidRDefault="002B045D" w:rsidP="00FE76E4">
      <w:pPr>
        <w:ind w:left="720"/>
        <w:jc w:val="both"/>
        <w:rPr>
          <w:del w:id="151" w:author="Patrick McElhiney" w:date="2024-12-19T21:17:00Z" w16du:dateUtc="2024-12-20T02:17:00Z"/>
          <w:b/>
          <w:bCs/>
        </w:rPr>
      </w:pPr>
      <w:del w:id="15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5E5FAB" w:rsidDel="007544BE">
          <w:rPr>
            <w:b/>
            <w:bCs/>
            <w:color w:val="FF0000"/>
          </w:rPr>
          <w:delText>LO</w:delText>
        </w:r>
        <w:r w:rsidDel="007544BE">
          <w:rPr>
            <w:b/>
            <w:bCs/>
            <w:color w:val="FF0000"/>
          </w:rPr>
          <w:delText>NE WOLF MILITARY OFFICER</w:delText>
        </w:r>
        <w:r w:rsidRPr="00630B4A" w:rsidDel="007544BE">
          <w:rPr>
            <w:b/>
            <w:bCs/>
          </w:rPr>
          <w:delText xml:space="preserve"> </w:delText>
        </w:r>
        <w:r w:rsidRPr="00630B4A" w:rsidDel="007544BE">
          <w:rPr>
            <w:b/>
            <w:bCs/>
            <w:color w:val="0070C0"/>
          </w:rPr>
          <w:delText>WITH</w:delText>
        </w:r>
        <w:r w:rsidRPr="00630B4A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</w:delText>
        </w:r>
        <w:r w:rsidRPr="000C3D3F" w:rsidDel="007544BE">
          <w:rPr>
            <w:b/>
            <w:bCs/>
            <w:color w:val="7030A0"/>
          </w:rPr>
          <w:delText>ACCESS</w:delText>
        </w:r>
        <w:r w:rsidDel="007544BE">
          <w:rPr>
            <w:b/>
            <w:bCs/>
          </w:rPr>
          <w:delText xml:space="preserve"> </w:delText>
        </w:r>
        <w:r w:rsidRPr="000C3D3F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SPACE WEAPONS ACCESS</w:delText>
        </w:r>
        <w:r w:rsidDel="007544BE">
          <w:rPr>
            <w:b/>
            <w:bCs/>
          </w:rPr>
          <w:delText>;</w:delText>
        </w:r>
      </w:del>
    </w:p>
    <w:p w14:paraId="37C7B2E5" w14:textId="531A7F4D" w:rsidR="00992D80" w:rsidDel="007544BE" w:rsidRDefault="00992D80" w:rsidP="00992D80">
      <w:pPr>
        <w:ind w:left="720"/>
        <w:jc w:val="both"/>
        <w:rPr>
          <w:del w:id="153" w:author="Patrick McElhiney" w:date="2024-12-19T21:17:00Z" w16du:dateUtc="2024-12-20T02:17:00Z"/>
          <w:b/>
          <w:bCs/>
        </w:rPr>
      </w:pPr>
      <w:del w:id="15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MASSIVE KILL INFRASTRUCTURE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</w:delText>
        </w:r>
        <w:r w:rsidDel="007544BE">
          <w:rPr>
            <w:b/>
            <w:bCs/>
            <w:color w:val="FF0000"/>
          </w:rPr>
          <w:delText>DONALD J. TRUMP</w:delText>
        </w:r>
        <w:r w:rsidDel="007544BE">
          <w:rPr>
            <w:b/>
            <w:bCs/>
          </w:rPr>
          <w:delText xml:space="preserve">; </w:delText>
        </w:r>
        <w:r w:rsidRPr="00992D80" w:rsidDel="007544BE">
          <w:rPr>
            <w:color w:val="808080" w:themeColor="background1" w:themeShade="80"/>
          </w:rPr>
          <w:delText>//KIT MCKEE MAY BE DEVELOPING IT</w:delText>
        </w:r>
      </w:del>
    </w:p>
    <w:p w14:paraId="674C447D" w14:textId="76476510" w:rsidR="00A2162C" w:rsidDel="007544BE" w:rsidRDefault="00A2162C" w:rsidP="00A2162C">
      <w:pPr>
        <w:ind w:left="720"/>
        <w:jc w:val="both"/>
        <w:rPr>
          <w:del w:id="155" w:author="Patrick McElhiney" w:date="2024-12-19T21:17:00Z" w16du:dateUtc="2024-12-20T02:17:00Z"/>
          <w:b/>
          <w:bCs/>
        </w:rPr>
      </w:pPr>
      <w:del w:id="15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A4AA1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MASS WAR CRIME</w:delText>
        </w:r>
        <w:r w:rsidRPr="00A2162C" w:rsidDel="007544BE">
          <w:rPr>
            <w:b/>
            <w:bCs/>
          </w:rPr>
          <w:delText>(</w:delText>
        </w:r>
        <w:r w:rsidRPr="00A2162C" w:rsidDel="007544BE">
          <w:rPr>
            <w:b/>
            <w:bCs/>
            <w:color w:val="808080" w:themeColor="background1" w:themeShade="80"/>
          </w:rPr>
          <w:delText>S</w:delText>
        </w:r>
        <w:r w:rsidRPr="00A2162C" w:rsidDel="007544BE">
          <w:rPr>
            <w:b/>
            <w:bCs/>
          </w:rPr>
          <w:delText>)</w:delText>
        </w:r>
        <w:r w:rsidRPr="00630B4A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IN</w:delText>
        </w:r>
        <w:r w:rsidRPr="00630B4A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</w:delText>
        </w:r>
        <w:r w:rsidRPr="00A2162C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A2162C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0077BABA" w14:textId="13ABE514" w:rsidR="002B045D" w:rsidDel="007544BE" w:rsidRDefault="002B045D" w:rsidP="009C0158">
      <w:pPr>
        <w:ind w:left="720"/>
        <w:jc w:val="both"/>
        <w:rPr>
          <w:del w:id="157" w:author="Patrick McElhiney" w:date="2024-12-19T21:17:00Z" w16du:dateUtc="2024-12-20T02:17:00Z"/>
          <w:b/>
          <w:bCs/>
        </w:rPr>
      </w:pPr>
      <w:del w:id="15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MENTAL HEALTH CRIME</w:delText>
        </w:r>
        <w:r w:rsidDel="007544BE">
          <w:rPr>
            <w:b/>
            <w:bCs/>
          </w:rPr>
          <w:delText>(</w:delText>
        </w:r>
        <w:r w:rsidRPr="009C015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9C0158" w:rsidDel="007544BE">
          <w:rPr>
            <w:b/>
            <w:bCs/>
            <w:color w:val="7030A0"/>
          </w:rPr>
          <w:delText xml:space="preserve"> </w:delText>
        </w:r>
        <w:r w:rsidRPr="009C0158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FF0000"/>
          </w:rPr>
          <w:delText>ANY PERSON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FF0000"/>
          </w:rPr>
          <w:delText xml:space="preserve">ANY </w:delText>
        </w:r>
        <w:r w:rsidR="00411D5B" w:rsidDel="007544BE">
          <w:rPr>
            <w:b/>
            <w:bCs/>
            <w:color w:val="FF0000"/>
          </w:rPr>
          <w:delText xml:space="preserve">FALSE </w:delText>
        </w:r>
        <w:r w:rsidRPr="009C0158" w:rsidDel="007544BE">
          <w:rPr>
            <w:b/>
            <w:bCs/>
            <w:color w:val="FF0000"/>
          </w:rPr>
          <w:delText>MENTAL HEALTH CHARGE</w:delText>
        </w:r>
        <w:r w:rsidDel="007544BE">
          <w:rPr>
            <w:b/>
            <w:bCs/>
          </w:rPr>
          <w:delText>(</w:delText>
        </w:r>
        <w:r w:rsidRPr="009C015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C0158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FF0000"/>
          </w:rPr>
          <w:delText>ANY SAME PERSON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                          </w:delText>
        </w:r>
        <w:r w:rsidRPr="009C0158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9C015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C0158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9C0158" w:rsidDel="007544BE">
          <w:rPr>
            <w:b/>
            <w:bCs/>
            <w:color w:val="0070C0"/>
          </w:rPr>
          <w:delText>OF</w:delText>
        </w:r>
        <w:r w:rsidR="007510B5" w:rsidRPr="007510B5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                                             </w:delText>
        </w:r>
        <w:r w:rsidRPr="009C0158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;</w:delText>
        </w:r>
      </w:del>
    </w:p>
    <w:p w14:paraId="3D917BFE" w14:textId="5BE4FA74" w:rsidR="000B5C61" w:rsidDel="007544BE" w:rsidRDefault="000B5C61" w:rsidP="000B5C61">
      <w:pPr>
        <w:ind w:left="720"/>
        <w:jc w:val="both"/>
        <w:rPr>
          <w:del w:id="159" w:author="Patrick McElhiney" w:date="2024-12-19T21:17:00Z" w16du:dateUtc="2024-12-20T02:17:00Z"/>
          <w:b/>
          <w:bCs/>
        </w:rPr>
      </w:pPr>
      <w:del w:id="16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MENTAL HEALTH HOSPITALIZATION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</w:delText>
        </w:r>
        <w:r w:rsidDel="007544BE">
          <w:rPr>
            <w:b/>
            <w:bCs/>
            <w:color w:val="FF0000"/>
          </w:rPr>
          <w:delText>ANY HATE CRIME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Pr="009B5955" w:rsidDel="007544BE">
          <w:rPr>
            <w:b/>
            <w:bCs/>
          </w:rPr>
          <w:delText>/</w:delText>
        </w:r>
        <w:r w:rsidRPr="009B5955" w:rsidDel="007544BE">
          <w:rPr>
            <w:b/>
            <w:bCs/>
            <w:color w:val="00B0F0"/>
          </w:rPr>
          <w:delText>OR</w:delText>
        </w:r>
        <w:r w:rsidRPr="009B5955"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7030A0"/>
          </w:rPr>
          <w:delText>COVER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00B050"/>
          </w:rPr>
          <w:delText>UP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RPr="000B5C61"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RPr="000B5C61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ORCHESTRATED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DIRECTED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COMMITTED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B0F0"/>
          </w:rPr>
          <w:delText>XO</w:delText>
        </w:r>
        <w:r w:rsidRPr="00046EAA" w:rsidDel="007544BE">
          <w:rPr>
            <w:b/>
            <w:bCs/>
            <w:color w:val="00B0F0"/>
          </w:rPr>
          <w:delText>R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7030A0"/>
          </w:rPr>
          <w:delText>CAUSED</w:delText>
        </w:r>
        <w:r w:rsidRPr="00772BF1" w:rsidDel="007544BE">
          <w:rPr>
            <w:b/>
            <w:bCs/>
            <w:color w:val="0070C0"/>
          </w:rPr>
          <w:delText xml:space="preserve"> </w:delText>
        </w:r>
        <w:r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772BF1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FEDERAL EMPLOYEE</w:delText>
        </w:r>
        <w:r w:rsidRPr="000B5C61"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RPr="000B5C61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                           </w:delText>
        </w:r>
        <w:r w:rsidRPr="000B5C61" w:rsidDel="007544BE">
          <w:rPr>
            <w:b/>
            <w:bCs/>
            <w:color w:val="FF0000"/>
          </w:rPr>
          <w:delText>ANY “MENTAL HEALTH PATIENT”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B5C61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0B5C61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B5C61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B5C61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0B5C61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0B5C61" w:rsidDel="007544BE">
          <w:rPr>
            <w:b/>
            <w:bCs/>
            <w:color w:val="FF0000"/>
          </w:rPr>
          <w:delText>ANY OTHER EXPOSURE</w:delText>
        </w:r>
        <w:r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B5C61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                                                  </w:delText>
        </w:r>
        <w:r w:rsidRPr="000B5C61" w:rsidDel="007544BE">
          <w:rPr>
            <w:b/>
            <w:bCs/>
            <w:color w:val="FF0000"/>
          </w:rPr>
          <w:delText>ANY ELECTRONIC WEAPON</w:delText>
        </w:r>
        <w:r w:rsidDel="007544BE">
          <w:rPr>
            <w:b/>
            <w:bCs/>
          </w:rPr>
          <w:delText>(</w:delText>
        </w:r>
        <w:r w:rsidRPr="000B5C6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C432427" w14:textId="6F45243D" w:rsidR="002B045D" w:rsidDel="007544BE" w:rsidRDefault="002B045D" w:rsidP="00BC7C51">
      <w:pPr>
        <w:ind w:left="720"/>
        <w:jc w:val="both"/>
        <w:rPr>
          <w:del w:id="161" w:author="Patrick McElhiney" w:date="2024-12-19T21:17:00Z" w16du:dateUtc="2024-12-20T02:17:00Z"/>
          <w:b/>
          <w:bCs/>
        </w:rPr>
      </w:pPr>
      <w:del w:id="16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MENTAL HEALTH SCARE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HATE CRIME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Pr="009B5955" w:rsidDel="007544BE">
          <w:rPr>
            <w:b/>
            <w:bCs/>
          </w:rPr>
          <w:delText>/</w:delText>
        </w:r>
        <w:r w:rsidRPr="009B5955" w:rsidDel="007544BE">
          <w:rPr>
            <w:b/>
            <w:bCs/>
            <w:color w:val="00B0F0"/>
          </w:rPr>
          <w:delText>OR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772BF1" w:rsidDel="007544BE">
          <w:rPr>
            <w:b/>
            <w:bCs/>
            <w:color w:val="0070C0"/>
          </w:rPr>
          <w:delText xml:space="preserve"> </w:delText>
        </w:r>
        <w:r w:rsidRPr="00772BF1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772BF1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772BF1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772BF1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;</w:delText>
        </w:r>
      </w:del>
    </w:p>
    <w:p w14:paraId="06CE9097" w14:textId="162890AE" w:rsidR="002B045D" w:rsidDel="007544BE" w:rsidRDefault="002B045D" w:rsidP="00BC7C51">
      <w:pPr>
        <w:ind w:left="720"/>
        <w:jc w:val="both"/>
        <w:rPr>
          <w:del w:id="163" w:author="Patrick McElhiney" w:date="2024-12-19T21:17:00Z" w16du:dateUtc="2024-12-20T02:17:00Z"/>
          <w:b/>
          <w:bCs/>
        </w:rPr>
      </w:pPr>
      <w:del w:id="16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MENTAL HEALTHCARE</w:delText>
        </w:r>
        <w:r w:rsidRPr="009B595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9B5955" w:rsidDel="007544BE">
          <w:rPr>
            <w:b/>
            <w:bCs/>
            <w:color w:val="0070C0"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HATE CRIME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Pr="009B5955" w:rsidDel="007544BE">
          <w:rPr>
            <w:b/>
            <w:bCs/>
          </w:rPr>
          <w:delText>/</w:delText>
        </w:r>
        <w:r w:rsidRPr="009B5955" w:rsidDel="007544BE">
          <w:rPr>
            <w:b/>
            <w:bCs/>
            <w:color w:val="00B0F0"/>
          </w:rPr>
          <w:delText>OR</w:delText>
        </w:r>
        <w:r w:rsidRPr="009B5955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;</w:delText>
        </w:r>
      </w:del>
    </w:p>
    <w:p w14:paraId="3D8D941C" w14:textId="0E5399DA" w:rsidR="002B045D" w:rsidDel="007544BE" w:rsidRDefault="002B045D" w:rsidP="00ED3E72">
      <w:pPr>
        <w:ind w:left="720"/>
        <w:jc w:val="both"/>
        <w:rPr>
          <w:del w:id="165" w:author="Patrick McElhiney" w:date="2024-12-19T21:17:00Z" w16du:dateUtc="2024-12-20T02:17:00Z"/>
          <w:b/>
          <w:bCs/>
        </w:rPr>
      </w:pPr>
      <w:del w:id="16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MIND CONTROL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7030A0"/>
          </w:rPr>
          <w:delText>MAKE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FF0000"/>
          </w:rPr>
          <w:delText>ANY PERSON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C00000"/>
          </w:rPr>
          <w:delText>NOT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7030A0"/>
          </w:rPr>
          <w:delText>COMPLAIN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0070C0"/>
          </w:rPr>
          <w:delText>ABOUT</w:delText>
        </w:r>
        <w:r w:rsidDel="007544BE">
          <w:rPr>
            <w:b/>
            <w:bCs/>
          </w:rPr>
          <w:delText xml:space="preserve"> </w:delText>
        </w:r>
        <w:r w:rsidRPr="00ED3E72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D3E72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="007510B5" w:rsidRPr="007510B5" w:rsidDel="007544BE">
          <w:rPr>
            <w:b/>
            <w:bCs/>
            <w:color w:val="7030A0"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THROUGH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ANY USAGE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B0F0"/>
          </w:rPr>
          <w:delText>XOR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FF0000"/>
          </w:rPr>
          <w:delText>ANY UTILIZATION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OF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Del="007544BE">
          <w:rPr>
            <w:b/>
            <w:bCs/>
          </w:rPr>
          <w:delText xml:space="preserve">                                                                                </w:delText>
        </w:r>
        <w:r w:rsidR="007510B5" w:rsidRPr="00042EF7" w:rsidDel="007544BE">
          <w:rPr>
            <w:b/>
            <w:bCs/>
            <w:color w:val="FF0000"/>
          </w:rPr>
          <w:delText>ANY MIND CONTROL TECHNOLOGY</w:delText>
        </w:r>
        <w:r w:rsidR="007510B5" w:rsidRPr="00042EF7" w:rsidDel="007544BE">
          <w:rPr>
            <w:b/>
            <w:bCs/>
          </w:rPr>
          <w:delText>;</w:delText>
        </w:r>
      </w:del>
    </w:p>
    <w:p w14:paraId="7B77CE8C" w14:textId="32EAD4AB" w:rsidR="002B045D" w:rsidDel="007544BE" w:rsidRDefault="002B045D" w:rsidP="00CF018E">
      <w:pPr>
        <w:ind w:left="720"/>
        <w:jc w:val="both"/>
        <w:rPr>
          <w:del w:id="167" w:author="Patrick McElhiney" w:date="2024-12-19T21:17:00Z" w16du:dateUtc="2024-12-20T02:17:00Z"/>
          <w:b/>
          <w:bCs/>
        </w:rPr>
      </w:pPr>
      <w:del w:id="16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OFFENSIVE WAR CRIME</w:delText>
        </w:r>
        <w:r w:rsidDel="007544BE">
          <w:rPr>
            <w:b/>
            <w:bCs/>
          </w:rPr>
          <w:delText>(</w:delText>
        </w:r>
        <w:r w:rsidRPr="00FA515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E3BC73F" w14:textId="548B9E34" w:rsidR="002B045D" w:rsidDel="007544BE" w:rsidRDefault="002B045D" w:rsidP="00F96A67">
      <w:pPr>
        <w:ind w:left="720"/>
        <w:jc w:val="both"/>
        <w:rPr>
          <w:del w:id="169" w:author="Patrick McElhiney" w:date="2024-12-19T21:17:00Z" w16du:dateUtc="2024-12-20T02:17:00Z"/>
          <w:b/>
          <w:bCs/>
        </w:rPr>
      </w:pPr>
      <w:del w:id="17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OFFENSIVE-DEFENSIVE WAR CRIME</w:delText>
        </w:r>
        <w:r w:rsidDel="007544BE">
          <w:rPr>
            <w:b/>
            <w:bCs/>
          </w:rPr>
          <w:delText>(</w:delText>
        </w:r>
        <w:r w:rsidRPr="00FA5156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2EF7BF9B" w14:textId="32D25B51" w:rsidR="00921C03" w:rsidDel="007544BE" w:rsidRDefault="00921C03" w:rsidP="00921C03">
      <w:pPr>
        <w:ind w:left="720"/>
        <w:jc w:val="both"/>
        <w:rPr>
          <w:del w:id="171" w:author="Patrick McElhiney" w:date="2024-12-19T21:17:00Z" w16du:dateUtc="2024-12-20T02:17:00Z"/>
          <w:b/>
          <w:bCs/>
        </w:rPr>
      </w:pPr>
      <w:del w:id="17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PENETRATION TESTING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70C0"/>
          </w:rPr>
          <w:delText>THAT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ORCHESTRATES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DIRECTS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CONDUCTS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COMMITS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CAUSES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7030A0"/>
          </w:rPr>
          <w:delText>CONVEYS</w:delText>
        </w:r>
        <w:r w:rsidDel="007544BE">
          <w:rPr>
            <w:b/>
            <w:bCs/>
          </w:rPr>
          <w:delText xml:space="preserve"> </w:delText>
        </w:r>
        <w:r w:rsidRPr="00921C03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921C0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657956E" w14:textId="667C836C" w:rsidR="002B045D" w:rsidDel="007544BE" w:rsidRDefault="002B045D" w:rsidP="00206C54">
      <w:pPr>
        <w:ind w:left="720"/>
        <w:jc w:val="both"/>
        <w:rPr>
          <w:del w:id="173" w:author="Patrick McElhiney" w:date="2024-12-19T21:17:00Z" w16du:dateUtc="2024-12-20T02:17:00Z"/>
          <w:b/>
          <w:bCs/>
        </w:rPr>
      </w:pPr>
      <w:del w:id="17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PING PONG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8A0BFDE" w14:textId="22E19838" w:rsidR="00E669BF" w:rsidDel="007544BE" w:rsidRDefault="00E669BF" w:rsidP="00E669BF">
      <w:pPr>
        <w:ind w:left="720"/>
        <w:jc w:val="both"/>
        <w:rPr>
          <w:del w:id="175" w:author="Patrick McElhiney" w:date="2024-12-19T21:17:00Z" w16du:dateUtc="2024-12-20T02:17:00Z"/>
          <w:b/>
          <w:bCs/>
        </w:rPr>
      </w:pPr>
      <w:del w:id="17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PREPERATION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TO</w:delText>
        </w:r>
        <w:r w:rsidRPr="00D4726D"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D4726D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EXECUTION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4726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D4726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044BCB2" w14:textId="41B6B898" w:rsidR="00E669BF" w:rsidDel="007544BE" w:rsidRDefault="00E669BF" w:rsidP="00E669BF">
      <w:pPr>
        <w:ind w:left="720"/>
        <w:jc w:val="both"/>
        <w:rPr>
          <w:del w:id="177" w:author="Patrick McElhiney" w:date="2024-12-19T21:17:00Z" w16du:dateUtc="2024-12-20T02:17:00Z"/>
          <w:b/>
          <w:bCs/>
        </w:rPr>
      </w:pPr>
      <w:del w:id="17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PREPERATION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TO</w:delText>
        </w:r>
        <w:r w:rsidRPr="00D4726D"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D4726D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EX-JUDICIAL EXECUTION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4726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D4726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266C87E3" w14:textId="3BD02C3C" w:rsidR="00E669BF" w:rsidDel="007544BE" w:rsidRDefault="00E669BF" w:rsidP="00E669BF">
      <w:pPr>
        <w:ind w:left="720"/>
        <w:jc w:val="both"/>
        <w:rPr>
          <w:del w:id="179" w:author="Patrick McElhiney" w:date="2024-12-19T21:17:00Z" w16du:dateUtc="2024-12-20T02:17:00Z"/>
          <w:b/>
          <w:bCs/>
        </w:rPr>
      </w:pPr>
      <w:del w:id="18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PREPERATION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TO</w:delText>
        </w:r>
        <w:r w:rsidRPr="00D4726D"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D4726D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GENOCIDE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CFF3B8A" w14:textId="15CF28D2" w:rsidR="00E669BF" w:rsidDel="007544BE" w:rsidRDefault="00E669BF" w:rsidP="00E669BF">
      <w:pPr>
        <w:ind w:left="720"/>
        <w:jc w:val="both"/>
        <w:rPr>
          <w:del w:id="181" w:author="Patrick McElhiney" w:date="2024-12-19T21:17:00Z" w16du:dateUtc="2024-12-20T02:17:00Z"/>
          <w:b/>
          <w:bCs/>
        </w:rPr>
      </w:pPr>
      <w:del w:id="18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PREPERATION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TO</w:delText>
        </w:r>
        <w:r w:rsidRPr="00D4726D"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E669BF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669BF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E669BF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E669BF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90C52C3" w14:textId="67018C02" w:rsidR="002B045D" w:rsidDel="007544BE" w:rsidRDefault="002B045D" w:rsidP="00BC7C51">
      <w:pPr>
        <w:ind w:left="720"/>
        <w:jc w:val="both"/>
        <w:rPr>
          <w:del w:id="183" w:author="Patrick McElhiney" w:date="2024-12-19T21:17:00Z" w16du:dateUtc="2024-12-20T02:17:00Z"/>
          <w:b/>
          <w:bCs/>
        </w:rPr>
      </w:pPr>
      <w:del w:id="18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RPr="00647D79" w:rsidDel="007544BE">
          <w:rPr>
            <w:b/>
            <w:bCs/>
            <w:color w:val="FF0000"/>
          </w:rPr>
          <w:delText>PSYCHOLOGICAL CRIMINALIZATION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883124" w:rsidDel="007544BE">
          <w:rPr>
            <w:b/>
            <w:bCs/>
            <w:color w:val="0070C0"/>
          </w:rPr>
          <w:delText xml:space="preserve"> </w:delText>
        </w:r>
        <w:r w:rsidRPr="00883124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FF0000"/>
          </w:rPr>
          <w:delText>ANY HATE CRIME</w:delText>
        </w:r>
        <w:r w:rsidR="007510B5" w:rsidRPr="00042EF7" w:rsidDel="007544BE">
          <w:rPr>
            <w:b/>
            <w:bCs/>
          </w:rPr>
          <w:delText>(</w:delText>
        </w:r>
        <w:r w:rsidR="007510B5" w:rsidRPr="00042EF7" w:rsidDel="007544BE">
          <w:rPr>
            <w:b/>
            <w:bCs/>
            <w:color w:val="808080" w:themeColor="background1" w:themeShade="80"/>
          </w:rPr>
          <w:delText>S</w:delText>
        </w:r>
        <w:r w:rsidR="007510B5" w:rsidRPr="00042EF7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883124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883124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               </w:delText>
        </w:r>
        <w:r w:rsidRPr="00883124" w:rsidDel="007544BE">
          <w:rPr>
            <w:b/>
            <w:bCs/>
            <w:color w:val="FF0000"/>
          </w:rPr>
          <w:delText>ANY WAR CRIME</w:delText>
        </w:r>
        <w:r w:rsidR="007510B5" w:rsidDel="007544BE">
          <w:rPr>
            <w:b/>
            <w:bCs/>
          </w:rPr>
          <w:delText>(</w:delText>
        </w:r>
        <w:r w:rsidR="007510B5" w:rsidRPr="00042EF7" w:rsidDel="007544BE">
          <w:rPr>
            <w:b/>
            <w:bCs/>
            <w:color w:val="808080" w:themeColor="background1" w:themeShade="80"/>
          </w:rPr>
          <w:delText>S</w:delText>
        </w:r>
        <w:r w:rsidR="007510B5" w:rsidDel="007544BE">
          <w:rPr>
            <w:b/>
            <w:bCs/>
          </w:rPr>
          <w:delText>);</w:delText>
        </w:r>
      </w:del>
    </w:p>
    <w:p w14:paraId="28CFC65A" w14:textId="26AA34B4" w:rsidR="002B045D" w:rsidDel="007544BE" w:rsidRDefault="002B045D" w:rsidP="00A555E8">
      <w:pPr>
        <w:ind w:left="720"/>
        <w:jc w:val="both"/>
        <w:rPr>
          <w:del w:id="185" w:author="Patrick McElhiney" w:date="2024-12-19T21:17:00Z" w16du:dateUtc="2024-12-20T02:17:00Z"/>
          <w:b/>
          <w:bCs/>
        </w:rPr>
      </w:pPr>
      <w:del w:id="18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PUBLIC EMBARRASSMENT WAR CRIME</w:delText>
        </w:r>
        <w:r w:rsidDel="007544BE">
          <w:rPr>
            <w:b/>
            <w:bCs/>
          </w:rPr>
          <w:delText>(</w:delText>
        </w:r>
        <w:r w:rsidRPr="00A555E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5F9376C" w14:textId="17A682B1" w:rsidR="002B045D" w:rsidDel="007544BE" w:rsidRDefault="002B045D" w:rsidP="00F96A67">
      <w:pPr>
        <w:ind w:left="720"/>
        <w:jc w:val="both"/>
        <w:rPr>
          <w:del w:id="187" w:author="Patrick McElhiney" w:date="2024-12-19T21:17:00Z" w16du:dateUtc="2024-12-20T02:17:00Z"/>
          <w:b/>
          <w:bCs/>
        </w:rPr>
      </w:pPr>
      <w:del w:id="18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PUBLIC EMBARRASSMENT WAR CRIME</w:delText>
        </w:r>
        <w:r w:rsidDel="007544BE">
          <w:rPr>
            <w:b/>
            <w:bCs/>
          </w:rPr>
          <w:delText>(</w:delText>
        </w:r>
        <w:r w:rsidRPr="00A555E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A555E8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CAUSING CASE</w:delText>
        </w:r>
        <w:r w:rsidDel="007544BE">
          <w:rPr>
            <w:b/>
            <w:bCs/>
          </w:rPr>
          <w:delText>(</w:delText>
        </w:r>
        <w:r w:rsidRPr="00A555E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4D00414" w14:textId="1FCF8CED" w:rsidR="002B045D" w:rsidDel="007544BE" w:rsidRDefault="002B045D" w:rsidP="00A555E8">
      <w:pPr>
        <w:ind w:left="720"/>
        <w:jc w:val="both"/>
        <w:rPr>
          <w:del w:id="189" w:author="Patrick McElhiney" w:date="2024-12-19T21:17:00Z" w16du:dateUtc="2024-12-20T02:17:00Z"/>
          <w:b/>
          <w:bCs/>
        </w:rPr>
      </w:pPr>
      <w:del w:id="190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PUBLIC EMBARRASSMENT WAR CRIME</w:delText>
        </w:r>
        <w:r w:rsidDel="007544BE">
          <w:rPr>
            <w:b/>
            <w:bCs/>
          </w:rPr>
          <w:delText>(</w:delText>
        </w:r>
        <w:r w:rsidRPr="00A555E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A555E8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 xml:space="preserve">CAUSING </w:delText>
        </w:r>
        <w:r w:rsidRPr="00A555E8" w:rsidDel="007544BE">
          <w:rPr>
            <w:b/>
            <w:bCs/>
            <w:color w:val="FF0000"/>
          </w:rPr>
          <w:delText>LAWSUIT</w:delText>
        </w:r>
        <w:r w:rsidDel="007544BE">
          <w:rPr>
            <w:b/>
            <w:bCs/>
          </w:rPr>
          <w:delText>(</w:delText>
        </w:r>
        <w:r w:rsidRPr="00A555E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B391E93" w14:textId="2983276B" w:rsidR="002B045D" w:rsidDel="007544BE" w:rsidRDefault="002B045D" w:rsidP="00206C54">
      <w:pPr>
        <w:ind w:left="720"/>
        <w:jc w:val="both"/>
        <w:rPr>
          <w:del w:id="191" w:author="Patrick McElhiney" w:date="2024-12-19T21:17:00Z" w16du:dateUtc="2024-12-20T02:17:00Z"/>
          <w:b/>
          <w:bCs/>
        </w:rPr>
      </w:pPr>
      <w:del w:id="192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RACKET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956C6CB" w14:textId="2DC19086" w:rsidR="002B045D" w:rsidDel="007544BE" w:rsidRDefault="002B045D" w:rsidP="00505D5B">
      <w:pPr>
        <w:ind w:left="720"/>
        <w:jc w:val="both"/>
        <w:rPr>
          <w:del w:id="193" w:author="Patrick McElhiney" w:date="2024-12-19T21:17:00Z" w16du:dateUtc="2024-12-20T02:17:00Z"/>
          <w:b/>
          <w:bCs/>
        </w:rPr>
      </w:pPr>
      <w:del w:id="194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RATCHET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11527F9" w14:textId="26CE6F8B" w:rsidR="002B045D" w:rsidDel="007544BE" w:rsidRDefault="002B045D" w:rsidP="00F66817">
      <w:pPr>
        <w:ind w:left="720"/>
        <w:jc w:val="both"/>
        <w:rPr>
          <w:del w:id="195" w:author="Patrick McElhiney" w:date="2024-12-19T21:17:00Z" w16du:dateUtc="2024-12-20T02:17:00Z"/>
          <w:b/>
          <w:bCs/>
        </w:rPr>
      </w:pPr>
      <w:del w:id="196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ROCKET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13AB4736" w14:textId="575C89F6" w:rsidR="002B045D" w:rsidDel="007544BE" w:rsidRDefault="002B045D" w:rsidP="00FE76E4">
      <w:pPr>
        <w:ind w:left="720"/>
        <w:jc w:val="both"/>
        <w:rPr>
          <w:del w:id="197" w:author="Patrick McElhiney" w:date="2024-12-19T21:17:00Z" w16du:dateUtc="2024-12-20T02:17:00Z"/>
          <w:b/>
          <w:bCs/>
        </w:rPr>
      </w:pPr>
      <w:del w:id="198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SERIAL REFERENCE</w:delText>
        </w:r>
        <w:r w:rsidRPr="003F6D47" w:rsidDel="007544BE">
          <w:rPr>
            <w:b/>
            <w:bCs/>
            <w:color w:val="FF0000"/>
          </w:rPr>
          <w:delText xml:space="preserve"> CRIME</w:delText>
        </w:r>
        <w:r w:rsidDel="007544BE">
          <w:rPr>
            <w:b/>
            <w:bCs/>
          </w:rPr>
          <w:delText>(</w:delText>
        </w:r>
        <w:r w:rsidRPr="006816C4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BA7204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                                     </w:delText>
        </w:r>
        <w:r w:rsidRPr="00BA7204" w:rsidDel="007544BE">
          <w:rPr>
            <w:b/>
            <w:bCs/>
            <w:color w:val="FF0000"/>
          </w:rPr>
          <w:delText>ANY FORENSIC EVIDENCE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00B050"/>
          </w:rPr>
          <w:delText>ALLEGED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7030A0"/>
          </w:rPr>
          <w:delText>RELATION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FF0000"/>
          </w:rPr>
          <w:delText>ANY ALLEGED EX-JUDICIAL EXECUTION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BA7204" w:rsidDel="007544BE">
          <w:rPr>
            <w:b/>
            <w:bCs/>
            <w:color w:val="0070C0"/>
          </w:rPr>
          <w:delText xml:space="preserve"> </w:delText>
        </w:r>
        <w:r w:rsidRPr="00BA7204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       </w:delText>
        </w:r>
        <w:r w:rsidRPr="00BA7204" w:rsidDel="007544BE">
          <w:rPr>
            <w:b/>
            <w:bCs/>
            <w:color w:val="FF0000"/>
          </w:rPr>
          <w:delText>ANY PERSON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0070C0"/>
          </w:rPr>
          <w:delText>THAT HAS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7030A0"/>
          </w:rPr>
          <w:delText>HAD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FF0000"/>
          </w:rPr>
          <w:delText>ANY DIRECT ACCESS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BA7204" w:rsidDel="007544BE">
          <w:rPr>
            <w:b/>
            <w:bCs/>
            <w:color w:val="FF0000"/>
          </w:rPr>
          <w:delText>ANY SPACE SATELLITE WEAPON</w:delText>
        </w:r>
        <w:r w:rsidDel="007544BE">
          <w:rPr>
            <w:b/>
            <w:bCs/>
          </w:rPr>
          <w:delText>(</w:delText>
        </w:r>
        <w:r w:rsidRPr="00BA7204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09851FE0" w14:textId="6E830E51" w:rsidR="00023D89" w:rsidDel="007544BE" w:rsidRDefault="00023D89" w:rsidP="00023D89">
      <w:pPr>
        <w:ind w:left="720"/>
        <w:jc w:val="both"/>
        <w:rPr>
          <w:del w:id="199" w:author="Patrick McElhiney" w:date="2024-12-19T21:17:00Z" w16du:dateUtc="2024-12-20T02:17:00Z"/>
          <w:b/>
          <w:bCs/>
        </w:rPr>
      </w:pPr>
      <w:bookmarkStart w:id="200" w:name="_Hlk177702439"/>
      <w:del w:id="20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SERIAL</w:delText>
        </w:r>
        <w:r w:rsidRPr="00765EDF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WAR CRIME</w:delText>
        </w:r>
        <w:r w:rsidRPr="005E0CD1" w:rsidDel="007544BE">
          <w:rPr>
            <w:b/>
            <w:szCs w:val="20"/>
          </w:rPr>
          <w:delText>(</w:delText>
        </w:r>
        <w:r w:rsidRPr="005E0CD1" w:rsidDel="007544BE">
          <w:rPr>
            <w:b/>
            <w:color w:val="808080" w:themeColor="background1" w:themeShade="80"/>
            <w:szCs w:val="20"/>
          </w:rPr>
          <w:delText>S</w:delText>
        </w:r>
        <w:r w:rsidRPr="005E0CD1" w:rsidDel="007544BE">
          <w:rPr>
            <w:b/>
            <w:szCs w:val="20"/>
          </w:rPr>
          <w:delText>)</w:delText>
        </w:r>
        <w:r w:rsidDel="007544BE">
          <w:rPr>
            <w:b/>
            <w:bCs/>
          </w:rPr>
          <w:delText>;</w:delText>
        </w:r>
      </w:del>
    </w:p>
    <w:p w14:paraId="5324950A" w14:textId="6F02392E" w:rsidR="00023D89" w:rsidDel="007544BE" w:rsidRDefault="00023D89" w:rsidP="00023D89">
      <w:pPr>
        <w:ind w:left="720"/>
        <w:jc w:val="both"/>
        <w:rPr>
          <w:del w:id="202" w:author="Patrick McElhiney" w:date="2024-12-19T21:17:00Z" w16du:dateUtc="2024-12-20T02:17:00Z"/>
          <w:b/>
          <w:bCs/>
        </w:rPr>
      </w:pPr>
      <w:del w:id="203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SERIAL</w:delText>
        </w:r>
        <w:r w:rsidRPr="00765EDF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WAR CRIME</w:delText>
        </w:r>
        <w:r w:rsidRPr="005E0CD1" w:rsidDel="007544BE">
          <w:rPr>
            <w:b/>
            <w:szCs w:val="20"/>
          </w:rPr>
          <w:delText>(</w:delText>
        </w:r>
        <w:r w:rsidRPr="005E0CD1" w:rsidDel="007544BE">
          <w:rPr>
            <w:b/>
            <w:color w:val="808080" w:themeColor="background1" w:themeShade="80"/>
            <w:szCs w:val="20"/>
          </w:rPr>
          <w:delText>S</w:delText>
        </w:r>
        <w:r w:rsidRPr="005E0CD1" w:rsidDel="007544BE">
          <w:rPr>
            <w:b/>
            <w:szCs w:val="20"/>
          </w:rPr>
          <w:delText>)</w:delText>
        </w:r>
        <w:r w:rsidRPr="00BD5BD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 xml:space="preserve">MIND CONTROL </w:delText>
        </w:r>
        <w:r w:rsidRPr="00BD5BD7" w:rsidDel="007544BE">
          <w:rPr>
            <w:b/>
            <w:bCs/>
            <w:color w:val="FF0000"/>
          </w:rPr>
          <w:delText>CASE</w:delText>
        </w:r>
        <w:r w:rsidDel="007544BE">
          <w:rPr>
            <w:b/>
            <w:bCs/>
          </w:rPr>
          <w:delText>(</w:delText>
        </w:r>
        <w:r w:rsidRPr="00BD5BD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BD5BD7" w:rsidDel="007544BE">
          <w:rPr>
            <w:b/>
            <w:bCs/>
            <w:color w:val="0070C0"/>
          </w:rPr>
          <w:delText>THAT</w:delText>
        </w:r>
        <w:r w:rsidDel="007544BE">
          <w:rPr>
            <w:b/>
            <w:bCs/>
          </w:rPr>
          <w:delText xml:space="preserve"> </w:delText>
        </w:r>
        <w:r w:rsidRPr="00BD5BD7" w:rsidDel="007544BE">
          <w:rPr>
            <w:b/>
            <w:bCs/>
            <w:color w:val="7030A0"/>
          </w:rPr>
          <w:delText>TURN</w:delText>
        </w:r>
        <w:r w:rsidDel="007544BE">
          <w:rPr>
            <w:b/>
            <w:bCs/>
          </w:rPr>
          <w:delText xml:space="preserve"> </w:delText>
        </w:r>
        <w:r w:rsidRPr="00BD5BD7" w:rsidDel="007544BE">
          <w:rPr>
            <w:b/>
            <w:bCs/>
            <w:color w:val="FF0000"/>
          </w:rPr>
          <w:delText>ANY INNOCENT CIVILIAN</w:delText>
        </w:r>
        <w:r w:rsidRPr="005E0CD1" w:rsidDel="007544BE">
          <w:rPr>
            <w:b/>
            <w:szCs w:val="20"/>
          </w:rPr>
          <w:delText>(</w:delText>
        </w:r>
        <w:r w:rsidRPr="005E0CD1" w:rsidDel="007544BE">
          <w:rPr>
            <w:b/>
            <w:color w:val="808080" w:themeColor="background1" w:themeShade="80"/>
            <w:szCs w:val="20"/>
          </w:rPr>
          <w:delText>S</w:delText>
        </w:r>
        <w:r w:rsidRPr="005E0CD1" w:rsidDel="007544BE">
          <w:rPr>
            <w:b/>
            <w:szCs w:val="20"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BD5BD7" w:rsidDel="007544BE">
          <w:rPr>
            <w:b/>
            <w:bCs/>
            <w:color w:val="0070C0"/>
          </w:rPr>
          <w:delText>INTO</w:delText>
        </w:r>
        <w:r w:rsidDel="007544BE">
          <w:rPr>
            <w:b/>
            <w:bCs/>
          </w:rPr>
          <w:delText xml:space="preserve"> </w:delText>
        </w:r>
        <w:r w:rsidRPr="00BD5BD7" w:rsidDel="007544BE">
          <w:rPr>
            <w:b/>
            <w:bCs/>
            <w:color w:val="FF0000"/>
          </w:rPr>
          <w:delText>ANY</w:delText>
        </w:r>
        <w:r w:rsidRPr="00765EDF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WAR CRIMINAL</w:delText>
        </w:r>
        <w:r w:rsidRPr="005E0CD1" w:rsidDel="007544BE">
          <w:rPr>
            <w:b/>
            <w:szCs w:val="20"/>
          </w:rPr>
          <w:delText>(</w:delText>
        </w:r>
        <w:r w:rsidRPr="005E0CD1" w:rsidDel="007544BE">
          <w:rPr>
            <w:b/>
            <w:color w:val="808080" w:themeColor="background1" w:themeShade="80"/>
            <w:szCs w:val="20"/>
          </w:rPr>
          <w:delText>S</w:delText>
        </w:r>
        <w:r w:rsidRPr="005E0CD1" w:rsidDel="007544BE">
          <w:rPr>
            <w:b/>
            <w:szCs w:val="20"/>
          </w:rPr>
          <w:delText>)</w:delText>
        </w:r>
        <w:r w:rsidDel="007544BE">
          <w:rPr>
            <w:b/>
            <w:bCs/>
          </w:rPr>
          <w:delText xml:space="preserve">, </w:delText>
        </w:r>
        <w:r w:rsidRPr="00BD5BD7" w:rsidDel="007544BE">
          <w:rPr>
            <w:b/>
            <w:bCs/>
            <w:color w:val="00B050"/>
          </w:rPr>
          <w:delText>INSTANTLY</w:delText>
        </w:r>
        <w:r w:rsidDel="007544BE">
          <w:rPr>
            <w:b/>
            <w:bCs/>
          </w:rPr>
          <w:delText>;</w:delText>
        </w:r>
      </w:del>
    </w:p>
    <w:bookmarkEnd w:id="200"/>
    <w:p w14:paraId="36EEE89D" w14:textId="25689BDA" w:rsidR="00E669BF" w:rsidDel="007544BE" w:rsidRDefault="00E669BF" w:rsidP="00E669BF">
      <w:pPr>
        <w:ind w:left="720"/>
        <w:jc w:val="both"/>
        <w:rPr>
          <w:del w:id="204" w:author="Patrick McElhiney" w:date="2024-12-19T21:17:00Z" w16du:dateUtc="2024-12-20T02:17:00Z"/>
          <w:b/>
          <w:bCs/>
        </w:rPr>
      </w:pPr>
      <w:del w:id="205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SILENCING</w:delText>
        </w:r>
        <w:r w:rsidRPr="00D4726D" w:rsidDel="007544BE">
          <w:rPr>
            <w:b/>
            <w:bCs/>
          </w:rPr>
          <w:delText xml:space="preserve"> </w:delText>
        </w:r>
        <w:r w:rsidRPr="00D4726D" w:rsidDel="007544BE">
          <w:rPr>
            <w:b/>
            <w:bCs/>
            <w:color w:val="0070C0"/>
          </w:rPr>
          <w:delText>OF</w:delText>
        </w:r>
        <w:r w:rsidRPr="00D4726D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                             </w:delText>
        </w:r>
        <w:r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COMPLAINT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AFA61EF" w14:textId="29E70CF2" w:rsidR="00366395" w:rsidDel="007544BE" w:rsidRDefault="00366395" w:rsidP="00366395">
      <w:pPr>
        <w:ind w:left="720"/>
        <w:jc w:val="both"/>
        <w:rPr>
          <w:del w:id="206" w:author="Patrick McElhiney" w:date="2024-12-19T21:17:00Z" w16du:dateUtc="2024-12-20T02:17:00Z"/>
          <w:b/>
          <w:bCs/>
        </w:rPr>
      </w:pPr>
      <w:del w:id="207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SIMULATION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00B050"/>
          </w:rPr>
          <w:delText>DIFFERENTLY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0070C0"/>
          </w:rPr>
          <w:delText>FOR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FF0000"/>
          </w:rPr>
          <w:delText>THOSE</w:delText>
        </w:r>
        <w:r w:rsidRPr="00366395" w:rsidDel="007544BE">
          <w:rPr>
            <w:b/>
            <w:bCs/>
          </w:rPr>
          <w:delText xml:space="preserve"> </w:delText>
        </w:r>
        <w:r w:rsidR="00992D80" w:rsidDel="007544BE">
          <w:rPr>
            <w:b/>
            <w:bCs/>
          </w:rPr>
          <w:delText>[</w:delText>
        </w:r>
        <w:r w:rsidR="00992D80" w:rsidRPr="00992D80" w:rsidDel="007544BE">
          <w:rPr>
            <w:b/>
            <w:bCs/>
            <w:color w:val="7030A0"/>
          </w:rPr>
          <w:delText>INCLUDING</w:delText>
        </w:r>
        <w:r w:rsidR="00992D80" w:rsidDel="007544BE">
          <w:rPr>
            <w:b/>
            <w:bCs/>
          </w:rPr>
          <w:delText xml:space="preserve"> </w:delText>
        </w:r>
        <w:r w:rsidR="00992D80" w:rsidRPr="00992D80" w:rsidDel="007544BE">
          <w:rPr>
            <w:b/>
            <w:bCs/>
            <w:color w:val="FF0000"/>
          </w:rPr>
          <w:delText>THE SECRET SERVICE</w:delText>
        </w:r>
        <w:r w:rsidR="00992D80" w:rsidDel="007544BE">
          <w:rPr>
            <w:b/>
            <w:bCs/>
          </w:rPr>
          <w:delText xml:space="preserve">] </w:delText>
        </w:r>
        <w:r w:rsidRPr="00366395" w:rsidDel="007544BE">
          <w:rPr>
            <w:b/>
            <w:bCs/>
            <w:color w:val="0070C0"/>
          </w:rPr>
          <w:delText>THAT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7030A0"/>
          </w:rPr>
          <w:delText>LOGIN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0070C0"/>
          </w:rPr>
          <w:delText>TO</w:delText>
        </w:r>
        <w:r w:rsidRPr="00366395"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7030A0"/>
          </w:rPr>
          <w:delText>CHECK</w:delText>
        </w:r>
        <w:r w:rsidRPr="0036639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SECURITY</w:delText>
        </w:r>
        <w:r w:rsidDel="007544BE">
          <w:rPr>
            <w:b/>
            <w:bCs/>
          </w:rPr>
          <w:delText>;</w:delText>
        </w:r>
        <w:r w:rsidR="00992D80" w:rsidDel="007544BE">
          <w:rPr>
            <w:b/>
            <w:bCs/>
          </w:rPr>
          <w:delText xml:space="preserve">                                                      </w:delText>
        </w:r>
        <w:r w:rsidR="00992D80" w:rsidRPr="00992D80" w:rsidDel="007544BE">
          <w:rPr>
            <w:color w:val="808080" w:themeColor="background1" w:themeShade="80"/>
          </w:rPr>
          <w:delText>//KIT MCKEE MAY HAVE THE SOFTWARE TO COVER UP THAT HE’S BEEN COMMITTING GENOCIDE TO CIVILIANS IN AMERICA</w:delText>
        </w:r>
      </w:del>
    </w:p>
    <w:p w14:paraId="2CD7AE99" w14:textId="237B937B" w:rsidR="002B045D" w:rsidDel="007544BE" w:rsidRDefault="002B045D" w:rsidP="00206C54">
      <w:pPr>
        <w:ind w:left="720"/>
        <w:jc w:val="both"/>
        <w:rPr>
          <w:del w:id="208" w:author="Patrick McElhiney" w:date="2024-12-19T21:17:00Z" w16du:dateUtc="2024-12-20T02:17:00Z"/>
          <w:b/>
          <w:bCs/>
        </w:rPr>
      </w:pPr>
      <w:del w:id="209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SOFT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6951DE19" w14:textId="02346B0C" w:rsidR="002B045D" w:rsidDel="007544BE" w:rsidRDefault="002B045D" w:rsidP="007A2F9A">
      <w:pPr>
        <w:ind w:left="720"/>
        <w:jc w:val="both"/>
        <w:rPr>
          <w:del w:id="210" w:author="Patrick McElhiney" w:date="2024-12-19T21:17:00Z" w16du:dateUtc="2024-12-20T02:17:00Z"/>
          <w:b/>
          <w:bCs/>
        </w:rPr>
      </w:pPr>
      <w:del w:id="211" w:author="Patrick McElhiney" w:date="2024-12-19T21:17:00Z" w16du:dateUtc="2024-12-20T02:17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SPATIAL WAR CRIME</w:delText>
        </w:r>
        <w:r w:rsidDel="007544BE">
          <w:rPr>
            <w:b/>
            <w:bCs/>
          </w:rPr>
          <w:delText>(</w:delText>
        </w:r>
        <w:r w:rsidRPr="007A2F9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7A2F9A" w:rsidDel="007544BE">
          <w:rPr>
            <w:b/>
            <w:bCs/>
            <w:color w:val="0070C0"/>
          </w:rPr>
          <w:delText xml:space="preserve"> </w:delText>
        </w:r>
        <w:r w:rsidRPr="007A2F9A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7A2F9A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7A2F9A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</w:delText>
        </w:r>
        <w:r w:rsidRPr="007A2F9A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7A2F9A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7A2F9A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7A2F9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7A2F9A" w:rsidDel="007544BE">
          <w:rPr>
            <w:b/>
            <w:bCs/>
            <w:color w:val="FF0000"/>
          </w:rPr>
          <w:delText xml:space="preserve"> SATELLITE</w:delText>
        </w:r>
        <w:r w:rsidDel="007544BE">
          <w:rPr>
            <w:b/>
            <w:bCs/>
          </w:rPr>
          <w:delText>(</w:delText>
        </w:r>
        <w:r w:rsidRPr="007A2F9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7A2F9A" w:rsidDel="007544BE">
          <w:rPr>
            <w:b/>
            <w:bCs/>
            <w:color w:val="0070C0"/>
          </w:rPr>
          <w:delText>ON</w:delText>
        </w:r>
        <w:r w:rsidDel="007544BE">
          <w:rPr>
            <w:b/>
            <w:bCs/>
          </w:rPr>
          <w:delText xml:space="preserve"> </w:delText>
        </w:r>
        <w:r w:rsidRPr="007A2F9A" w:rsidDel="007544BE">
          <w:rPr>
            <w:b/>
            <w:bCs/>
            <w:color w:val="FF0000"/>
          </w:rPr>
          <w:delText>ANY WAR CRIME VICTIM</w:delText>
        </w:r>
        <w:r w:rsidDel="007544BE">
          <w:rPr>
            <w:b/>
            <w:bCs/>
          </w:rPr>
          <w:delText>(</w:delText>
        </w:r>
        <w:r w:rsidRPr="007A2F9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8765C" w14:textId="3EF515CF" w:rsidR="007544BE" w:rsidRDefault="007544BE" w:rsidP="007544BE">
      <w:pPr>
        <w:ind w:left="720"/>
        <w:jc w:val="both"/>
        <w:rPr>
          <w:ins w:id="212" w:author="Patrick McElhiney" w:date="2024-12-19T21:19:00Z" w16du:dateUtc="2024-12-20T02:19:00Z"/>
          <w:b/>
          <w:bCs/>
        </w:rPr>
      </w:pPr>
      <w:ins w:id="213" w:author="Patrick McElhiney" w:date="2024-12-19T21:19:00Z" w16du:dateUtc="2024-12-20T02:19:00Z">
        <w:r>
          <w:rPr>
            <w:u w:val="single"/>
          </w:rPr>
          <w:t>DEFENSIVE 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WITNESS TAMPERING</w:t>
        </w:r>
        <w:r>
          <w:rPr>
            <w:b/>
            <w:bCs/>
            <w:color w:val="FF0000"/>
          </w:rPr>
          <w:t xml:space="preserve"> CRIME</w:t>
        </w:r>
        <w:r>
          <w:rPr>
            <w:b/>
            <w:bCs/>
          </w:rPr>
          <w:t>(</w:t>
        </w:r>
        <w:r w:rsidRPr="00F66817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04C25FF8" w14:textId="47E914C1" w:rsidR="002B045D" w:rsidDel="007544BE" w:rsidRDefault="002B045D" w:rsidP="00BC7C51">
      <w:pPr>
        <w:ind w:left="720"/>
        <w:jc w:val="both"/>
        <w:rPr>
          <w:del w:id="214" w:author="Patrick McElhiney" w:date="2024-12-19T21:18:00Z" w16du:dateUtc="2024-12-20T02:18:00Z"/>
          <w:b/>
          <w:bCs/>
        </w:rPr>
      </w:pPr>
      <w:del w:id="215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SUICIDAL TENDENCIES</w:delText>
        </w:r>
        <w:r w:rsidRPr="00042D02"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CAUSED</w:delText>
        </w:r>
        <w:r w:rsidDel="007544BE">
          <w:rPr>
            <w:b/>
            <w:bCs/>
          </w:rPr>
          <w:delText xml:space="preserve"> </w:delText>
        </w:r>
        <w:r w:rsidRPr="00E44FEB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   </w:delText>
        </w:r>
        <w:r w:rsidRPr="00E44FEB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E44FE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E44FEB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E44FE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E44FEB" w:rsidDel="007544BE">
          <w:rPr>
            <w:b/>
            <w:bCs/>
            <w:color w:val="FF0000"/>
          </w:rPr>
          <w:delText>ANY MIND CONTROL TECHNOLOGY</w:delText>
        </w:r>
        <w:r w:rsidRPr="00042D02" w:rsidDel="007544BE">
          <w:rPr>
            <w:b/>
            <w:bCs/>
            <w:color w:val="0070C0"/>
          </w:rPr>
          <w:delText xml:space="preserve"> TO</w:delText>
        </w:r>
        <w:r w:rsidRPr="00042D02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042D02" w:rsidDel="007544BE">
          <w:rPr>
            <w:b/>
            <w:bCs/>
            <w:color w:val="7030A0"/>
          </w:rPr>
          <w:delText xml:space="preserve"> </w:delText>
        </w:r>
        <w:r w:rsidRPr="00042D02" w:rsidDel="007544BE">
          <w:rPr>
            <w:b/>
            <w:bCs/>
            <w:color w:val="FF0000"/>
          </w:rPr>
          <w:delText>ANY WAR CRIME</w:delText>
        </w:r>
        <w:r w:rsidRPr="00042D02" w:rsidDel="007544BE">
          <w:rPr>
            <w:b/>
            <w:bCs/>
          </w:rPr>
          <w:delText>(</w:delText>
        </w:r>
        <w:r w:rsidRPr="00042D02" w:rsidDel="007544BE">
          <w:rPr>
            <w:b/>
            <w:bCs/>
            <w:color w:val="808080" w:themeColor="background1" w:themeShade="80"/>
          </w:rPr>
          <w:delText>S</w:delText>
        </w:r>
        <w:r w:rsidRPr="00042D02" w:rsidDel="007544BE">
          <w:rPr>
            <w:b/>
            <w:bCs/>
          </w:rPr>
          <w:delText xml:space="preserve">) </w:delText>
        </w:r>
        <w:r w:rsidRPr="00042D02" w:rsidDel="007544BE">
          <w:rPr>
            <w:b/>
            <w:bCs/>
            <w:color w:val="0070C0"/>
          </w:rPr>
          <w:delText>TO</w:delText>
        </w:r>
        <w:r w:rsidRPr="00042D02" w:rsidDel="007544BE">
          <w:rPr>
            <w:b/>
            <w:bCs/>
          </w:rPr>
          <w:delText xml:space="preserve"> </w:delText>
        </w:r>
        <w:r w:rsidR="007510B5" w:rsidDel="007544BE">
          <w:rPr>
            <w:b/>
            <w:bCs/>
          </w:rPr>
          <w:delText xml:space="preserve">                                                  </w:delText>
        </w:r>
        <w:r w:rsidRPr="00042D02" w:rsidDel="007544BE">
          <w:rPr>
            <w:b/>
            <w:bCs/>
            <w:color w:val="FF0000"/>
          </w:rPr>
          <w:delText>ANY THIRD PART</w:delText>
        </w:r>
        <w:r w:rsidRPr="001C0791" w:rsidDel="007544BE">
          <w:rPr>
            <w:b/>
            <w:bCs/>
          </w:rPr>
          <w:delText>(</w:delText>
        </w:r>
        <w:r w:rsidDel="007544BE">
          <w:rPr>
            <w:b/>
            <w:bCs/>
            <w:color w:val="808080" w:themeColor="background1" w:themeShade="80"/>
          </w:rPr>
          <w:delText>IES</w:delText>
        </w:r>
        <w:r w:rsidRPr="001C0791" w:rsidDel="007544BE">
          <w:rPr>
            <w:b/>
            <w:bCs/>
          </w:rPr>
          <w:delText>, Y)</w:delText>
        </w:r>
        <w:r w:rsidRPr="00042D02" w:rsidDel="007544BE">
          <w:rPr>
            <w:b/>
            <w:bCs/>
          </w:rPr>
          <w:delText xml:space="preserve"> </w:delText>
        </w:r>
        <w:r w:rsidRPr="00042D02" w:rsidDel="007544BE">
          <w:rPr>
            <w:b/>
            <w:bCs/>
            <w:color w:val="0070C0"/>
          </w:rPr>
          <w:delText>TO</w:delText>
        </w:r>
        <w:r w:rsidRPr="00042D02" w:rsidDel="007544BE">
          <w:rPr>
            <w:b/>
            <w:bCs/>
          </w:rPr>
          <w:delText xml:space="preserve"> </w:delText>
        </w:r>
        <w:r w:rsidRPr="00042D02" w:rsidDel="007544BE">
          <w:rPr>
            <w:b/>
            <w:bCs/>
            <w:color w:val="7030A0"/>
          </w:rPr>
          <w:delText>CAUSE</w:delText>
        </w:r>
        <w:r w:rsidRPr="00042D02" w:rsidDel="007544BE">
          <w:rPr>
            <w:b/>
            <w:bCs/>
          </w:rPr>
          <w:delText xml:space="preserve"> </w:delText>
        </w:r>
        <w:r w:rsidRPr="00042D02" w:rsidDel="007544BE">
          <w:rPr>
            <w:b/>
            <w:bCs/>
            <w:color w:val="FF0000"/>
          </w:rPr>
          <w:delText>ANY DEATH PENALT</w:delText>
        </w:r>
        <w:r w:rsidRPr="001C0791" w:rsidDel="007544BE">
          <w:rPr>
            <w:b/>
            <w:bCs/>
          </w:rPr>
          <w:delText>(</w:delText>
        </w:r>
        <w:r w:rsidDel="007544BE">
          <w:rPr>
            <w:b/>
            <w:bCs/>
            <w:color w:val="808080" w:themeColor="background1" w:themeShade="80"/>
          </w:rPr>
          <w:delText>IES</w:delText>
        </w:r>
        <w:r w:rsidRPr="001C0791" w:rsidDel="007544BE">
          <w:rPr>
            <w:b/>
            <w:bCs/>
          </w:rPr>
          <w:delText>, Y)</w:delText>
        </w:r>
        <w:r w:rsidRPr="00042D02" w:rsidDel="007544BE">
          <w:rPr>
            <w:b/>
            <w:bCs/>
          </w:rPr>
          <w:delText xml:space="preserve"> </w:delText>
        </w:r>
        <w:r w:rsidRPr="00042D02" w:rsidDel="007544BE">
          <w:rPr>
            <w:b/>
            <w:bCs/>
            <w:color w:val="0070C0"/>
          </w:rPr>
          <w:delText>TOWARDS</w:delText>
        </w:r>
        <w:r w:rsidRPr="00042D02" w:rsidDel="007544BE">
          <w:rPr>
            <w:b/>
            <w:bCs/>
          </w:rPr>
          <w:delText xml:space="preserve"> </w:delText>
        </w:r>
        <w:r w:rsidRPr="00042D02" w:rsidDel="007544BE">
          <w:rPr>
            <w:b/>
            <w:bCs/>
            <w:color w:val="FF0000"/>
          </w:rPr>
          <w:delText>ANY SELF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>;</w:delText>
        </w:r>
      </w:del>
    </w:p>
    <w:p w14:paraId="2FE85C60" w14:textId="5E77834C" w:rsidR="002B045D" w:rsidDel="007544BE" w:rsidRDefault="002B045D" w:rsidP="000160F4">
      <w:pPr>
        <w:ind w:left="720"/>
        <w:jc w:val="both"/>
        <w:rPr>
          <w:del w:id="216" w:author="Patrick McElhiney" w:date="2024-12-19T21:18:00Z" w16du:dateUtc="2024-12-20T02:18:00Z"/>
          <w:b/>
          <w:bCs/>
        </w:rPr>
      </w:pPr>
      <w:del w:id="217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SYSTEMATIC DEBAUCHERY</w:delText>
        </w:r>
        <w:r w:rsidR="007510B5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RPr="00042EF7" w:rsidDel="007544BE">
          <w:rPr>
            <w:b/>
            <w:bCs/>
            <w:color w:val="0070C0"/>
          </w:rPr>
          <w:delText>BY</w:delText>
        </w:r>
        <w:r w:rsidR="007510B5" w:rsidRPr="00042EF7" w:rsidDel="007544BE">
          <w:rPr>
            <w:b/>
            <w:bCs/>
          </w:rPr>
          <w:delText xml:space="preserve"> </w:delText>
        </w:r>
        <w:r w:rsidR="007510B5" w:rsidDel="007544BE">
          <w:rPr>
            <w:b/>
            <w:bCs/>
          </w:rPr>
          <w:delText xml:space="preserve">                                                                                                     </w:delText>
        </w:r>
        <w:r w:rsidR="007510B5" w:rsidRPr="00042EF7" w:rsidDel="007544BE">
          <w:rPr>
            <w:b/>
            <w:bCs/>
            <w:color w:val="FF0000"/>
          </w:rPr>
          <w:delText>ANY ARTIFICIAL INTELLIGENCE COMPUTING SYSTEM</w:delText>
        </w:r>
        <w:r w:rsidR="007510B5" w:rsidRPr="00042EF7" w:rsidDel="007544BE">
          <w:rPr>
            <w:b/>
            <w:bCs/>
          </w:rPr>
          <w:delText>;</w:delText>
        </w:r>
      </w:del>
    </w:p>
    <w:p w14:paraId="120B8D1B" w14:textId="3019DC63" w:rsidR="00083C05" w:rsidDel="007544BE" w:rsidRDefault="00083C05" w:rsidP="00366395">
      <w:pPr>
        <w:ind w:left="720"/>
        <w:jc w:val="both"/>
        <w:rPr>
          <w:del w:id="218" w:author="Patrick McElhiney" w:date="2024-12-19T21:18:00Z" w16du:dateUtc="2024-12-20T02:18:00Z"/>
          <w:b/>
          <w:bCs/>
          <w:color w:val="FF0000"/>
        </w:rPr>
      </w:pPr>
      <w:del w:id="219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SYSTEMATIC AUTOMATED MIND CONTROL SYSTEM</w:delText>
        </w:r>
        <w:r w:rsidRPr="00083C05" w:rsidDel="007544BE">
          <w:rPr>
            <w:b/>
            <w:bCs/>
          </w:rPr>
          <w:delText>(</w:delText>
        </w:r>
        <w:r w:rsidRPr="00083C05" w:rsidDel="007544BE">
          <w:rPr>
            <w:b/>
            <w:bCs/>
            <w:color w:val="808080" w:themeColor="background1" w:themeShade="80"/>
          </w:rPr>
          <w:delText>S</w:delText>
        </w:r>
        <w:r w:rsidRPr="00083C05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>;</w:delText>
        </w:r>
        <w:r w:rsidDel="007544BE">
          <w:rPr>
            <w:b/>
            <w:bCs/>
            <w:color w:val="FF0000"/>
          </w:rPr>
          <w:delText xml:space="preserve">                                                                                                                  </w:delText>
        </w:r>
      </w:del>
    </w:p>
    <w:p w14:paraId="3515C8FA" w14:textId="2BCDF337" w:rsidR="00366395" w:rsidDel="007544BE" w:rsidRDefault="00366395" w:rsidP="00366395">
      <w:pPr>
        <w:ind w:left="720"/>
        <w:jc w:val="both"/>
        <w:rPr>
          <w:del w:id="220" w:author="Patrick McElhiney" w:date="2024-12-19T21:18:00Z" w16du:dateUtc="2024-12-20T02:18:00Z"/>
          <w:b/>
          <w:bCs/>
        </w:rPr>
      </w:pPr>
      <w:del w:id="221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SYSTEMATIC AUTOMATED THRESHOLD  </w:delText>
        </w:r>
        <w:r w:rsidRPr="00DE3DE2" w:rsidDel="007544BE">
          <w:rPr>
            <w:b/>
            <w:bCs/>
          </w:rPr>
          <w:delText>[</w:delText>
        </w:r>
        <w:r w:rsidRPr="00DE3DE2" w:rsidDel="007544BE">
          <w:rPr>
            <w:b/>
            <w:bCs/>
            <w:color w:val="00B050"/>
          </w:rPr>
          <w:delText>LASER</w:delText>
        </w:r>
        <w:r w:rsidRPr="00DE3DE2" w:rsidDel="007544BE">
          <w:rPr>
            <w:b/>
            <w:bCs/>
          </w:rPr>
          <w:delText xml:space="preserve">, </w:delText>
        </w:r>
        <w:r w:rsidRPr="00DE3DE2" w:rsidDel="007544BE">
          <w:rPr>
            <w:b/>
            <w:bCs/>
            <w:color w:val="00B050"/>
          </w:rPr>
          <w:delText>MIND CONTROL</w:delText>
        </w:r>
        <w:r w:rsidRPr="00DE3DE2" w:rsidDel="007544BE">
          <w:rPr>
            <w:b/>
            <w:bCs/>
          </w:rPr>
          <w:delText xml:space="preserve">, </w:delText>
        </w:r>
        <w:r w:rsidRPr="00DE3DE2" w:rsidDel="007544BE">
          <w:rPr>
            <w:b/>
            <w:bCs/>
            <w:color w:val="00B050"/>
          </w:rPr>
          <w:delText>RADIO FREQUENCY</w:delText>
        </w:r>
        <w:r w:rsidRPr="00DE3DE2" w:rsidDel="007544BE">
          <w:rPr>
            <w:b/>
            <w:bCs/>
          </w:rPr>
          <w:delText>]</w:delText>
        </w:r>
        <w:r w:rsidDel="007544BE">
          <w:rPr>
            <w:b/>
            <w:bCs/>
            <w:color w:val="FF0000"/>
          </w:rPr>
          <w:delText xml:space="preserve">                                                                                                                  </w:delText>
        </w:r>
        <w:r w:rsidRPr="00DE3DE2" w:rsidDel="007544BE">
          <w:rPr>
            <w:b/>
            <w:bCs/>
          </w:rPr>
          <w:delText>[</w:delText>
        </w:r>
        <w:r w:rsidRPr="00366395" w:rsidDel="007544BE">
          <w:rPr>
            <w:b/>
            <w:bCs/>
            <w:color w:val="FF0000"/>
          </w:rPr>
          <w:delText>MENTAL HEALTH CONDITION</w:delText>
        </w:r>
        <w:r w:rsidDel="007544BE">
          <w:rPr>
            <w:b/>
            <w:bCs/>
          </w:rPr>
          <w:delText>(</w:delText>
        </w:r>
        <w:r w:rsidRPr="0036639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DE3DE2" w:rsidDel="007544BE">
          <w:rPr>
            <w:b/>
            <w:bCs/>
          </w:rPr>
          <w:delText xml:space="preserve">, </w:delText>
        </w:r>
        <w:r w:rsidRPr="00366395" w:rsidDel="007544BE">
          <w:rPr>
            <w:b/>
            <w:bCs/>
            <w:color w:val="FF0000"/>
          </w:rPr>
          <w:delText>SATELLITE WAR CRIME</w:delText>
        </w:r>
        <w:r w:rsidDel="007544BE">
          <w:rPr>
            <w:b/>
            <w:bCs/>
          </w:rPr>
          <w:delText>(</w:delText>
        </w:r>
        <w:r w:rsidRPr="0036639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DE3DE2" w:rsidDel="007544BE">
          <w:rPr>
            <w:b/>
            <w:bCs/>
          </w:rPr>
          <w:delText>]</w:delText>
        </w:r>
        <w:r w:rsidDel="007544BE">
          <w:rPr>
            <w:b/>
            <w:bCs/>
            <w:color w:val="FF0000"/>
          </w:rPr>
          <w:delText xml:space="preserve"> </w:delText>
        </w:r>
        <w:r w:rsidRPr="00366395" w:rsidDel="007544BE">
          <w:rPr>
            <w:b/>
            <w:bCs/>
            <w:color w:val="7030A0"/>
          </w:rPr>
          <w:delText>CAUSING</w:delText>
        </w:r>
        <w:r w:rsidRPr="0036639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SOFTWARE PROGRAM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           [</w:delText>
        </w:r>
        <w:r w:rsidRPr="00DE3DE2" w:rsidDel="007544BE">
          <w:rPr>
            <w:b/>
            <w:bCs/>
            <w:color w:val="7030A0"/>
          </w:rPr>
          <w:delText>TARGETING</w:delText>
        </w:r>
        <w:r w:rsidDel="007544BE">
          <w:rPr>
            <w:b/>
            <w:bCs/>
          </w:rPr>
          <w:delText xml:space="preserve"> [</w:delText>
        </w:r>
        <w:r w:rsidRPr="00DE3DE2" w:rsidDel="007544BE">
          <w:rPr>
            <w:b/>
            <w:bCs/>
            <w:color w:val="FF0000"/>
          </w:rPr>
          <w:delText>ANY CIVILIAN</w:delText>
        </w:r>
        <w:r w:rsidDel="007544BE">
          <w:rPr>
            <w:b/>
            <w:bCs/>
          </w:rPr>
          <w:delText>(</w:delText>
        </w:r>
        <w:r w:rsidRPr="00DE3DE2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DE3DE2" w:rsidDel="007544BE">
          <w:rPr>
            <w:b/>
            <w:bCs/>
            <w:color w:val="FF0000"/>
          </w:rPr>
          <w:delText>ANY PERSON</w:delText>
        </w:r>
        <w:r w:rsidDel="007544BE">
          <w:rPr>
            <w:b/>
            <w:bCs/>
          </w:rPr>
          <w:delText>(</w:delText>
        </w:r>
        <w:r w:rsidRPr="00DE3DE2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3DE2" w:rsidDel="007544BE">
          <w:rPr>
            <w:b/>
            <w:bCs/>
            <w:color w:val="7030A0"/>
          </w:rPr>
          <w:delText>TRYING</w:delText>
        </w:r>
        <w:r w:rsidDel="007544BE">
          <w:rPr>
            <w:b/>
            <w:bCs/>
          </w:rPr>
          <w:delText xml:space="preserve"> </w:delText>
        </w:r>
        <w:r w:rsidRPr="00DE3DE2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DE3DE2" w:rsidDel="007544BE">
          <w:rPr>
            <w:b/>
            <w:bCs/>
            <w:color w:val="7030A0"/>
          </w:rPr>
          <w:delText>FIX</w:delText>
        </w:r>
        <w:r w:rsidDel="007544BE">
          <w:rPr>
            <w:b/>
            <w:bCs/>
          </w:rPr>
          <w:delText>/</w:delText>
        </w:r>
        <w:r w:rsidRPr="00DE3DE2" w:rsidDel="007544BE">
          <w:rPr>
            <w:b/>
            <w:bCs/>
            <w:color w:val="7030A0"/>
          </w:rPr>
          <w:delText>REMOVE</w:delText>
        </w:r>
        <w:r w:rsidDel="007544BE">
          <w:rPr>
            <w:b/>
            <w:bCs/>
          </w:rPr>
          <w:delText xml:space="preserve"> </w:delText>
        </w:r>
        <w:r w:rsidRPr="00DE3DE2" w:rsidDel="007544BE">
          <w:rPr>
            <w:b/>
            <w:bCs/>
            <w:color w:val="FF0000"/>
          </w:rPr>
          <w:delText>THE SOFTWARE</w:delText>
        </w:r>
        <w:r w:rsidDel="007544BE">
          <w:rPr>
            <w:b/>
            <w:bCs/>
          </w:rPr>
          <w:delText>]]                [</w:delText>
        </w:r>
        <w:r w:rsidRPr="00366395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7030A0"/>
          </w:rPr>
          <w:delText>PROTECT</w:delText>
        </w:r>
        <w:r w:rsidDel="007544BE">
          <w:rPr>
            <w:b/>
            <w:bCs/>
          </w:rPr>
          <w:delText xml:space="preserve"> </w:delText>
        </w:r>
        <w:r w:rsidRPr="00366395" w:rsidDel="007544BE">
          <w:rPr>
            <w:b/>
            <w:bCs/>
            <w:color w:val="FF0000"/>
          </w:rPr>
          <w:delText>ANY POLITICIAN</w:delText>
        </w:r>
        <w:r w:rsidDel="007544BE">
          <w:rPr>
            <w:b/>
            <w:bCs/>
          </w:rPr>
          <w:delText>(</w:delText>
        </w:r>
        <w:r w:rsidRPr="0036639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)];  </w:delText>
        </w:r>
        <w:r w:rsidRPr="00DE3DE2" w:rsidDel="007544BE">
          <w:rPr>
            <w:color w:val="808080" w:themeColor="background1" w:themeShade="80"/>
          </w:rPr>
          <w:delText>//KIT MCKEE MAY HAVE THE SOFTWARE IN THE PENTAGON</w:delText>
        </w:r>
      </w:del>
    </w:p>
    <w:p w14:paraId="76096D4F" w14:textId="3D97C262" w:rsidR="00E669BF" w:rsidDel="007544BE" w:rsidRDefault="00E669BF" w:rsidP="00E669BF">
      <w:pPr>
        <w:ind w:left="720"/>
        <w:jc w:val="both"/>
        <w:rPr>
          <w:del w:id="222" w:author="Patrick McElhiney" w:date="2024-12-19T21:18:00Z" w16du:dateUtc="2024-12-20T02:18:00Z"/>
          <w:b/>
          <w:bCs/>
        </w:rPr>
      </w:pPr>
      <w:del w:id="223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SYSTEMATIC AUTOMATED THRESHOLD </w:delText>
        </w:r>
        <w:r w:rsidR="00366395" w:rsidDel="007544BE">
          <w:rPr>
            <w:b/>
            <w:bCs/>
            <w:color w:val="FF0000"/>
          </w:rPr>
          <w:delText xml:space="preserve"> </w:delText>
        </w:r>
        <w:r w:rsidR="00366395" w:rsidRPr="00366395" w:rsidDel="007544BE">
          <w:rPr>
            <w:b/>
            <w:bCs/>
          </w:rPr>
          <w:delText>[</w:delText>
        </w:r>
        <w:r w:rsidR="00366395" w:rsidRPr="00366395" w:rsidDel="007544BE">
          <w:rPr>
            <w:b/>
            <w:bCs/>
            <w:color w:val="00B050"/>
          </w:rPr>
          <w:delText>LASER</w:delText>
        </w:r>
        <w:r w:rsidR="00366395" w:rsidRPr="00366395" w:rsidDel="007544BE">
          <w:rPr>
            <w:b/>
            <w:bCs/>
          </w:rPr>
          <w:delText xml:space="preserve">, </w:delText>
        </w:r>
        <w:r w:rsidR="00366395" w:rsidRPr="00366395" w:rsidDel="007544BE">
          <w:rPr>
            <w:b/>
            <w:bCs/>
            <w:color w:val="00B050"/>
          </w:rPr>
          <w:delText>MIND CONTROL</w:delText>
        </w:r>
        <w:r w:rsidR="00366395" w:rsidRPr="00366395" w:rsidDel="007544BE">
          <w:rPr>
            <w:b/>
            <w:bCs/>
          </w:rPr>
          <w:delText xml:space="preserve">, </w:delText>
        </w:r>
        <w:r w:rsidR="00366395" w:rsidRPr="00366395" w:rsidDel="007544BE">
          <w:rPr>
            <w:b/>
            <w:bCs/>
            <w:color w:val="00B050"/>
          </w:rPr>
          <w:delText>RADIO FREQUENCY</w:delText>
        </w:r>
        <w:r w:rsidR="00366395" w:rsidRPr="00366395" w:rsidDel="007544BE">
          <w:rPr>
            <w:b/>
            <w:bCs/>
          </w:rPr>
          <w:delText>]</w:delText>
        </w:r>
        <w:r w:rsidR="00366395" w:rsidDel="007544BE">
          <w:rPr>
            <w:b/>
            <w:bCs/>
            <w:color w:val="FF0000"/>
          </w:rPr>
          <w:delText xml:space="preserve">                                                                                                                  </w:delText>
        </w:r>
        <w:r w:rsidR="00366395" w:rsidRPr="00366395" w:rsidDel="007544BE">
          <w:rPr>
            <w:b/>
            <w:bCs/>
          </w:rPr>
          <w:delText>[</w:delText>
        </w:r>
        <w:r w:rsidR="00366395" w:rsidRPr="00366395" w:rsidDel="007544BE">
          <w:rPr>
            <w:b/>
            <w:bCs/>
            <w:color w:val="7030A0"/>
          </w:rPr>
          <w:delText>DEATH PENALTY</w:delText>
        </w:r>
        <w:r w:rsidR="00366395" w:rsidRPr="00366395" w:rsidDel="007544BE">
          <w:rPr>
            <w:b/>
            <w:bCs/>
          </w:rPr>
          <w:delText>, [</w:delText>
        </w:r>
        <w:r w:rsidR="00366395" w:rsidRPr="00366395" w:rsidDel="007544BE">
          <w:rPr>
            <w:b/>
            <w:bCs/>
            <w:color w:val="00B050"/>
          </w:rPr>
          <w:delText>EX-JUDICIAL</w:delText>
        </w:r>
        <w:r w:rsidR="00366395" w:rsidRPr="00366395" w:rsidDel="007544BE">
          <w:rPr>
            <w:b/>
            <w:bCs/>
          </w:rPr>
          <w:delText xml:space="preserve">] </w:delText>
        </w:r>
        <w:r w:rsidR="00366395" w:rsidRPr="00366395" w:rsidDel="007544BE">
          <w:rPr>
            <w:b/>
            <w:bCs/>
            <w:color w:val="7030A0"/>
          </w:rPr>
          <w:delText>EXECUTION</w:delText>
        </w:r>
        <w:r w:rsidR="00366395" w:rsidRPr="00366395" w:rsidDel="007544BE">
          <w:rPr>
            <w:b/>
            <w:bCs/>
          </w:rPr>
          <w:delText xml:space="preserve">, </w:delText>
        </w:r>
        <w:r w:rsidRPr="00366395" w:rsidDel="007544BE">
          <w:rPr>
            <w:b/>
            <w:bCs/>
            <w:color w:val="7030A0"/>
          </w:rPr>
          <w:delText>GENOCIDE</w:delText>
        </w:r>
        <w:r w:rsidR="00366395" w:rsidRPr="00366395" w:rsidDel="007544BE">
          <w:rPr>
            <w:b/>
            <w:bCs/>
          </w:rPr>
          <w:delText>]</w:delText>
        </w:r>
        <w:r w:rsidDel="007544BE">
          <w:rPr>
            <w:b/>
            <w:bCs/>
            <w:color w:val="FF0000"/>
          </w:rPr>
          <w:delText xml:space="preserve"> SOFTWARE PROGRAM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="00366395" w:rsidDel="007544BE">
          <w:rPr>
            <w:b/>
            <w:bCs/>
          </w:rPr>
          <w:delText xml:space="preserve">           [</w:delText>
        </w:r>
        <w:r w:rsidR="00366395" w:rsidRPr="00366395" w:rsidDel="007544BE">
          <w:rPr>
            <w:b/>
            <w:bCs/>
            <w:color w:val="7030A0"/>
          </w:rPr>
          <w:delText>TARGETING</w:delText>
        </w:r>
        <w:r w:rsidR="00366395" w:rsidDel="007544BE">
          <w:rPr>
            <w:b/>
            <w:bCs/>
          </w:rPr>
          <w:delText xml:space="preserve"> [</w:delText>
        </w:r>
        <w:r w:rsidR="00366395" w:rsidRPr="00366395" w:rsidDel="007544BE">
          <w:rPr>
            <w:b/>
            <w:bCs/>
            <w:color w:val="FF0000"/>
          </w:rPr>
          <w:delText>ANY CIVILIAN</w:delText>
        </w:r>
        <w:r w:rsidR="00366395" w:rsidDel="007544BE">
          <w:rPr>
            <w:b/>
            <w:bCs/>
          </w:rPr>
          <w:delText>(</w:delText>
        </w:r>
        <w:r w:rsidR="00366395" w:rsidRPr="00366395" w:rsidDel="007544BE">
          <w:rPr>
            <w:b/>
            <w:bCs/>
            <w:color w:val="808080" w:themeColor="background1" w:themeShade="80"/>
          </w:rPr>
          <w:delText>S</w:delText>
        </w:r>
        <w:r w:rsidR="00366395" w:rsidDel="007544BE">
          <w:rPr>
            <w:b/>
            <w:bCs/>
          </w:rPr>
          <w:delText xml:space="preserve">), </w:delText>
        </w:r>
        <w:r w:rsidR="00366395" w:rsidRPr="00366395" w:rsidDel="007544BE">
          <w:rPr>
            <w:b/>
            <w:bCs/>
            <w:color w:val="FF0000"/>
          </w:rPr>
          <w:delText>ANY PERSON</w:delText>
        </w:r>
        <w:r w:rsidR="00366395" w:rsidDel="007544BE">
          <w:rPr>
            <w:b/>
            <w:bCs/>
          </w:rPr>
          <w:delText>(</w:delText>
        </w:r>
        <w:r w:rsidR="00366395" w:rsidRPr="00366395" w:rsidDel="007544BE">
          <w:rPr>
            <w:b/>
            <w:bCs/>
            <w:color w:val="808080" w:themeColor="background1" w:themeShade="80"/>
          </w:rPr>
          <w:delText>S</w:delText>
        </w:r>
        <w:r w:rsidR="00366395" w:rsidDel="007544BE">
          <w:rPr>
            <w:b/>
            <w:bCs/>
          </w:rPr>
          <w:delText xml:space="preserve">) </w:delText>
        </w:r>
        <w:r w:rsidR="00366395" w:rsidRPr="00366395" w:rsidDel="007544BE">
          <w:rPr>
            <w:b/>
            <w:bCs/>
            <w:color w:val="7030A0"/>
          </w:rPr>
          <w:delText>TRYING</w:delText>
        </w:r>
        <w:r w:rsidR="00366395" w:rsidDel="007544BE">
          <w:rPr>
            <w:b/>
            <w:bCs/>
          </w:rPr>
          <w:delText xml:space="preserve"> </w:delText>
        </w:r>
        <w:r w:rsidR="00366395" w:rsidRPr="00366395" w:rsidDel="007544BE">
          <w:rPr>
            <w:b/>
            <w:bCs/>
            <w:color w:val="0070C0"/>
          </w:rPr>
          <w:delText>TO</w:delText>
        </w:r>
        <w:r w:rsidR="00366395" w:rsidDel="007544BE">
          <w:rPr>
            <w:b/>
            <w:bCs/>
          </w:rPr>
          <w:delText xml:space="preserve"> </w:delText>
        </w:r>
        <w:r w:rsidR="00366395" w:rsidRPr="00366395" w:rsidDel="007544BE">
          <w:rPr>
            <w:b/>
            <w:bCs/>
            <w:color w:val="7030A0"/>
          </w:rPr>
          <w:delText>FIX</w:delText>
        </w:r>
        <w:r w:rsidR="00366395" w:rsidDel="007544BE">
          <w:rPr>
            <w:b/>
            <w:bCs/>
          </w:rPr>
          <w:delText>/</w:delText>
        </w:r>
        <w:r w:rsidR="00366395" w:rsidRPr="00366395" w:rsidDel="007544BE">
          <w:rPr>
            <w:b/>
            <w:bCs/>
            <w:color w:val="7030A0"/>
          </w:rPr>
          <w:delText>REMOVE</w:delText>
        </w:r>
        <w:r w:rsidR="00366395" w:rsidDel="007544BE">
          <w:rPr>
            <w:b/>
            <w:bCs/>
          </w:rPr>
          <w:delText xml:space="preserve"> </w:delText>
        </w:r>
        <w:r w:rsidR="00366395" w:rsidRPr="00366395" w:rsidDel="007544BE">
          <w:rPr>
            <w:b/>
            <w:bCs/>
            <w:color w:val="FF0000"/>
          </w:rPr>
          <w:delText>THE SOFTWARE</w:delText>
        </w:r>
        <w:r w:rsidR="00366395" w:rsidDel="007544BE">
          <w:rPr>
            <w:b/>
            <w:bCs/>
          </w:rPr>
          <w:delText>]]</w:delText>
        </w:r>
        <w:r w:rsidDel="007544BE">
          <w:rPr>
            <w:b/>
            <w:bCs/>
          </w:rPr>
          <w:delText>;</w:delText>
        </w:r>
        <w:r w:rsidR="00366395" w:rsidDel="007544BE">
          <w:rPr>
            <w:b/>
            <w:bCs/>
          </w:rPr>
          <w:delText xml:space="preserve">  </w:delText>
        </w:r>
        <w:r w:rsidR="00366395" w:rsidRPr="00366395" w:rsidDel="007544BE">
          <w:rPr>
            <w:color w:val="808080" w:themeColor="background1" w:themeShade="80"/>
          </w:rPr>
          <w:delText>//KIT MCKEE MAY HAVE THE SOFTWARE IN THE PENTAGON</w:delText>
        </w:r>
      </w:del>
    </w:p>
    <w:p w14:paraId="58D44C1F" w14:textId="0D82DC97" w:rsidR="009E754B" w:rsidDel="007544BE" w:rsidRDefault="009E754B" w:rsidP="009E754B">
      <w:pPr>
        <w:ind w:left="720"/>
        <w:jc w:val="both"/>
        <w:rPr>
          <w:del w:id="224" w:author="Patrick McElhiney" w:date="2024-12-19T21:18:00Z" w16du:dateUtc="2024-12-20T02:18:00Z"/>
          <w:b/>
          <w:bCs/>
        </w:rPr>
      </w:pPr>
      <w:del w:id="225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SYSTEMATIC IRRELEVANT DEBAUCHERY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ORCHESTRATED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DIRECTED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57595" w:rsidDel="007544BE">
          <w:rPr>
            <w:b/>
            <w:bCs/>
            <w:color w:val="7030A0"/>
          </w:rPr>
          <w:delText>COMMITTED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B0F0"/>
          </w:rPr>
          <w:delText>XO</w:delText>
        </w:r>
        <w:r w:rsidRPr="00046EAA" w:rsidDel="007544BE">
          <w:rPr>
            <w:b/>
            <w:bCs/>
            <w:color w:val="00B0F0"/>
          </w:rPr>
          <w:delText>R</w:delText>
        </w:r>
        <w:r w:rsidDel="007544BE">
          <w:rPr>
            <w:b/>
            <w:bCs/>
          </w:rPr>
          <w:delText xml:space="preserve"> </w:delText>
        </w:r>
        <w:r w:rsidRPr="00046EAA" w:rsidDel="007544BE">
          <w:rPr>
            <w:b/>
            <w:bCs/>
            <w:color w:val="7030A0"/>
          </w:rPr>
          <w:delText>CAUSED</w:delText>
        </w:r>
        <w:r w:rsidRPr="00042EF7" w:rsidDel="007544BE">
          <w:rPr>
            <w:b/>
            <w:bCs/>
          </w:rPr>
          <w:delText xml:space="preserve"> </w:delText>
        </w:r>
        <w:r w:rsidRPr="00042EF7" w:rsidDel="007544BE">
          <w:rPr>
            <w:b/>
            <w:bCs/>
            <w:color w:val="0070C0"/>
          </w:rPr>
          <w:delText>BY</w:delText>
        </w:r>
        <w:r w:rsidRPr="00042EF7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                                                   </w:delText>
        </w:r>
        <w:r w:rsidRPr="00042EF7" w:rsidDel="007544BE">
          <w:rPr>
            <w:b/>
            <w:bCs/>
            <w:color w:val="FF0000"/>
          </w:rPr>
          <w:delText>ANY ARTIFICIAL INTELLIGENCE COMPUTING SYSTEM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7030A0"/>
          </w:rPr>
          <w:delText>STUDY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E754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</w:delText>
        </w:r>
        <w:r w:rsidRPr="009E754B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7030A0"/>
          </w:rPr>
          <w:delText>DEVELOP</w:delText>
        </w:r>
        <w:r w:rsidDel="007544BE">
          <w:rPr>
            <w:b/>
            <w:bCs/>
          </w:rPr>
          <w:delText xml:space="preserve">                                                 </w:delText>
        </w:r>
        <w:r w:rsidRPr="009E754B" w:rsidDel="007544BE">
          <w:rPr>
            <w:b/>
            <w:bCs/>
            <w:color w:val="FF0000"/>
          </w:rPr>
          <w:delText>ANY FURTHER SOFTWARE ADVANCEMENT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7030A0"/>
          </w:rPr>
          <w:delText>UTILIZE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9E754B" w:rsidDel="007544BE">
          <w:rPr>
            <w:b/>
            <w:bCs/>
            <w:color w:val="00B050"/>
          </w:rPr>
          <w:delText>MILITARILY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B050"/>
          </w:rPr>
          <w:delText>CRIMINALLY</w:delText>
        </w:r>
        <w:r w:rsidDel="007544BE">
          <w:rPr>
            <w:b/>
            <w:bCs/>
          </w:rPr>
          <w:delText xml:space="preserve">, </w:delText>
        </w:r>
        <w:r w:rsidRPr="009E754B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DISPLACED CIVILIAN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7030A0"/>
          </w:rPr>
          <w:delText>CLASSIFIED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                            </w:delText>
        </w:r>
        <w:r w:rsidRPr="009E754B" w:rsidDel="007544BE">
          <w:rPr>
            <w:b/>
            <w:bCs/>
            <w:color w:val="FF0000"/>
          </w:rPr>
          <w:delText>ANY UNITED NATIONS REFUGEE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9E754B" w:rsidDel="007544BE">
          <w:rPr>
            <w:b/>
            <w:bCs/>
            <w:color w:val="7030A0"/>
          </w:rPr>
          <w:delText>DUE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70C0"/>
          </w:rPr>
          <w:delText>TO BEING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PRISONER</w:delText>
        </w:r>
        <w:r w:rsidDel="007544BE">
          <w:rPr>
            <w:b/>
            <w:bCs/>
          </w:rPr>
          <w:delText>(</w:delText>
        </w:r>
        <w:r w:rsidRPr="009E754B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E754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WAR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                                 </w:delText>
        </w:r>
        <w:r w:rsidRPr="009E754B" w:rsidDel="007544BE">
          <w:rPr>
            <w:b/>
            <w:bCs/>
            <w:color w:val="FF0000"/>
          </w:rPr>
          <w:delText>THEIR OWN COUNTRY</w:delText>
        </w:r>
        <w:r w:rsidDel="007544BE">
          <w:rPr>
            <w:b/>
            <w:bCs/>
          </w:rPr>
          <w:delText xml:space="preserve">, </w:delText>
        </w:r>
        <w:r w:rsidRPr="009E754B" w:rsidDel="007544BE">
          <w:rPr>
            <w:b/>
            <w:bCs/>
            <w:color w:val="0070C0"/>
          </w:rPr>
          <w:delText>SUCH AS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7030A0"/>
          </w:rPr>
          <w:delText>DUE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FF0000"/>
          </w:rPr>
          <w:delText>ANY FINANCIAL DISPLACEMENT</w:delText>
        </w:r>
        <w:r w:rsidDel="007544BE">
          <w:rPr>
            <w:b/>
            <w:bCs/>
          </w:rPr>
          <w:delText xml:space="preserve"> </w:delText>
        </w:r>
        <w:r w:rsidRPr="009E754B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9E754B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     </w:delText>
        </w:r>
        <w:r w:rsidRPr="009E754B" w:rsidDel="007544BE">
          <w:rPr>
            <w:b/>
            <w:bCs/>
            <w:color w:val="FF0000"/>
          </w:rPr>
          <w:delText>ANY UNFORSEEN UNNECESSARY FINANCIAL HARDSHIP</w:delText>
        </w:r>
        <w:r w:rsidDel="007544BE">
          <w:rPr>
            <w:b/>
            <w:bCs/>
          </w:rPr>
          <w:delText>;</w:delText>
        </w:r>
      </w:del>
    </w:p>
    <w:p w14:paraId="002C99F5" w14:textId="695F6EEF" w:rsidR="002B045D" w:rsidDel="007544BE" w:rsidRDefault="002B045D" w:rsidP="00BC7C51">
      <w:pPr>
        <w:ind w:left="720"/>
        <w:jc w:val="both"/>
        <w:rPr>
          <w:del w:id="226" w:author="Patrick McElhiney" w:date="2024-12-19T21:18:00Z" w16du:dateUtc="2024-12-20T02:18:00Z"/>
          <w:b/>
          <w:bCs/>
        </w:rPr>
      </w:pPr>
      <w:del w:id="227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SYSTEMATIC DEPRIVATION</w:delText>
        </w:r>
        <w:r w:rsidRPr="00371A8F" w:rsidDel="007544BE">
          <w:rPr>
            <w:b/>
            <w:bCs/>
          </w:rPr>
          <w:delText xml:space="preserve"> </w:delText>
        </w:r>
        <w:r w:rsidRPr="00371A8F" w:rsidDel="007544BE">
          <w:rPr>
            <w:b/>
            <w:bCs/>
            <w:color w:val="0070C0"/>
          </w:rPr>
          <w:delText>OF</w:delText>
        </w:r>
        <w:r w:rsidRPr="00371A8F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                    </w:delText>
        </w:r>
        <w:r w:rsidDel="007544BE">
          <w:rPr>
            <w:b/>
            <w:bCs/>
            <w:color w:val="FF0000"/>
          </w:rPr>
          <w:delText>ANY HUMANITARIAN RIGHTS</w:delText>
        </w:r>
        <w:r w:rsidRPr="0039735A"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FF0000"/>
          </w:rPr>
          <w:delText>THE PENTAGON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7030A0"/>
          </w:rPr>
          <w:delText>UTILIZING</w:delText>
        </w:r>
        <w:r w:rsidDel="007544BE">
          <w:rPr>
            <w:b/>
            <w:bCs/>
          </w:rPr>
          <w:delText xml:space="preserve">                                                           </w:delText>
        </w:r>
        <w:r w:rsidDel="007544BE">
          <w:rPr>
            <w:b/>
            <w:bCs/>
            <w:color w:val="FF0000"/>
          </w:rPr>
          <w:delText>ANY ARTIFICIAL INTELLIGENCE SOFTWARE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FF0000"/>
          </w:rPr>
          <w:delText>ANY SPACE WEAPONS</w:delText>
        </w:r>
        <w:r w:rsidDel="007544BE">
          <w:rPr>
            <w:b/>
            <w:bCs/>
          </w:rPr>
          <w:delText xml:space="preserve">, </w:delText>
        </w:r>
        <w:r w:rsidRPr="008728F0" w:rsidDel="007544BE">
          <w:rPr>
            <w:b/>
            <w:bCs/>
            <w:color w:val="7030A0"/>
          </w:rPr>
          <w:delText>INCLUDING</w:delText>
        </w:r>
        <w:r w:rsidDel="007544BE">
          <w:rPr>
            <w:b/>
            <w:bCs/>
          </w:rPr>
          <w:delText xml:space="preserve">                               </w:delText>
        </w:r>
        <w:r w:rsidRPr="008728F0" w:rsidDel="007544BE">
          <w:rPr>
            <w:b/>
            <w:bCs/>
            <w:color w:val="FF0000"/>
          </w:rPr>
          <w:delText>ANY WAR CRIMES SATELLITE</w:delText>
        </w:r>
        <w:r w:rsidDel="007544BE">
          <w:rPr>
            <w:b/>
            <w:bCs/>
          </w:rPr>
          <w:delText>(</w:delText>
        </w:r>
        <w:r w:rsidRPr="008728F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8728F0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8728F0" w:rsidDel="007544BE">
          <w:rPr>
            <w:b/>
            <w:bCs/>
            <w:color w:val="FF0000"/>
          </w:rPr>
          <w:delText>ANY MIND CONTROL SATELLITE</w:delText>
        </w:r>
        <w:r w:rsidDel="007544BE">
          <w:rPr>
            <w:b/>
            <w:bCs/>
          </w:rPr>
          <w:delText>(</w:delText>
        </w:r>
        <w:r w:rsidRPr="008728F0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A1AFFA1" w14:textId="0BD34A55" w:rsidR="002B045D" w:rsidDel="007544BE" w:rsidRDefault="002B045D" w:rsidP="00BC7C51">
      <w:pPr>
        <w:ind w:left="720"/>
        <w:jc w:val="both"/>
        <w:rPr>
          <w:del w:id="228" w:author="Patrick McElhiney" w:date="2024-12-19T21:18:00Z" w16du:dateUtc="2024-12-20T02:18:00Z"/>
          <w:b/>
          <w:bCs/>
        </w:rPr>
      </w:pPr>
      <w:del w:id="229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SYSTEMATIC DEPRIVATION</w:delText>
        </w:r>
        <w:r w:rsidRPr="00371A8F" w:rsidDel="007544BE">
          <w:rPr>
            <w:b/>
            <w:bCs/>
          </w:rPr>
          <w:delText xml:space="preserve"> </w:delText>
        </w:r>
        <w:r w:rsidRPr="00371A8F" w:rsidDel="007544BE">
          <w:rPr>
            <w:b/>
            <w:bCs/>
            <w:color w:val="0070C0"/>
          </w:rPr>
          <w:delText>OF</w:delText>
        </w:r>
        <w:r w:rsidRPr="00371A8F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                             </w:delText>
        </w:r>
        <w:r w:rsidDel="007544BE">
          <w:rPr>
            <w:b/>
            <w:bCs/>
            <w:color w:val="FF0000"/>
          </w:rPr>
          <w:delText>ANY LEGAL RIGHT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RPr="0039735A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Del="007544BE">
          <w:rPr>
            <w:b/>
            <w:bCs/>
            <w:color w:val="0070C0"/>
          </w:rPr>
          <w:delText xml:space="preserve"> </w:delText>
        </w:r>
        <w:r w:rsidDel="007544BE">
          <w:rPr>
            <w:b/>
            <w:bCs/>
            <w:color w:val="0070C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ARTIFICIAL INTELLIGENCE SOFTWARE</w:delText>
        </w:r>
        <w:r w:rsidDel="007544BE">
          <w:rPr>
            <w:b/>
            <w:bCs/>
          </w:rPr>
          <w:delText>;</w:delText>
        </w:r>
      </w:del>
    </w:p>
    <w:p w14:paraId="08CDA31A" w14:textId="18FBC2A7" w:rsidR="002B045D" w:rsidDel="007544BE" w:rsidRDefault="002B045D" w:rsidP="00BC7C51">
      <w:pPr>
        <w:ind w:left="720"/>
        <w:jc w:val="both"/>
        <w:rPr>
          <w:del w:id="230" w:author="Patrick McElhiney" w:date="2024-12-19T21:18:00Z" w16du:dateUtc="2024-12-20T02:18:00Z"/>
          <w:b/>
          <w:bCs/>
        </w:rPr>
      </w:pPr>
      <w:del w:id="231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SYSTEMIC SYSTEMATIC ORGANIZATIONAL CRIME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RPr="0039735A" w:rsidDel="007544BE">
          <w:rPr>
            <w:b/>
            <w:bCs/>
          </w:rPr>
          <w:delText xml:space="preserve"> </w:delText>
        </w:r>
        <w:r w:rsidRPr="0039735A" w:rsidDel="007544BE">
          <w:rPr>
            <w:b/>
            <w:bCs/>
            <w:color w:val="0070C0"/>
          </w:rPr>
          <w:delText>OF</w:delText>
        </w:r>
        <w:r w:rsidRPr="0039735A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 HATEFUL</w:delText>
        </w:r>
        <w:r w:rsidRPr="0039735A" w:rsidDel="007544BE">
          <w:rPr>
            <w:b/>
            <w:bCs/>
          </w:rPr>
          <w:delText xml:space="preserve"> </w:delText>
        </w:r>
        <w:r w:rsidRPr="0039735A" w:rsidDel="007544BE">
          <w:rPr>
            <w:b/>
            <w:bCs/>
            <w:color w:val="00B0F0"/>
          </w:rPr>
          <w:delText>OR</w:delText>
        </w:r>
        <w:r w:rsidRPr="0039735A" w:rsidDel="007544BE">
          <w:rPr>
            <w:b/>
            <w:bCs/>
          </w:rPr>
          <w:delText xml:space="preserve"> </w:delText>
        </w:r>
        <w:r w:rsidRPr="0039735A" w:rsidDel="007544BE">
          <w:rPr>
            <w:b/>
            <w:bCs/>
            <w:color w:val="0070C0"/>
          </w:rPr>
          <w:delText>OF</w:delText>
        </w:r>
        <w:r w:rsidRPr="0039735A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 DISTAIN NATURE</w:delText>
        </w:r>
        <w:r w:rsidDel="007544BE">
          <w:rPr>
            <w:b/>
            <w:bCs/>
          </w:rPr>
          <w:delText>;</w:delText>
        </w:r>
      </w:del>
    </w:p>
    <w:p w14:paraId="53F6D59D" w14:textId="63831203" w:rsidR="002B045D" w:rsidDel="007544BE" w:rsidRDefault="002B045D" w:rsidP="00206C54">
      <w:pPr>
        <w:ind w:left="720"/>
        <w:jc w:val="both"/>
        <w:rPr>
          <w:del w:id="232" w:author="Patrick McElhiney" w:date="2024-12-19T21:18:00Z" w16du:dateUtc="2024-12-20T02:18:00Z"/>
          <w:b/>
          <w:bCs/>
        </w:rPr>
      </w:pPr>
      <w:del w:id="233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TENNIS BALL</w:delText>
        </w:r>
        <w:r w:rsidDel="007544BE">
          <w:rPr>
            <w:b/>
            <w:bCs/>
          </w:rPr>
          <w:delText>(</w:delText>
        </w:r>
        <w:r w:rsidRPr="00EB0CCA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Del="007544BE">
          <w:rPr>
            <w:b/>
            <w:bCs/>
            <w:color w:val="FF0000"/>
          </w:rPr>
          <w:delText xml:space="preserve"> RATCHET</w:delText>
        </w:r>
        <w:r w:rsidDel="007544BE">
          <w:rPr>
            <w:b/>
            <w:bCs/>
          </w:rPr>
          <w:delText>(</w:delText>
        </w:r>
        <w:r w:rsidRPr="00F6681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A95AF47" w14:textId="3F892B07" w:rsidR="004D5297" w:rsidDel="007544BE" w:rsidRDefault="004D5297" w:rsidP="004D5297">
      <w:pPr>
        <w:ind w:left="720"/>
        <w:jc w:val="both"/>
        <w:rPr>
          <w:del w:id="234" w:author="Patrick McElhiney" w:date="2024-12-19T21:18:00Z" w16du:dateUtc="2024-12-20T02:18:00Z"/>
          <w:b/>
          <w:bCs/>
        </w:rPr>
      </w:pPr>
      <w:del w:id="235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USAGE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</w:delText>
        </w:r>
        <w:r w:rsidRPr="000C11E5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7030A0"/>
          </w:rPr>
          <w:delText>MAKE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PERSON</w:delText>
        </w:r>
        <w:r w:rsidDel="007544BE">
          <w:rPr>
            <w:b/>
            <w:bCs/>
          </w:rPr>
          <w:delText>(</w:delText>
        </w:r>
        <w:r w:rsidRPr="000C11E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4D5297" w:rsidDel="007544BE">
          <w:rPr>
            <w:b/>
            <w:bCs/>
            <w:color w:val="C00000"/>
          </w:rPr>
          <w:delText>NOT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7030A0"/>
          </w:rPr>
          <w:delText>THINK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0070C0"/>
          </w:rPr>
          <w:delText>ABOUT</w:delText>
        </w:r>
        <w:r w:rsidDel="007544BE">
          <w:rPr>
            <w:b/>
            <w:bCs/>
          </w:rPr>
          <w:delText xml:space="preserve">                                   </w:delText>
        </w:r>
        <w:r w:rsidRPr="004D5297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4D529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4D5297" w:rsidDel="007544BE">
          <w:rPr>
            <w:b/>
            <w:bCs/>
            <w:color w:val="0070C0"/>
          </w:rPr>
          <w:delText>THAT ARE BEING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FF0000"/>
          </w:rPr>
          <w:delText>THEMSELVES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FF0000"/>
          </w:rPr>
          <w:delText>ANY OTHER</w:delText>
        </w:r>
        <w:r w:rsidDel="007544BE">
          <w:rPr>
            <w:b/>
            <w:bCs/>
          </w:rPr>
          <w:delText>(</w:delText>
        </w:r>
        <w:r w:rsidRPr="004D529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4D5297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4D5297" w:rsidDel="007544BE">
          <w:rPr>
            <w:b/>
            <w:bCs/>
            <w:color w:val="FF0000"/>
          </w:rPr>
          <w:delText>ANY REAL TIME</w:delText>
        </w:r>
        <w:r w:rsidDel="007544BE">
          <w:rPr>
            <w:b/>
            <w:bCs/>
          </w:rPr>
          <w:delText>;</w:delText>
        </w:r>
      </w:del>
    </w:p>
    <w:p w14:paraId="3F6DD894" w14:textId="07889A37" w:rsidR="002B045D" w:rsidDel="007544BE" w:rsidRDefault="002B045D" w:rsidP="000C11E5">
      <w:pPr>
        <w:ind w:left="720"/>
        <w:jc w:val="both"/>
        <w:rPr>
          <w:del w:id="236" w:author="Patrick McElhiney" w:date="2024-12-19T21:18:00Z" w16du:dateUtc="2024-12-20T02:18:00Z"/>
          <w:b/>
          <w:bCs/>
        </w:rPr>
      </w:pPr>
      <w:del w:id="237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USAGE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</w:delText>
        </w:r>
        <w:r w:rsidRPr="000C11E5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7030A0"/>
          </w:rPr>
          <w:delText>OBSTRUCT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>ANY BUSINESS ACTIVITY</w:delText>
        </w:r>
        <w:r w:rsidDel="007544BE">
          <w:rPr>
            <w:b/>
            <w:bCs/>
          </w:rPr>
          <w:delText>(</w:delText>
        </w:r>
        <w:r w:rsidRPr="000C11E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310D9205" w14:textId="063D63D3" w:rsidR="006E7F85" w:rsidDel="007544BE" w:rsidRDefault="006E7F85" w:rsidP="006E7F85">
      <w:pPr>
        <w:ind w:left="720"/>
        <w:jc w:val="both"/>
        <w:rPr>
          <w:del w:id="238" w:author="Patrick McElhiney" w:date="2024-12-19T21:18:00Z" w16du:dateUtc="2024-12-20T02:18:00Z"/>
          <w:b/>
          <w:bCs/>
        </w:rPr>
      </w:pPr>
      <w:del w:id="239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USAGE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0C11E5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</w:delText>
        </w:r>
        <w:r w:rsidRPr="000C11E5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SURVEILLANCE</w:delText>
        </w:r>
        <w:r w:rsidRPr="000C11E5" w:rsidDel="007544BE">
          <w:rPr>
            <w:b/>
            <w:bCs/>
            <w:color w:val="FF0000"/>
          </w:rPr>
          <w:delText xml:space="preserve"> TECHNOLOGY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7030A0"/>
          </w:rPr>
          <w:delText>ORCHESTRATE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7030A0"/>
          </w:rPr>
          <w:delText>DIRECT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7030A0"/>
          </w:rPr>
          <w:delText>CAUSE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MIND CONTROL CRIME</w:delText>
        </w:r>
        <w:r w:rsidDel="007544BE">
          <w:rPr>
            <w:b/>
            <w:bCs/>
          </w:rPr>
          <w:delText>(</w:delText>
        </w:r>
        <w:r w:rsidRPr="000C11E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6E7F85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>/</w:delText>
        </w:r>
        <w:r w:rsidRPr="006E7F85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0C11E5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0C11E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6E7F85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                   </w:delText>
        </w:r>
        <w:r w:rsidRPr="006E7F85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6E7F85" w:rsidDel="007544BE">
          <w:rPr>
            <w:b/>
            <w:bCs/>
            <w:color w:val="FF0000"/>
          </w:rPr>
          <w:delText>ANY SPACE SATELLITE WEAPON</w:delText>
        </w:r>
        <w:r w:rsidDel="007544BE">
          <w:rPr>
            <w:b/>
            <w:bCs/>
          </w:rPr>
          <w:delText>(</w:delText>
        </w:r>
        <w:r w:rsidRPr="006E7F85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741A78DC" w14:textId="07C7C9DA" w:rsidR="002B045D" w:rsidDel="007544BE" w:rsidRDefault="002B045D" w:rsidP="00BC7C51">
      <w:pPr>
        <w:ind w:left="720"/>
        <w:jc w:val="both"/>
        <w:rPr>
          <w:del w:id="240" w:author="Patrick McElhiney" w:date="2024-12-19T21:18:00Z" w16du:dateUtc="2024-12-20T02:18:00Z"/>
          <w:b/>
          <w:bCs/>
        </w:rPr>
      </w:pPr>
      <w:del w:id="241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USE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RPr="00CD4500"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WAR CRIMES OFFICER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70C0"/>
          </w:rPr>
          <w:delText>TO</w:delText>
        </w:r>
        <w:r w:rsidRPr="00082B4C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</w:delText>
        </w:r>
        <w:r w:rsidRPr="00082B4C"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WAR CRIME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, </w:delText>
        </w:r>
        <w:r w:rsidRPr="00CD4500" w:rsidDel="007544BE">
          <w:rPr>
            <w:b/>
            <w:bCs/>
            <w:color w:val="0070C0"/>
          </w:rPr>
          <w:delText>SUCH AS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7030A0"/>
          </w:rPr>
          <w:delText>USING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EXCUSE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70C0"/>
          </w:rPr>
          <w:delText>SUCH AS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MEDICAL CONDITION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FOOD ALLERG</w:delText>
        </w:r>
        <w:r w:rsidRPr="001C0791" w:rsidDel="007544BE">
          <w:rPr>
            <w:b/>
            <w:bCs/>
          </w:rPr>
          <w:delText>(</w:delText>
        </w:r>
        <w:r w:rsidDel="007544BE">
          <w:rPr>
            <w:b/>
            <w:bCs/>
            <w:color w:val="808080" w:themeColor="background1" w:themeShade="80"/>
          </w:rPr>
          <w:delText>IES</w:delText>
        </w:r>
        <w:r w:rsidRPr="001C0791" w:rsidDel="007544BE">
          <w:rPr>
            <w:b/>
            <w:bCs/>
          </w:rPr>
          <w:delText>, Y)</w:delText>
        </w:r>
        <w:r w:rsidDel="007544BE">
          <w:rPr>
            <w:b/>
            <w:bCs/>
          </w:rPr>
          <w:delText xml:space="preserve"> </w:delText>
        </w:r>
        <w:r w:rsidRPr="00082B4C" w:rsidDel="007544BE">
          <w:rPr>
            <w:b/>
            <w:bCs/>
            <w:color w:val="0070C0"/>
          </w:rPr>
          <w:delText>AS</w:delText>
        </w:r>
        <w:r w:rsidRPr="00082B4C" w:rsidDel="007544BE">
          <w:rPr>
            <w:b/>
            <w:bCs/>
          </w:rPr>
          <w:delText xml:space="preserve"> </w:delText>
        </w:r>
        <w:r w:rsidRPr="00082B4C" w:rsidDel="007544BE">
          <w:rPr>
            <w:b/>
            <w:bCs/>
            <w:color w:val="FF0000"/>
          </w:rPr>
          <w:delText>ANY COVER-UP REASON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7030A0"/>
          </w:rPr>
          <w:delText>RESPONSIBLE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FF0000"/>
          </w:rPr>
          <w:delText>ANY WAR CRIME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CD4500" w:rsidDel="007544BE">
          <w:rPr>
            <w:b/>
            <w:bCs/>
            <w:color w:val="0070C0"/>
          </w:rPr>
          <w:delText>WITH</w:delText>
        </w:r>
        <w:r w:rsidDel="007544BE">
          <w:rPr>
            <w:b/>
            <w:bCs/>
          </w:rPr>
          <w:delText xml:space="preserve">                         </w:delText>
        </w:r>
        <w:r w:rsidRPr="00CD4500" w:rsidDel="007544BE">
          <w:rPr>
            <w:b/>
            <w:bCs/>
            <w:color w:val="FF0000"/>
          </w:rPr>
          <w:delText>ANY SATELLITE WEAPON</w:delText>
        </w:r>
        <w:r w:rsidRPr="00832A3B" w:rsidDel="007544BE">
          <w:rPr>
            <w:b/>
            <w:bCs/>
          </w:rPr>
          <w:delText>(</w:delText>
        </w:r>
        <w:r w:rsidRPr="00832A3B" w:rsidDel="007544BE">
          <w:rPr>
            <w:b/>
            <w:bCs/>
            <w:color w:val="808080" w:themeColor="background1" w:themeShade="80"/>
          </w:rPr>
          <w:delText>S</w:delText>
        </w:r>
        <w:r w:rsidRPr="00832A3B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>;</w:delText>
        </w:r>
      </w:del>
    </w:p>
    <w:p w14:paraId="369B7A9F" w14:textId="75316862" w:rsidR="002B045D" w:rsidDel="007544BE" w:rsidRDefault="002B045D" w:rsidP="00BC7C51">
      <w:pPr>
        <w:ind w:left="720"/>
        <w:jc w:val="both"/>
        <w:rPr>
          <w:del w:id="242" w:author="Patrick McElhiney" w:date="2024-12-19T21:18:00Z" w16du:dateUtc="2024-12-20T02:18:00Z"/>
          <w:b/>
          <w:bCs/>
        </w:rPr>
      </w:pPr>
      <w:del w:id="243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 CASE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FF0000"/>
          </w:rPr>
          <w:delText>ANY HATE CRIME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F2A3D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</w:delText>
        </w:r>
        <w:r w:rsidRPr="002F2A3D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2F2A3D" w:rsidDel="007544BE">
          <w:rPr>
            <w:b/>
            <w:bCs/>
            <w:color w:val="0070C0"/>
          </w:rPr>
          <w:delText xml:space="preserve"> </w:delText>
        </w:r>
        <w:r w:rsidRPr="002F2A3D" w:rsidDel="007544BE">
          <w:rPr>
            <w:b/>
            <w:bCs/>
            <w:color w:val="0070C0"/>
          </w:rPr>
          <w:delText>TOWARDS</w:delText>
        </w:r>
        <w:r w:rsidDel="007544BE">
          <w:rPr>
            <w:b/>
            <w:bCs/>
          </w:rPr>
          <w:delText xml:space="preserve"> </w:delText>
        </w:r>
        <w:r w:rsidRPr="002F2A3D" w:rsidDel="007544BE">
          <w:rPr>
            <w:b/>
            <w:bCs/>
            <w:color w:val="FF0000"/>
          </w:rPr>
          <w:delText>ANY INNOCENT CIVILIAN</w:delText>
        </w:r>
        <w:r w:rsidDel="007544BE">
          <w:rPr>
            <w:b/>
            <w:bCs/>
          </w:rPr>
          <w:delText>;</w:delText>
        </w:r>
      </w:del>
    </w:p>
    <w:p w14:paraId="05BBF26B" w14:textId="5CB10B7A" w:rsidR="002B045D" w:rsidDel="007544BE" w:rsidRDefault="002B045D" w:rsidP="00B62711">
      <w:pPr>
        <w:ind w:left="720"/>
        <w:jc w:val="both"/>
        <w:rPr>
          <w:del w:id="244" w:author="Patrick McElhiney" w:date="2024-12-19T21:18:00Z" w16du:dateUtc="2024-12-20T02:18:00Z"/>
          <w:b/>
          <w:bCs/>
        </w:rPr>
      </w:pPr>
      <w:del w:id="245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HATE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423C67" w:rsidDel="007544BE">
          <w:rPr>
            <w:b/>
            <w:bCs/>
            <w:color w:val="0070C0"/>
          </w:rPr>
          <w:delText xml:space="preserve"> </w:delText>
        </w:r>
        <w:r w:rsidRPr="00423C67" w:rsidDel="007544BE">
          <w:rPr>
            <w:b/>
            <w:bCs/>
            <w:color w:val="0070C0"/>
          </w:rPr>
          <w:delText>FROM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</w:delText>
        </w:r>
        <w:r w:rsidRPr="00423C67" w:rsidDel="007544BE">
          <w:rPr>
            <w:b/>
            <w:bCs/>
            <w:color w:val="FF0000"/>
          </w:rPr>
          <w:delText>ANY POLITIC</w:delText>
        </w:r>
        <w:r w:rsidDel="007544BE">
          <w:rPr>
            <w:b/>
            <w:bCs/>
            <w:color w:val="FF0000"/>
          </w:rPr>
          <w:delText>IAN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B62711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ANY MEMBER</w:delText>
        </w:r>
        <w:r w:rsidDel="007544BE">
          <w:rPr>
            <w:b/>
            <w:bCs/>
          </w:rPr>
          <w:delText>(</w:delText>
        </w:r>
        <w:r w:rsidRPr="00B6271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B62711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>;</w:delText>
        </w:r>
      </w:del>
    </w:p>
    <w:p w14:paraId="11B42527" w14:textId="4040E96C" w:rsidR="00A2162C" w:rsidDel="007544BE" w:rsidRDefault="00A2162C" w:rsidP="00A2162C">
      <w:pPr>
        <w:ind w:left="720"/>
        <w:jc w:val="both"/>
        <w:rPr>
          <w:del w:id="246" w:author="Patrick McElhiney" w:date="2024-12-19T21:18:00Z" w16du:dateUtc="2024-12-20T02:18:00Z"/>
          <w:b/>
          <w:bCs/>
        </w:rPr>
      </w:pPr>
      <w:bookmarkStart w:id="247" w:name="_Hlk172341325"/>
      <w:del w:id="24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BUSINESS</w:delText>
        </w:r>
        <w:r w:rsidDel="007544BE">
          <w:rPr>
            <w:b/>
            <w:bCs/>
          </w:rPr>
          <w:delText>(</w:delText>
        </w:r>
        <w:r w:rsidDel="007544BE">
          <w:rPr>
            <w:b/>
            <w:bCs/>
            <w:color w:val="808080" w:themeColor="background1" w:themeShade="80"/>
          </w:rPr>
          <w:delText>ES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0FAD71FE" w14:textId="63A8A599" w:rsidR="00A2162C" w:rsidDel="007544BE" w:rsidRDefault="00A2162C" w:rsidP="00A2162C">
      <w:pPr>
        <w:ind w:left="720"/>
        <w:jc w:val="both"/>
        <w:rPr>
          <w:del w:id="249" w:author="Patrick McElhiney" w:date="2024-12-19T21:18:00Z" w16du:dateUtc="2024-12-20T02:18:00Z"/>
          <w:b/>
          <w:bCs/>
        </w:rPr>
      </w:pPr>
      <w:del w:id="250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2162C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CHARACTER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A2162C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A2162C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70A25B39" w14:textId="33CBD38A" w:rsidR="00A2162C" w:rsidDel="007544BE" w:rsidRDefault="00A2162C" w:rsidP="00A2162C">
      <w:pPr>
        <w:ind w:left="720"/>
        <w:jc w:val="both"/>
        <w:rPr>
          <w:del w:id="251" w:author="Patrick McElhiney" w:date="2024-12-19T21:18:00Z" w16du:dateUtc="2024-12-20T02:18:00Z"/>
          <w:b/>
          <w:bCs/>
        </w:rPr>
      </w:pPr>
      <w:del w:id="252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COMPANY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2C8D7BD4" w14:textId="37D0E464" w:rsidR="00A2162C" w:rsidDel="007544BE" w:rsidRDefault="00A2162C" w:rsidP="00A2162C">
      <w:pPr>
        <w:ind w:left="720"/>
        <w:jc w:val="both"/>
        <w:rPr>
          <w:del w:id="253" w:author="Patrick McElhiney" w:date="2024-12-19T21:18:00Z" w16du:dateUtc="2024-12-20T02:18:00Z"/>
          <w:b/>
          <w:bCs/>
        </w:rPr>
      </w:pPr>
      <w:del w:id="254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CONTRACT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0FF6BAD6" w14:textId="6031C484" w:rsidR="00A2162C" w:rsidDel="007544BE" w:rsidRDefault="00A2162C" w:rsidP="00A2162C">
      <w:pPr>
        <w:ind w:left="720"/>
        <w:jc w:val="both"/>
        <w:rPr>
          <w:del w:id="255" w:author="Patrick McElhiney" w:date="2024-12-19T21:18:00Z" w16du:dateUtc="2024-12-20T02:18:00Z"/>
          <w:b/>
          <w:bCs/>
        </w:rPr>
      </w:pPr>
      <w:del w:id="256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COUPLE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55A61255" w14:textId="60C8FB4F" w:rsidR="00A2162C" w:rsidDel="007544BE" w:rsidRDefault="00A2162C" w:rsidP="00A2162C">
      <w:pPr>
        <w:ind w:left="720"/>
        <w:jc w:val="both"/>
        <w:rPr>
          <w:del w:id="257" w:author="Patrick McElhiney" w:date="2024-12-19T21:18:00Z" w16du:dateUtc="2024-12-20T02:18:00Z"/>
          <w:b/>
          <w:bCs/>
        </w:rPr>
      </w:pPr>
      <w:del w:id="25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FAMILY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1EB4F100" w14:textId="42CB342C" w:rsidR="00A2162C" w:rsidDel="007544BE" w:rsidRDefault="00A2162C" w:rsidP="00A2162C">
      <w:pPr>
        <w:ind w:left="720"/>
        <w:jc w:val="both"/>
        <w:rPr>
          <w:del w:id="259" w:author="Patrick McElhiney" w:date="2024-12-19T21:18:00Z" w16du:dateUtc="2024-12-20T02:18:00Z"/>
          <w:b/>
          <w:bCs/>
        </w:rPr>
      </w:pPr>
      <w:del w:id="260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MARRIAGE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5A6F49A4" w14:textId="3D46791E" w:rsidR="00A2162C" w:rsidDel="007544BE" w:rsidRDefault="00A2162C" w:rsidP="00A2162C">
      <w:pPr>
        <w:ind w:left="720"/>
        <w:jc w:val="both"/>
        <w:rPr>
          <w:del w:id="261" w:author="Patrick McElhiney" w:date="2024-12-19T21:18:00Z" w16du:dateUtc="2024-12-20T02:18:00Z"/>
          <w:b/>
          <w:bCs/>
        </w:rPr>
      </w:pPr>
      <w:del w:id="262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A2162C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PERSON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77CB47A8" w14:textId="40C2A89F" w:rsidR="00A2162C" w:rsidDel="007544BE" w:rsidRDefault="00A2162C" w:rsidP="00A2162C">
      <w:pPr>
        <w:ind w:left="720"/>
        <w:jc w:val="both"/>
        <w:rPr>
          <w:del w:id="263" w:author="Patrick McElhiney" w:date="2024-12-19T21:18:00Z" w16du:dateUtc="2024-12-20T02:18:00Z"/>
          <w:b/>
          <w:bCs/>
        </w:rPr>
      </w:pPr>
      <w:del w:id="264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SCHOOL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42DA5296" w14:textId="43F5EE0B" w:rsidR="00A2162C" w:rsidDel="007544BE" w:rsidRDefault="00A2162C" w:rsidP="00A2162C">
      <w:pPr>
        <w:ind w:left="720"/>
        <w:jc w:val="both"/>
        <w:rPr>
          <w:del w:id="265" w:author="Patrick McElhiney" w:date="2024-12-19T21:18:00Z" w16du:dateUtc="2024-12-20T02:18:00Z"/>
          <w:b/>
          <w:bCs/>
        </w:rPr>
      </w:pPr>
      <w:del w:id="266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926C2" w:rsidDel="007544BE">
          <w:rPr>
            <w:b/>
            <w:bCs/>
            <w:color w:val="7030A0"/>
          </w:rPr>
          <w:delText>DEFAMATION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           </w:delText>
        </w:r>
        <w:r w:rsidRPr="00423C67" w:rsidDel="007544BE">
          <w:rPr>
            <w:b/>
            <w:bCs/>
            <w:color w:val="FF0000"/>
          </w:rPr>
          <w:delText>ANY</w:delText>
        </w:r>
        <w:r w:rsidRPr="002926C2" w:rsidDel="007544BE">
          <w:rPr>
            <w:b/>
            <w:bCs/>
          </w:rPr>
          <w:delText>/</w:delText>
        </w:r>
        <w:r w:rsidDel="007544BE">
          <w:rPr>
            <w:b/>
            <w:bCs/>
            <w:color w:val="FF0000"/>
          </w:rPr>
          <w:delText>ALL</w:delText>
        </w:r>
        <w:r w:rsidRPr="00423C6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STUDENT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B62711" w:rsidDel="007544BE">
          <w:rPr>
            <w:b/>
            <w:bCs/>
            <w:color w:val="FF0000"/>
          </w:rPr>
          <w:delText>THE PUBLIC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2926C2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2926C2" w:rsidDel="007544BE">
          <w:rPr>
            <w:b/>
            <w:bCs/>
            <w:color w:val="00B050"/>
          </w:rPr>
          <w:delText>PRIVATE</w:delText>
        </w:r>
        <w:r w:rsidDel="007544BE">
          <w:rPr>
            <w:b/>
            <w:bCs/>
          </w:rPr>
          <w:delText>;</w:delText>
        </w:r>
      </w:del>
    </w:p>
    <w:p w14:paraId="164F9F62" w14:textId="00823E83" w:rsidR="002B045D" w:rsidDel="007544BE" w:rsidRDefault="002B045D" w:rsidP="00D54743">
      <w:pPr>
        <w:ind w:left="720"/>
        <w:jc w:val="both"/>
        <w:rPr>
          <w:del w:id="267" w:author="Patrick McElhiney" w:date="2024-12-19T21:18:00Z" w16du:dateUtc="2024-12-20T02:18:00Z"/>
          <w:b/>
          <w:bCs/>
        </w:rPr>
      </w:pPr>
      <w:del w:id="26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D54743" w:rsidDel="007544BE">
          <w:rPr>
            <w:b/>
            <w:bCs/>
            <w:color w:val="7030A0"/>
          </w:rPr>
          <w:delText xml:space="preserve"> 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USAGE</w:delText>
        </w:r>
        <w:r w:rsidDel="007544BE">
          <w:rPr>
            <w:b/>
            <w:bCs/>
          </w:rPr>
          <w:delText xml:space="preserve"> </w:delText>
        </w:r>
        <w:r w:rsidRPr="00D54743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54743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D54743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D54743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54743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>/</w:delText>
        </w:r>
        <w:r w:rsidRPr="00D54743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D54743" w:rsidDel="007544BE">
          <w:rPr>
            <w:b/>
            <w:bCs/>
            <w:color w:val="FF0000"/>
          </w:rPr>
          <w:delText>ANY MIND READING TECHNOLOGY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bookmarkEnd w:id="247"/>
    <w:p w14:paraId="07A22209" w14:textId="6C9A9D87" w:rsidR="002B045D" w:rsidDel="007544BE" w:rsidRDefault="002B045D" w:rsidP="00BC7C51">
      <w:pPr>
        <w:ind w:left="720"/>
        <w:jc w:val="both"/>
        <w:rPr>
          <w:del w:id="269" w:author="Patrick McElhiney" w:date="2024-12-19T21:18:00Z" w16du:dateUtc="2024-12-20T02:18:00Z"/>
          <w:b/>
          <w:bCs/>
        </w:rPr>
      </w:pPr>
      <w:del w:id="270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RPr="007232E1" w:rsidDel="007544BE">
          <w:rPr>
            <w:b/>
            <w:bCs/>
          </w:rPr>
          <w:delText>(</w:delText>
        </w:r>
        <w:r w:rsidRPr="007232E1" w:rsidDel="007544BE">
          <w:rPr>
            <w:b/>
            <w:bCs/>
            <w:color w:val="808080" w:themeColor="background1" w:themeShade="80"/>
          </w:rPr>
          <w:delText>S</w:delText>
        </w:r>
        <w:r w:rsidRPr="007232E1"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7232E1" w:rsidDel="007544BE">
          <w:rPr>
            <w:b/>
            <w:bCs/>
            <w:color w:val="7030A0"/>
          </w:rPr>
          <w:delText xml:space="preserve"> </w:delText>
        </w:r>
        <w:r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7232E1" w:rsidDel="007544BE">
          <w:rPr>
            <w:b/>
            <w:bCs/>
            <w:color w:val="FF0000"/>
          </w:rPr>
          <w:delText xml:space="preserve">ANY CRIMINAL </w:delText>
        </w:r>
        <w:r w:rsidDel="007544BE">
          <w:rPr>
            <w:b/>
            <w:bCs/>
            <w:color w:val="FF0000"/>
          </w:rPr>
          <w:delText>DEFENDANT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6D3205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="007510B5" w:rsidDel="007544BE">
          <w:rPr>
            <w:b/>
            <w:bCs/>
          </w:rPr>
          <w:delText xml:space="preserve">                                               </w:delText>
        </w:r>
        <w:r w:rsidRPr="006D3205" w:rsidDel="007544BE">
          <w:rPr>
            <w:b/>
            <w:bCs/>
            <w:color w:val="FF0000"/>
          </w:rPr>
          <w:delText>ANY CRIMINAL PLAINTIFF</w:delText>
        </w:r>
        <w:r w:rsidDel="007544BE">
          <w:rPr>
            <w:b/>
            <w:bCs/>
          </w:rPr>
          <w:delText>;</w:delText>
        </w:r>
      </w:del>
    </w:p>
    <w:p w14:paraId="720065EB" w14:textId="49CF4DCD" w:rsidR="002B045D" w:rsidDel="007544BE" w:rsidRDefault="002B045D" w:rsidP="00BC7C51">
      <w:pPr>
        <w:ind w:left="720"/>
        <w:jc w:val="both"/>
        <w:rPr>
          <w:del w:id="271" w:author="Patrick McElhiney" w:date="2024-12-19T21:18:00Z" w16du:dateUtc="2024-12-20T02:18:00Z"/>
          <w:b/>
          <w:bCs/>
        </w:rPr>
      </w:pPr>
      <w:del w:id="272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RPr="007232E1" w:rsidDel="007544BE">
          <w:rPr>
            <w:b/>
            <w:bCs/>
          </w:rPr>
          <w:delText>(</w:delText>
        </w:r>
        <w:r w:rsidRPr="007232E1" w:rsidDel="007544BE">
          <w:rPr>
            <w:b/>
            <w:bCs/>
            <w:color w:val="808080" w:themeColor="background1" w:themeShade="80"/>
          </w:rPr>
          <w:delText>S</w:delText>
        </w:r>
        <w:r w:rsidRPr="007232E1"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RPr="007232E1" w:rsidDel="007544BE">
          <w:rPr>
            <w:b/>
            <w:bCs/>
            <w:color w:val="7030A0"/>
          </w:rPr>
          <w:delText xml:space="preserve"> </w:delText>
        </w:r>
        <w:r w:rsidRPr="007232E1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7232E1" w:rsidDel="007544BE">
          <w:rPr>
            <w:b/>
            <w:bCs/>
            <w:color w:val="FF0000"/>
          </w:rPr>
          <w:delText>ANY CRIMINAL PURPOSE</w:delText>
        </w:r>
        <w:r w:rsidDel="007544BE">
          <w:rPr>
            <w:b/>
            <w:bCs/>
          </w:rPr>
          <w:delText>;</w:delText>
        </w:r>
      </w:del>
    </w:p>
    <w:p w14:paraId="1452E07C" w14:textId="7F2A11BD" w:rsidR="002B045D" w:rsidDel="007544BE" w:rsidRDefault="002B045D" w:rsidP="00680DC0">
      <w:pPr>
        <w:ind w:left="720"/>
        <w:jc w:val="both"/>
        <w:rPr>
          <w:del w:id="273" w:author="Patrick McElhiney" w:date="2024-12-19T21:18:00Z" w16du:dateUtc="2024-12-20T02:18:00Z"/>
          <w:b/>
          <w:bCs/>
        </w:rPr>
      </w:pPr>
      <w:del w:id="274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7510B5"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00B050"/>
          </w:rPr>
          <w:delText>OUT OF PREFERENCE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FF0000"/>
          </w:rPr>
          <w:delText>ANY POLITIC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423C67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7030A0"/>
          </w:rPr>
          <w:delText>ORIGINATING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0070C0"/>
          </w:rPr>
          <w:delText>FROM</w:delText>
        </w:r>
        <w:r w:rsidDel="007544BE">
          <w:rPr>
            <w:b/>
            <w:bCs/>
          </w:rPr>
          <w:delText xml:space="preserve"> </w:delText>
        </w:r>
        <w:r w:rsidRPr="00423C67" w:rsidDel="007544BE">
          <w:rPr>
            <w:b/>
            <w:bCs/>
            <w:color w:val="FF0000"/>
          </w:rPr>
          <w:delText>ANY POLITIC</w:delText>
        </w:r>
        <w:r w:rsidDel="007544BE">
          <w:rPr>
            <w:b/>
            <w:bCs/>
          </w:rPr>
          <w:delText>(</w:delText>
        </w:r>
        <w:r w:rsidRPr="00423C67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A7AAF1E" w14:textId="02FA2723" w:rsidR="002B045D" w:rsidDel="007544BE" w:rsidRDefault="002B045D" w:rsidP="001F622B">
      <w:pPr>
        <w:ind w:left="720"/>
        <w:jc w:val="both"/>
        <w:rPr>
          <w:del w:id="275" w:author="Patrick McElhiney" w:date="2024-12-19T21:18:00Z" w16du:dateUtc="2024-12-20T02:18:00Z"/>
          <w:b/>
          <w:bCs/>
        </w:rPr>
      </w:pPr>
      <w:del w:id="276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Pr="001522A9" w:rsidDel="007544BE">
          <w:rPr>
            <w:b/>
            <w:bCs/>
            <w:color w:val="0070C0"/>
          </w:rPr>
          <w:delText xml:space="preserve"> TO</w:delText>
        </w:r>
        <w:r w:rsidDel="007544BE">
          <w:rPr>
            <w:b/>
            <w:bCs/>
            <w:color w:val="0070C0"/>
          </w:rPr>
          <w:delText>WARDS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SCHOOLMATE</w:delText>
        </w:r>
        <w:r w:rsidDel="007544BE">
          <w:rPr>
            <w:b/>
            <w:bCs/>
          </w:rPr>
          <w:delText>(</w:delText>
        </w:r>
        <w:r w:rsidRPr="00257D3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91169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                       </w:delText>
        </w:r>
        <w:r w:rsidRPr="00991169" w:rsidDel="007544BE">
          <w:rPr>
            <w:b/>
            <w:bCs/>
            <w:color w:val="FF0000"/>
          </w:rPr>
          <w:delText>ANY THIRD PARTY</w:delText>
        </w:r>
        <w:r w:rsidDel="007544BE">
          <w:rPr>
            <w:b/>
            <w:bCs/>
          </w:rPr>
          <w:delText>;</w:delText>
        </w:r>
      </w:del>
    </w:p>
    <w:p w14:paraId="5F9CE2F8" w14:textId="67C30558" w:rsidR="002B045D" w:rsidDel="007544BE" w:rsidRDefault="002B045D" w:rsidP="00BC7C51">
      <w:pPr>
        <w:ind w:left="720"/>
        <w:jc w:val="both"/>
        <w:rPr>
          <w:del w:id="277" w:author="Patrick McElhiney" w:date="2024-12-19T21:18:00Z" w16du:dateUtc="2024-12-20T02:18:00Z"/>
          <w:b/>
          <w:bCs/>
        </w:rPr>
      </w:pPr>
      <w:del w:id="27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7030A0"/>
          </w:rPr>
          <w:delText>STOP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6D3205" w:rsidDel="007544BE">
          <w:rPr>
            <w:b/>
            <w:bCs/>
            <w:color w:val="7030A0"/>
          </w:rPr>
          <w:delText>PREVENT</w:delText>
        </w:r>
        <w:r w:rsidDel="007544BE">
          <w:rPr>
            <w:b/>
            <w:bCs/>
          </w:rPr>
          <w:delText xml:space="preserve">                        </w:delText>
        </w:r>
        <w:r w:rsidRPr="001522A9" w:rsidDel="007544BE">
          <w:rPr>
            <w:b/>
            <w:bCs/>
            <w:color w:val="FF0000"/>
          </w:rPr>
          <w:delText>ANY PAYMENT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>ANY PLAINTIFF</w:delText>
        </w:r>
        <w:r w:rsidRPr="001522A9" w:rsidDel="007544BE">
          <w:rPr>
            <w:b/>
            <w:bCs/>
          </w:rPr>
          <w:delText>;</w:delText>
        </w:r>
      </w:del>
    </w:p>
    <w:p w14:paraId="20BC3277" w14:textId="33C92E2F" w:rsidR="002B045D" w:rsidDel="007544BE" w:rsidRDefault="002B045D" w:rsidP="001F622B">
      <w:pPr>
        <w:ind w:left="720"/>
        <w:jc w:val="both"/>
        <w:rPr>
          <w:del w:id="279" w:author="Patrick McElhiney" w:date="2024-12-19T21:18:00Z" w16du:dateUtc="2024-12-20T02:18:00Z"/>
          <w:b/>
          <w:bCs/>
        </w:rPr>
      </w:pPr>
      <w:del w:id="280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1522A9" w:rsidDel="007544BE">
          <w:rPr>
            <w:b/>
            <w:bCs/>
            <w:color w:val="0070C0"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  <w:color w:val="0070C0"/>
          </w:rPr>
          <w:delText>WARDS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CLASSMATE</w:delText>
        </w:r>
        <w:r w:rsidDel="007544BE">
          <w:rPr>
            <w:b/>
            <w:bCs/>
          </w:rPr>
          <w:delText>(</w:delText>
        </w:r>
        <w:r w:rsidRPr="00257D3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="00411D5B" w:rsidDel="007544BE">
          <w:rPr>
            <w:b/>
            <w:bCs/>
          </w:rPr>
          <w:delText xml:space="preserve"> </w:delText>
        </w:r>
        <w:r w:rsidR="00411D5B" w:rsidRPr="00042EF7" w:rsidDel="007544BE">
          <w:rPr>
            <w:b/>
            <w:bCs/>
            <w:color w:val="0070C0"/>
          </w:rPr>
          <w:delText>OF</w:delText>
        </w:r>
        <w:r w:rsidR="00411D5B" w:rsidDel="007544BE">
          <w:rPr>
            <w:b/>
            <w:bCs/>
          </w:rPr>
          <w:delText xml:space="preserve">                            </w:delText>
        </w:r>
        <w:r w:rsidR="00411D5B" w:rsidRPr="00042EF7" w:rsidDel="007544BE">
          <w:rPr>
            <w:b/>
            <w:bCs/>
            <w:color w:val="FF0000"/>
          </w:rPr>
          <w:delText>ANY THIRD PARTY</w:delText>
        </w:r>
        <w:r w:rsidR="00411D5B" w:rsidDel="007544BE">
          <w:rPr>
            <w:b/>
            <w:bCs/>
          </w:rPr>
          <w:delText>(</w:delText>
        </w:r>
        <w:r w:rsidR="00411D5B" w:rsidRPr="00042EF7" w:rsidDel="007544BE">
          <w:rPr>
            <w:b/>
            <w:bCs/>
            <w:color w:val="808080" w:themeColor="background1" w:themeShade="80"/>
          </w:rPr>
          <w:delText>S</w:delText>
        </w:r>
        <w:r w:rsidR="00411D5B" w:rsidDel="007544BE">
          <w:rPr>
            <w:b/>
            <w:bCs/>
          </w:rPr>
          <w:delText>);</w:delText>
        </w:r>
      </w:del>
    </w:p>
    <w:p w14:paraId="6EE8C80F" w14:textId="139647DE" w:rsidR="002B045D" w:rsidDel="007544BE" w:rsidRDefault="002B045D" w:rsidP="001F622B">
      <w:pPr>
        <w:ind w:left="720"/>
        <w:jc w:val="both"/>
        <w:rPr>
          <w:del w:id="281" w:author="Patrick McElhiney" w:date="2024-12-19T21:18:00Z" w16du:dateUtc="2024-12-20T02:18:00Z"/>
          <w:b/>
          <w:bCs/>
        </w:rPr>
      </w:pPr>
      <w:del w:id="282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1522A9" w:rsidDel="007544BE">
          <w:rPr>
            <w:b/>
            <w:bCs/>
            <w:color w:val="0070C0"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  <w:color w:val="0070C0"/>
          </w:rPr>
          <w:delText>WARDS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COHORT</w:delText>
        </w:r>
        <w:r w:rsidDel="007544BE">
          <w:rPr>
            <w:b/>
            <w:bCs/>
          </w:rPr>
          <w:delText>(</w:delText>
        </w:r>
        <w:r w:rsidRPr="00257D3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="00411D5B" w:rsidDel="007544BE">
          <w:rPr>
            <w:b/>
            <w:bCs/>
          </w:rPr>
          <w:delText xml:space="preserve"> </w:delText>
        </w:r>
        <w:r w:rsidR="00411D5B" w:rsidRPr="00042EF7" w:rsidDel="007544BE">
          <w:rPr>
            <w:b/>
            <w:bCs/>
            <w:color w:val="0070C0"/>
          </w:rPr>
          <w:delText>OF</w:delText>
        </w:r>
        <w:r w:rsidR="00411D5B" w:rsidDel="007544BE">
          <w:rPr>
            <w:b/>
            <w:bCs/>
          </w:rPr>
          <w:delText xml:space="preserve">                                      </w:delText>
        </w:r>
        <w:r w:rsidR="00411D5B" w:rsidRPr="00042EF7" w:rsidDel="007544BE">
          <w:rPr>
            <w:b/>
            <w:bCs/>
            <w:color w:val="FF0000"/>
          </w:rPr>
          <w:delText>ANY THIRD PARTY</w:delText>
        </w:r>
        <w:r w:rsidR="00411D5B" w:rsidDel="007544BE">
          <w:rPr>
            <w:b/>
            <w:bCs/>
          </w:rPr>
          <w:delText>(</w:delText>
        </w:r>
        <w:r w:rsidR="00411D5B" w:rsidRPr="00042EF7" w:rsidDel="007544BE">
          <w:rPr>
            <w:b/>
            <w:bCs/>
            <w:color w:val="808080" w:themeColor="background1" w:themeShade="80"/>
          </w:rPr>
          <w:delText>S</w:delText>
        </w:r>
        <w:r w:rsidR="00411D5B" w:rsidDel="007544BE">
          <w:rPr>
            <w:b/>
            <w:bCs/>
          </w:rPr>
          <w:delText>);</w:delText>
        </w:r>
      </w:del>
    </w:p>
    <w:p w14:paraId="734FD691" w14:textId="6D51721E" w:rsidR="002B045D" w:rsidDel="007544BE" w:rsidRDefault="002B045D" w:rsidP="001F622B">
      <w:pPr>
        <w:ind w:left="720"/>
        <w:jc w:val="both"/>
        <w:rPr>
          <w:del w:id="283" w:author="Patrick McElhiney" w:date="2024-12-19T21:18:00Z" w16du:dateUtc="2024-12-20T02:18:00Z"/>
          <w:b/>
          <w:bCs/>
        </w:rPr>
      </w:pPr>
      <w:del w:id="284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1522A9" w:rsidDel="007544BE">
          <w:rPr>
            <w:b/>
            <w:bCs/>
            <w:color w:val="0070C0"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  <w:color w:val="0070C0"/>
          </w:rPr>
          <w:delText>WARDS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EMPLOYEE</w:delText>
        </w:r>
        <w:r w:rsidDel="007544BE">
          <w:rPr>
            <w:b/>
            <w:bCs/>
          </w:rPr>
          <w:delText>(</w:delText>
        </w:r>
        <w:r w:rsidRPr="00257D31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1F622B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</w:rPr>
          <w:delText xml:space="preserve">                              </w:delText>
        </w:r>
        <w:r w:rsidRPr="001F622B" w:rsidDel="007544BE">
          <w:rPr>
            <w:b/>
            <w:bCs/>
            <w:color w:val="FF0000"/>
          </w:rPr>
          <w:delText>ANY ORGANIZATION</w:delText>
        </w:r>
        <w:r w:rsidR="00411D5B" w:rsidDel="007544BE">
          <w:rPr>
            <w:b/>
            <w:bCs/>
          </w:rPr>
          <w:delText>(</w:delText>
        </w:r>
        <w:r w:rsidR="00411D5B" w:rsidRPr="00042EF7" w:rsidDel="007544BE">
          <w:rPr>
            <w:b/>
            <w:bCs/>
            <w:color w:val="808080" w:themeColor="background1" w:themeShade="80"/>
          </w:rPr>
          <w:delText>S</w:delText>
        </w:r>
        <w:r w:rsidR="00411D5B" w:rsidDel="007544BE">
          <w:rPr>
            <w:b/>
            <w:bCs/>
          </w:rPr>
          <w:delText>);</w:delText>
        </w:r>
      </w:del>
    </w:p>
    <w:p w14:paraId="58E760E6" w14:textId="153E75C0" w:rsidR="002B045D" w:rsidDel="007544BE" w:rsidRDefault="002B045D" w:rsidP="001F622B">
      <w:pPr>
        <w:ind w:left="720"/>
        <w:jc w:val="both"/>
        <w:rPr>
          <w:del w:id="285" w:author="Patrick McElhiney" w:date="2024-12-19T21:18:00Z" w16du:dateUtc="2024-12-20T02:18:00Z"/>
          <w:b/>
          <w:bCs/>
        </w:rPr>
      </w:pPr>
      <w:del w:id="286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 xml:space="preserve">WAR </w:delText>
        </w:r>
        <w:r w:rsidRPr="001C6771" w:rsidDel="007544BE">
          <w:rPr>
            <w:b/>
            <w:bCs/>
            <w:color w:val="FF0000"/>
          </w:rPr>
          <w:delText>CRIM</w:delText>
        </w:r>
        <w:r w:rsidDel="007544BE">
          <w:rPr>
            <w:b/>
            <w:bCs/>
            <w:color w:val="FF0000"/>
          </w:rPr>
          <w:delText>E</w:delText>
        </w:r>
        <w:r w:rsidRPr="00D337C3" w:rsidDel="007544BE">
          <w:rPr>
            <w:b/>
            <w:bCs/>
          </w:rPr>
          <w:delText>(</w:delText>
        </w:r>
        <w:r w:rsidRPr="00D337C3" w:rsidDel="007544BE">
          <w:rPr>
            <w:b/>
            <w:bCs/>
            <w:color w:val="808080" w:themeColor="background1" w:themeShade="80"/>
          </w:rPr>
          <w:delText>S</w:delText>
        </w:r>
        <w:r w:rsidRPr="00D337C3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ORCHESTRATED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DIRECTED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423C67" w:rsidDel="007544BE">
          <w:rPr>
            <w:b/>
            <w:bCs/>
            <w:color w:val="7030A0"/>
          </w:rPr>
          <w:delText>CONDUCTED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00B0F0"/>
          </w:rPr>
          <w:delText>XOR</w:delText>
        </w:r>
        <w:r w:rsidR="00411D5B" w:rsidDel="007544BE">
          <w:rPr>
            <w:b/>
            <w:bCs/>
          </w:rPr>
          <w:delText xml:space="preserve"> </w:delText>
        </w:r>
        <w:r w:rsidR="00411D5B" w:rsidRPr="00D57595" w:rsidDel="007544BE">
          <w:rPr>
            <w:b/>
            <w:bCs/>
            <w:color w:val="7030A0"/>
          </w:rPr>
          <w:delText>COMMITTED</w:delText>
        </w:r>
        <w:r w:rsidR="00411D5B" w:rsidDel="007544BE">
          <w:rPr>
            <w:b/>
            <w:bCs/>
          </w:rPr>
          <w:delText xml:space="preserve"> </w:delText>
        </w:r>
        <w:r w:rsidR="00411D5B" w:rsidDel="007544BE">
          <w:rPr>
            <w:b/>
            <w:bCs/>
            <w:color w:val="00B0F0"/>
          </w:rPr>
          <w:delText>XO</w:delText>
        </w:r>
        <w:r w:rsidR="00411D5B" w:rsidRPr="00046EAA" w:rsidDel="007544BE">
          <w:rPr>
            <w:b/>
            <w:bCs/>
            <w:color w:val="00B0F0"/>
          </w:rPr>
          <w:delText>R</w:delText>
        </w:r>
        <w:r w:rsidR="00411D5B" w:rsidDel="007544BE">
          <w:rPr>
            <w:b/>
            <w:bCs/>
          </w:rPr>
          <w:delText xml:space="preserve"> </w:delText>
        </w:r>
        <w:r w:rsidR="00411D5B" w:rsidRPr="00046EAA" w:rsidDel="007544BE">
          <w:rPr>
            <w:b/>
            <w:bCs/>
            <w:color w:val="7030A0"/>
          </w:rPr>
          <w:delText>CAUSED</w:delText>
        </w:r>
        <w:r w:rsidR="00411D5B" w:rsidRPr="001522A9" w:rsidDel="007544BE">
          <w:rPr>
            <w:b/>
            <w:bCs/>
            <w:color w:val="0070C0"/>
          </w:rPr>
          <w:delText xml:space="preserve"> </w:delText>
        </w:r>
        <w:r w:rsidRPr="001522A9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  <w:color w:val="0070C0"/>
          </w:rPr>
          <w:delText>WARDS</w:delText>
        </w:r>
        <w:r w:rsidDel="007544BE">
          <w:rPr>
            <w:b/>
            <w:bCs/>
          </w:rPr>
          <w:delText xml:space="preserve"> </w:delText>
        </w:r>
        <w:r w:rsidRPr="001522A9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FRIEND</w:delText>
        </w:r>
        <w:r w:rsidDel="007544BE">
          <w:rPr>
            <w:b/>
            <w:bCs/>
          </w:rPr>
          <w:delText>(</w:delText>
        </w:r>
        <w:r w:rsidRPr="001F622B" w:rsidDel="007544BE">
          <w:rPr>
            <w:b/>
            <w:bCs/>
            <w:color w:val="808080" w:themeColor="background1" w:themeShade="80"/>
          </w:rPr>
          <w:delText>S</w:delText>
        </w:r>
        <w:r w:rsidR="00411D5B" w:rsidDel="007544BE">
          <w:rPr>
            <w:b/>
            <w:bCs/>
          </w:rPr>
          <w:delText xml:space="preserve">) </w:delText>
        </w:r>
        <w:r w:rsidR="00411D5B" w:rsidRPr="00042EF7" w:rsidDel="007544BE">
          <w:rPr>
            <w:b/>
            <w:bCs/>
            <w:color w:val="0070C0"/>
          </w:rPr>
          <w:delText>OF</w:delText>
        </w:r>
        <w:r w:rsidR="00411D5B" w:rsidDel="007544BE">
          <w:rPr>
            <w:b/>
            <w:bCs/>
          </w:rPr>
          <w:delText xml:space="preserve">                                        </w:delText>
        </w:r>
        <w:r w:rsidR="00411D5B" w:rsidRPr="00042EF7" w:rsidDel="007544BE">
          <w:rPr>
            <w:b/>
            <w:bCs/>
            <w:color w:val="FF0000"/>
          </w:rPr>
          <w:delText>ANY THIRD PARTY</w:delText>
        </w:r>
        <w:r w:rsidR="00411D5B" w:rsidDel="007544BE">
          <w:rPr>
            <w:b/>
            <w:bCs/>
          </w:rPr>
          <w:delText>(</w:delText>
        </w:r>
        <w:r w:rsidR="00411D5B" w:rsidRPr="00042EF7" w:rsidDel="007544BE">
          <w:rPr>
            <w:b/>
            <w:bCs/>
            <w:color w:val="808080" w:themeColor="background1" w:themeShade="80"/>
          </w:rPr>
          <w:delText>S</w:delText>
        </w:r>
        <w:r w:rsidR="00411D5B" w:rsidDel="007544BE">
          <w:rPr>
            <w:b/>
            <w:bCs/>
          </w:rPr>
          <w:delText>);</w:delText>
        </w:r>
      </w:del>
    </w:p>
    <w:p w14:paraId="3F7D4ADF" w14:textId="5E5CFEED" w:rsidR="002B045D" w:rsidDel="007544BE" w:rsidRDefault="002B045D" w:rsidP="00BC7C51">
      <w:pPr>
        <w:ind w:left="720"/>
        <w:jc w:val="both"/>
        <w:rPr>
          <w:del w:id="287" w:author="Patrick McElhiney" w:date="2024-12-19T21:18:00Z" w16du:dateUtc="2024-12-20T02:18:00Z"/>
          <w:b/>
          <w:bCs/>
        </w:rPr>
      </w:pPr>
      <w:del w:id="28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RPr="007232E1" w:rsidDel="007544BE">
          <w:rPr>
            <w:b/>
            <w:bCs/>
          </w:rPr>
          <w:delText>(</w:delText>
        </w:r>
        <w:r w:rsidRPr="007232E1" w:rsidDel="007544BE">
          <w:rPr>
            <w:b/>
            <w:bCs/>
            <w:color w:val="808080" w:themeColor="background1" w:themeShade="80"/>
          </w:rPr>
          <w:delText>S</w:delText>
        </w:r>
        <w:r w:rsidRPr="007232E1" w:rsidDel="007544BE">
          <w:rPr>
            <w:b/>
            <w:bCs/>
          </w:rPr>
          <w:delText>)</w:delText>
        </w:r>
        <w:r w:rsidRPr="00155747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UNIT</w:delText>
        </w:r>
        <w:r w:rsidRPr="007232E1" w:rsidDel="007544BE">
          <w:rPr>
            <w:b/>
            <w:bCs/>
          </w:rPr>
          <w:delText>(</w:delText>
        </w:r>
        <w:r w:rsidRPr="007232E1" w:rsidDel="007544BE">
          <w:rPr>
            <w:b/>
            <w:bCs/>
            <w:color w:val="808080" w:themeColor="background1" w:themeShade="80"/>
          </w:rPr>
          <w:delText>S</w:delText>
        </w:r>
        <w:r w:rsidRPr="007232E1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THE PENTAGON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ORCHESTRATING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DIRECTING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CONDUCTING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COMMITTING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CAUSING</w:delText>
        </w:r>
        <w:r w:rsidDel="007544BE">
          <w:rPr>
            <w:b/>
            <w:bCs/>
          </w:rPr>
          <w:delText xml:space="preserve">             </w:delText>
        </w:r>
        <w:r w:rsidRPr="00991169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991169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44AE1564" w14:textId="3EA88748" w:rsidR="002B045D" w:rsidDel="007544BE" w:rsidRDefault="002B045D" w:rsidP="00BC7C51">
      <w:pPr>
        <w:ind w:left="720"/>
        <w:jc w:val="both"/>
        <w:rPr>
          <w:del w:id="289" w:author="Patrick McElhiney" w:date="2024-12-19T21:18:00Z" w16du:dateUtc="2024-12-20T02:18:00Z"/>
          <w:b/>
          <w:bCs/>
        </w:rPr>
      </w:pPr>
      <w:del w:id="290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WELFARE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HATE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Pr="009B5955" w:rsidDel="007544BE">
          <w:rPr>
            <w:b/>
            <w:bCs/>
          </w:rPr>
          <w:delText>/</w:delText>
        </w:r>
        <w:r w:rsidRPr="009B5955" w:rsidDel="007544BE">
          <w:rPr>
            <w:b/>
            <w:bCs/>
            <w:color w:val="00B0F0"/>
          </w:rPr>
          <w:delText>OR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          </w:delText>
        </w:r>
        <w:r w:rsidDel="007544BE">
          <w:rPr>
            <w:b/>
            <w:bCs/>
            <w:color w:val="FF0000"/>
          </w:rPr>
          <w:delText>ANY WAR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50"/>
          </w:rPr>
          <w:delText>INSTEAD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PAYING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QUALIFIED CANDIDATE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EMPLOYEE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CONTRACTOR</w:delText>
        </w:r>
        <w:r w:rsidDel="007544BE">
          <w:rPr>
            <w:b/>
            <w:bCs/>
          </w:rPr>
          <w:delText xml:space="preserve">, </w:delText>
        </w:r>
        <w:r w:rsidRPr="00991169" w:rsidDel="007544BE">
          <w:rPr>
            <w:b/>
            <w:bCs/>
            <w:color w:val="7030A0"/>
          </w:rPr>
          <w:delText>INCLUDING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WHEN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QUALIFIED CANDIDATE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70C0"/>
          </w:rPr>
          <w:delText>HAS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00B050"/>
          </w:rPr>
          <w:delText>ALREADY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7030A0"/>
          </w:rPr>
          <w:delText>COMPLETED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PROFESSIONAL WORK</w:delText>
        </w:r>
        <w:r w:rsidDel="007544BE">
          <w:rPr>
            <w:b/>
            <w:bCs/>
          </w:rPr>
          <w:delText>(</w:delText>
        </w:r>
        <w:r w:rsidRPr="00991169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991169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991169" w:rsidDel="007544BE">
          <w:rPr>
            <w:b/>
            <w:bCs/>
            <w:color w:val="FF0000"/>
          </w:rPr>
          <w:delText>ANY POTENTIAL EMPLOYER</w:delText>
        </w:r>
        <w:r w:rsidDel="007544BE">
          <w:rPr>
            <w:b/>
            <w:bCs/>
          </w:rPr>
          <w:delText>;</w:delText>
        </w:r>
      </w:del>
    </w:p>
    <w:p w14:paraId="65778900" w14:textId="2339A202" w:rsidR="002B045D" w:rsidDel="007544BE" w:rsidRDefault="002B045D" w:rsidP="00F96A67">
      <w:pPr>
        <w:ind w:left="720"/>
        <w:jc w:val="both"/>
        <w:rPr>
          <w:del w:id="291" w:author="Patrick McElhiney" w:date="2024-12-19T21:18:00Z" w16du:dateUtc="2024-12-20T02:18:00Z"/>
          <w:b/>
          <w:bCs/>
        </w:rPr>
      </w:pPr>
      <w:del w:id="292" w:author="Patrick McElhiney" w:date="2024-12-19T21:18:00Z" w16du:dateUtc="2024-12-20T02:18:00Z">
        <w:r w:rsidDel="007544BE">
          <w:rPr>
            <w:u w:val="single"/>
          </w:rPr>
          <w:delText>DEFENSIVE PREVENTION SECURITY SYSTEMS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>A</w:delText>
        </w:r>
        <w:r w:rsidDel="007544BE">
          <w:rPr>
            <w:b/>
            <w:bCs/>
            <w:color w:val="FF0000"/>
          </w:rPr>
          <w:delText>LL</w:delText>
        </w:r>
        <w:r w:rsidRPr="000851C6" w:rsidDel="007544BE">
          <w:rPr>
            <w:b/>
            <w:bCs/>
            <w:color w:val="FF0000"/>
          </w:rPr>
          <w:delText xml:space="preserve"> </w:delText>
        </w:r>
        <w:r w:rsidRPr="001C6771" w:rsidDel="007544BE">
          <w:rPr>
            <w:b/>
            <w:bCs/>
            <w:color w:val="FF0000"/>
          </w:rPr>
          <w:delText>D</w:delText>
        </w:r>
        <w:r w:rsidDel="007544BE">
          <w:rPr>
            <w:b/>
            <w:bCs/>
            <w:color w:val="FF0000"/>
          </w:rPr>
          <w:delText>EBAUCHERY</w:delText>
        </w:r>
        <w:r w:rsidDel="007544BE">
          <w:rPr>
            <w:b/>
            <w:bCs/>
          </w:rPr>
          <w:delText>;</w:delText>
        </w:r>
      </w:del>
    </w:p>
    <w:p w14:paraId="7454B28F" w14:textId="6CF81FF1" w:rsidR="00DE667C" w:rsidDel="007544BE" w:rsidRDefault="00DE667C" w:rsidP="00DE667C">
      <w:pPr>
        <w:ind w:left="720"/>
        <w:jc w:val="both"/>
        <w:rPr>
          <w:del w:id="293" w:author="Patrick McElhiney" w:date="2024-12-19T21:18:00Z" w16du:dateUtc="2024-12-20T02:18:00Z"/>
          <w:b/>
          <w:bCs/>
        </w:rPr>
      </w:pPr>
      <w:del w:id="294" w:author="Patrick McElhiney" w:date="2024-12-19T21:18:00Z" w16du:dateUtc="2024-12-20T02:18:00Z">
        <w:r w:rsidDel="007544BE">
          <w:rPr>
            <w:u w:val="single"/>
          </w:rPr>
          <w:delText>DEFENSIVE PREVENTION SECURITY SYSTEMS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>A</w:delText>
        </w:r>
        <w:r w:rsidDel="007544BE">
          <w:rPr>
            <w:b/>
            <w:bCs/>
            <w:color w:val="FF0000"/>
          </w:rPr>
          <w:delText>LL</w:delText>
        </w:r>
        <w:r w:rsidRPr="000851C6" w:rsidDel="007544BE">
          <w:rPr>
            <w:b/>
            <w:bCs/>
            <w:color w:val="FF0000"/>
          </w:rPr>
          <w:delText xml:space="preserve"> </w:delText>
        </w:r>
        <w:r w:rsidDel="007544BE">
          <w:rPr>
            <w:b/>
            <w:bCs/>
            <w:color w:val="FF0000"/>
          </w:rPr>
          <w:delText>EX-JUDICIAL EXECUTION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DE667C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  </w:delText>
        </w:r>
        <w:r w:rsidRPr="00DE667C" w:rsidDel="007544BE">
          <w:rPr>
            <w:b/>
            <w:bCs/>
            <w:color w:val="FF0000"/>
          </w:rPr>
          <w:delText>ANY ATTEMPTED EX-JUDICIAL EXECUTION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FORCE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FF0000"/>
          </w:rPr>
          <w:delText>ANY HOSPITALIZATION</w:delText>
        </w:r>
        <w:r w:rsidDel="007544BE">
          <w:rPr>
            <w:b/>
            <w:bCs/>
          </w:rPr>
          <w:delText xml:space="preserve">, </w:delText>
        </w:r>
        <w:r w:rsidRPr="00DE667C" w:rsidDel="007544BE">
          <w:rPr>
            <w:b/>
            <w:bCs/>
            <w:color w:val="7030A0"/>
          </w:rPr>
          <w:delText>INCLUDING</w:delText>
        </w:r>
        <w:r w:rsidDel="007544BE">
          <w:rPr>
            <w:b/>
            <w:bCs/>
          </w:rPr>
          <w:delText xml:space="preserve">                  </w:delText>
        </w:r>
        <w:r w:rsidRPr="00DE667C" w:rsidDel="007544BE">
          <w:rPr>
            <w:b/>
            <w:bCs/>
            <w:color w:val="FF0000"/>
          </w:rPr>
          <w:delText>ANY MENTAL HEALTH HOSPITALIZATION</w:delText>
        </w:r>
        <w:r w:rsidDel="007544BE">
          <w:rPr>
            <w:b/>
            <w:bCs/>
          </w:rPr>
          <w:delText>;</w:delText>
        </w:r>
      </w:del>
    </w:p>
    <w:p w14:paraId="35CF9F84" w14:textId="6EF394CB" w:rsidR="002B045D" w:rsidDel="007544BE" w:rsidRDefault="002B045D" w:rsidP="00261B83">
      <w:pPr>
        <w:ind w:left="720"/>
        <w:jc w:val="both"/>
        <w:rPr>
          <w:del w:id="295" w:author="Patrick McElhiney" w:date="2024-12-19T21:18:00Z" w16du:dateUtc="2024-12-20T02:18:00Z"/>
          <w:b/>
          <w:bCs/>
        </w:rPr>
      </w:pPr>
      <w:del w:id="29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CHEESEBURGER</w:delText>
        </w:r>
        <w:r w:rsidDel="007544BE">
          <w:rPr>
            <w:b/>
            <w:bCs/>
          </w:rPr>
          <w:delText>;</w:delText>
        </w:r>
      </w:del>
    </w:p>
    <w:p w14:paraId="79274E9C" w14:textId="2F3CD368" w:rsidR="002B045D" w:rsidDel="007544BE" w:rsidRDefault="002B045D" w:rsidP="00261B83">
      <w:pPr>
        <w:ind w:left="720"/>
        <w:jc w:val="both"/>
        <w:rPr>
          <w:del w:id="297" w:author="Patrick McElhiney" w:date="2024-12-19T21:18:00Z" w16du:dateUtc="2024-12-20T02:18:00Z"/>
          <w:b/>
          <w:bCs/>
        </w:rPr>
      </w:pPr>
      <w:del w:id="298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CLOUD FLARE</w:delText>
        </w:r>
        <w:r w:rsidDel="007544BE">
          <w:rPr>
            <w:b/>
            <w:bCs/>
          </w:rPr>
          <w:delText>;</w:delText>
        </w:r>
      </w:del>
    </w:p>
    <w:p w14:paraId="73FFB7B2" w14:textId="3E4C35F6" w:rsidR="002B045D" w:rsidDel="007544BE" w:rsidRDefault="002B045D" w:rsidP="00261B83">
      <w:pPr>
        <w:ind w:left="720"/>
        <w:jc w:val="both"/>
        <w:rPr>
          <w:del w:id="299" w:author="Patrick McElhiney" w:date="2024-12-19T21:18:00Z" w16du:dateUtc="2024-12-20T02:18:00Z"/>
          <w:b/>
          <w:bCs/>
        </w:rPr>
      </w:pPr>
      <w:del w:id="30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CLOUDFLARE</w:delText>
        </w:r>
        <w:r w:rsidDel="007544BE">
          <w:rPr>
            <w:b/>
            <w:bCs/>
          </w:rPr>
          <w:delText>;</w:delText>
        </w:r>
      </w:del>
    </w:p>
    <w:p w14:paraId="34371FC6" w14:textId="5662B0A9" w:rsidR="002B045D" w:rsidDel="007544BE" w:rsidRDefault="002B045D" w:rsidP="00261B83">
      <w:pPr>
        <w:ind w:left="720"/>
        <w:jc w:val="both"/>
        <w:rPr>
          <w:del w:id="301" w:author="Patrick McElhiney" w:date="2024-12-19T21:18:00Z" w16du:dateUtc="2024-12-20T02:18:00Z"/>
          <w:b/>
          <w:bCs/>
        </w:rPr>
      </w:pPr>
      <w:del w:id="30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FIELD TRAP</w:delText>
        </w:r>
        <w:r w:rsidDel="007544BE">
          <w:rPr>
            <w:b/>
            <w:bCs/>
          </w:rPr>
          <w:delText>;</w:delText>
        </w:r>
      </w:del>
    </w:p>
    <w:p w14:paraId="1C81F3DC" w14:textId="3704EB0F" w:rsidR="002B045D" w:rsidDel="007544BE" w:rsidRDefault="002B045D" w:rsidP="00261B83">
      <w:pPr>
        <w:ind w:left="720"/>
        <w:jc w:val="both"/>
        <w:rPr>
          <w:del w:id="303" w:author="Patrick McElhiney" w:date="2024-12-19T21:18:00Z" w16du:dateUtc="2024-12-20T02:18:00Z"/>
          <w:b/>
          <w:bCs/>
        </w:rPr>
      </w:pPr>
      <w:del w:id="304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GO SMOKE</w:delText>
        </w:r>
        <w:r w:rsidDel="007544BE">
          <w:rPr>
            <w:b/>
            <w:bCs/>
          </w:rPr>
          <w:delText>;</w:delText>
        </w:r>
      </w:del>
    </w:p>
    <w:p w14:paraId="407506EE" w14:textId="4B234ABE" w:rsidR="002B045D" w:rsidDel="007544BE" w:rsidRDefault="002B045D" w:rsidP="00261B83">
      <w:pPr>
        <w:ind w:left="720"/>
        <w:jc w:val="both"/>
        <w:rPr>
          <w:del w:id="305" w:author="Patrick McElhiney" w:date="2024-12-19T21:18:00Z" w16du:dateUtc="2024-12-20T02:18:00Z"/>
          <w:b/>
          <w:bCs/>
        </w:rPr>
      </w:pPr>
      <w:del w:id="30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HOODWINK</w:delText>
        </w:r>
        <w:r w:rsidDel="007544BE">
          <w:rPr>
            <w:b/>
            <w:bCs/>
          </w:rPr>
          <w:delText>;</w:delText>
        </w:r>
      </w:del>
    </w:p>
    <w:p w14:paraId="6497A14A" w14:textId="53611435" w:rsidR="002B045D" w:rsidDel="007544BE" w:rsidRDefault="002B045D" w:rsidP="00261B83">
      <w:pPr>
        <w:ind w:left="720"/>
        <w:jc w:val="both"/>
        <w:rPr>
          <w:del w:id="307" w:author="Patrick McElhiney" w:date="2024-12-19T21:18:00Z" w16du:dateUtc="2024-12-20T02:18:00Z"/>
          <w:b/>
          <w:bCs/>
        </w:rPr>
      </w:pPr>
      <w:del w:id="308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BURST</w:delText>
        </w:r>
        <w:r w:rsidDel="007544BE">
          <w:rPr>
            <w:b/>
            <w:bCs/>
          </w:rPr>
          <w:delText>;</w:delText>
        </w:r>
      </w:del>
    </w:p>
    <w:p w14:paraId="28138301" w14:textId="438614BE" w:rsidR="002B045D" w:rsidDel="007544BE" w:rsidRDefault="002B045D" w:rsidP="00261B83">
      <w:pPr>
        <w:ind w:left="720"/>
        <w:jc w:val="both"/>
        <w:rPr>
          <w:del w:id="309" w:author="Patrick McElhiney" w:date="2024-12-19T21:18:00Z" w16du:dateUtc="2024-12-20T02:18:00Z"/>
          <w:b/>
          <w:bCs/>
        </w:rPr>
      </w:pPr>
      <w:del w:id="31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ENVELOPE</w:delText>
        </w:r>
        <w:r w:rsidDel="007544BE">
          <w:rPr>
            <w:b/>
            <w:bCs/>
          </w:rPr>
          <w:delText>;</w:delText>
        </w:r>
      </w:del>
    </w:p>
    <w:p w14:paraId="0F957F27" w14:textId="7DFC0FA7" w:rsidR="002B045D" w:rsidDel="007544BE" w:rsidRDefault="002B045D" w:rsidP="00261B83">
      <w:pPr>
        <w:ind w:left="720"/>
        <w:jc w:val="both"/>
        <w:rPr>
          <w:del w:id="311" w:author="Patrick McElhiney" w:date="2024-12-19T21:18:00Z" w16du:dateUtc="2024-12-20T02:18:00Z"/>
          <w:b/>
          <w:bCs/>
        </w:rPr>
      </w:pPr>
      <w:del w:id="31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RINGSIDE BURST</w:delText>
        </w:r>
        <w:r w:rsidDel="007544BE">
          <w:rPr>
            <w:b/>
            <w:bCs/>
          </w:rPr>
          <w:delText>;</w:delText>
        </w:r>
      </w:del>
    </w:p>
    <w:p w14:paraId="753BC113" w14:textId="53813FC5" w:rsidR="002B045D" w:rsidDel="007544BE" w:rsidRDefault="002B045D" w:rsidP="00261B83">
      <w:pPr>
        <w:ind w:left="720"/>
        <w:jc w:val="both"/>
        <w:rPr>
          <w:del w:id="313" w:author="Patrick McElhiney" w:date="2024-12-19T21:18:00Z" w16du:dateUtc="2024-12-20T02:18:00Z"/>
          <w:b/>
          <w:bCs/>
        </w:rPr>
      </w:pPr>
      <w:del w:id="314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TARGET</w:delText>
        </w:r>
        <w:r w:rsidDel="007544BE">
          <w:rPr>
            <w:b/>
            <w:bCs/>
          </w:rPr>
          <w:delText>;</w:delText>
        </w:r>
      </w:del>
    </w:p>
    <w:p w14:paraId="106AE1CD" w14:textId="01906FB5" w:rsidR="002B045D" w:rsidDel="007544BE" w:rsidRDefault="002B045D" w:rsidP="00261B83">
      <w:pPr>
        <w:ind w:left="720"/>
        <w:jc w:val="both"/>
        <w:rPr>
          <w:del w:id="315" w:author="Patrick McElhiney" w:date="2024-12-19T21:18:00Z" w16du:dateUtc="2024-12-20T02:18:00Z"/>
          <w:b/>
          <w:bCs/>
        </w:rPr>
      </w:pPr>
      <w:del w:id="31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LASER WIRES</w:delText>
        </w:r>
        <w:r w:rsidDel="007544BE">
          <w:rPr>
            <w:b/>
            <w:bCs/>
          </w:rPr>
          <w:delText>;</w:delText>
        </w:r>
      </w:del>
    </w:p>
    <w:p w14:paraId="6F653E86" w14:textId="2FC93667" w:rsidR="002B045D" w:rsidDel="007544BE" w:rsidRDefault="002B045D" w:rsidP="00261B83">
      <w:pPr>
        <w:ind w:left="720"/>
        <w:jc w:val="both"/>
        <w:rPr>
          <w:del w:id="317" w:author="Patrick McElhiney" w:date="2024-12-19T21:18:00Z" w16du:dateUtc="2024-12-20T02:18:00Z"/>
          <w:b/>
          <w:bCs/>
        </w:rPr>
      </w:pPr>
      <w:del w:id="318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LASSO</w:delText>
        </w:r>
        <w:r w:rsidDel="007544BE">
          <w:rPr>
            <w:b/>
            <w:bCs/>
          </w:rPr>
          <w:delText>;</w:delText>
        </w:r>
      </w:del>
    </w:p>
    <w:p w14:paraId="1A1C9EB5" w14:textId="5B470420" w:rsidR="002B045D" w:rsidDel="007544BE" w:rsidRDefault="002B045D" w:rsidP="00261B83">
      <w:pPr>
        <w:ind w:left="720"/>
        <w:jc w:val="both"/>
        <w:rPr>
          <w:del w:id="319" w:author="Patrick McElhiney" w:date="2024-12-19T21:18:00Z" w16du:dateUtc="2024-12-20T02:18:00Z"/>
          <w:b/>
          <w:bCs/>
        </w:rPr>
      </w:pPr>
      <w:del w:id="32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LIGHTNING ROD</w:delText>
        </w:r>
        <w:r w:rsidDel="007544BE">
          <w:rPr>
            <w:b/>
            <w:bCs/>
          </w:rPr>
          <w:delText>;</w:delText>
        </w:r>
      </w:del>
    </w:p>
    <w:p w14:paraId="57013B54" w14:textId="04ED6B73" w:rsidR="002B045D" w:rsidDel="007544BE" w:rsidRDefault="002B045D" w:rsidP="00261B83">
      <w:pPr>
        <w:ind w:left="720"/>
        <w:jc w:val="both"/>
        <w:rPr>
          <w:del w:id="321" w:author="Patrick McElhiney" w:date="2024-12-19T21:18:00Z" w16du:dateUtc="2024-12-20T02:18:00Z"/>
          <w:b/>
          <w:bCs/>
        </w:rPr>
      </w:pPr>
      <w:del w:id="32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MALIBU RUM</w:delText>
        </w:r>
        <w:r w:rsidDel="007544BE">
          <w:rPr>
            <w:b/>
            <w:bCs/>
          </w:rPr>
          <w:delText>;</w:delText>
        </w:r>
      </w:del>
    </w:p>
    <w:p w14:paraId="654DDA7B" w14:textId="45748811" w:rsidR="002B045D" w:rsidDel="007544BE" w:rsidRDefault="002B045D" w:rsidP="00F9453B">
      <w:pPr>
        <w:ind w:left="720"/>
        <w:jc w:val="both"/>
        <w:rPr>
          <w:del w:id="323" w:author="Patrick McElhiney" w:date="2024-12-19T21:18:00Z" w16du:dateUtc="2024-12-20T02:18:00Z"/>
          <w:b/>
          <w:bCs/>
        </w:rPr>
      </w:pPr>
      <w:del w:id="324" w:author="Patrick McElhiney" w:date="2024-12-19T21:18:00Z" w16du:dateUtc="2024-12-20T02:18:00Z">
        <w:r w:rsidRPr="00042EF7" w:rsidDel="007544BE">
          <w:rPr>
            <w:highlight w:val="yellow"/>
            <w:u w:val="single"/>
          </w:rPr>
          <w:delText>PREVENTION SECURITY SYSTEM:</w:delText>
        </w:r>
        <w:r w:rsidRPr="00042EF7" w:rsidDel="007544BE">
          <w:rPr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POWER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OF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ATTORNEY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ORCHESTRATED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DIRECTED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CONDUCTED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COMMITTED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CAUSED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THROUGH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USAGE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UTILIZATION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OF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MIND CONTROL TECHNOLOGY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WITH</w:delText>
        </w:r>
        <w:r w:rsidRPr="00042EF7" w:rsidDel="007544BE">
          <w:rPr>
            <w:b/>
            <w:bCs/>
            <w:highlight w:val="yellow"/>
          </w:rPr>
          <w:delText xml:space="preserve">            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                 </w:delText>
        </w:r>
        <w:r w:rsidRPr="00042EF7" w:rsidDel="007544BE">
          <w:rPr>
            <w:b/>
            <w:bCs/>
            <w:highlight w:val="yellow"/>
          </w:rPr>
          <w:delText xml:space="preserve">  </w:delText>
        </w:r>
        <w:r w:rsidRPr="00042EF7" w:rsidDel="007544BE">
          <w:rPr>
            <w:b/>
            <w:bCs/>
            <w:color w:val="FF0000"/>
            <w:highlight w:val="yellow"/>
          </w:rPr>
          <w:delText>ANY MIND READING TECHNOLOGY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BY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THE PENTAGON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THE SECRET SERVICE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TO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ORCHESTRATE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DIRECT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CONDUCT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COMMIT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00B0F0"/>
            <w:highlight w:val="yellow"/>
          </w:rPr>
          <w:delText>XOR</w:delText>
        </w:r>
        <w:r w:rsidR="00411D5B" w:rsidRPr="00042EF7" w:rsidDel="007544BE">
          <w:rPr>
            <w:b/>
            <w:bCs/>
            <w:highlight w:val="yellow"/>
          </w:rPr>
          <w:delText xml:space="preserve"> </w:delText>
        </w:r>
        <w:r w:rsidR="00411D5B" w:rsidRPr="00042EF7" w:rsidDel="007544BE">
          <w:rPr>
            <w:b/>
            <w:bCs/>
            <w:color w:val="7030A0"/>
            <w:highlight w:val="yellow"/>
          </w:rPr>
          <w:delText>CAUSE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WAR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70C0"/>
            <w:highlight w:val="yellow"/>
          </w:rPr>
          <w:delText>TOWARD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FF0000"/>
            <w:highlight w:val="yellow"/>
          </w:rPr>
          <w:delText>ANY VICTIM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OF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POWER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0070C0"/>
            <w:highlight w:val="yellow"/>
          </w:rPr>
          <w:delText>OF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ATTORNEY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PRESIDENTIAL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SECRET SERVICE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MEDIA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PRIVACY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ORGANIZATIONAL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INTELLIGENCE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LABOR LAW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          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DEFENSE DEPARTMENT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LEGAL DEFENSE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JUSTICE DEPARTMENT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="00411D5B" w:rsidDel="007544BE">
          <w:rPr>
            <w:b/>
            <w:bCs/>
            <w:highlight w:val="yellow"/>
          </w:rPr>
          <w:delText xml:space="preserve">                                                                                                                             </w:delText>
        </w:r>
        <w:r w:rsidRPr="00042EF7" w:rsidDel="007544BE">
          <w:rPr>
            <w:b/>
            <w:bCs/>
            <w:color w:val="FF0000"/>
            <w:highlight w:val="yellow"/>
          </w:rPr>
          <w:delText>ANY DEPARTMENT OF HOMELAND SECURITY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 xml:space="preserve">) </w:delText>
        </w:r>
        <w:r w:rsidRPr="00042EF7" w:rsidDel="007544BE">
          <w:rPr>
            <w:b/>
            <w:bCs/>
            <w:color w:val="00B0F0"/>
            <w:highlight w:val="yellow"/>
          </w:rPr>
          <w:delText>XOR</w:delText>
        </w:r>
        <w:r w:rsidRPr="00042EF7" w:rsidDel="007544BE">
          <w:rPr>
            <w:b/>
            <w:bCs/>
            <w:highlight w:val="yellow"/>
          </w:rPr>
          <w:delText xml:space="preserve"> </w:delText>
        </w:r>
        <w:r w:rsidRPr="00042EF7" w:rsidDel="007544BE">
          <w:rPr>
            <w:b/>
            <w:bCs/>
            <w:color w:val="FF0000"/>
            <w:highlight w:val="yellow"/>
          </w:rPr>
          <w:delText>ANY MILITARY CRIME</w:delText>
        </w:r>
        <w:r w:rsidRPr="00042EF7" w:rsidDel="007544BE">
          <w:rPr>
            <w:b/>
            <w:bCs/>
            <w:highlight w:val="yellow"/>
          </w:rPr>
          <w:delText>(</w:delText>
        </w:r>
        <w:r w:rsidRPr="00042EF7" w:rsidDel="007544BE">
          <w:rPr>
            <w:b/>
            <w:bCs/>
            <w:color w:val="808080" w:themeColor="background1" w:themeShade="80"/>
            <w:highlight w:val="yellow"/>
          </w:rPr>
          <w:delText>S</w:delText>
        </w:r>
        <w:r w:rsidRPr="00042EF7" w:rsidDel="007544BE">
          <w:rPr>
            <w:b/>
            <w:bCs/>
            <w:highlight w:val="yellow"/>
          </w:rPr>
          <w:delText>);</w:delText>
        </w:r>
      </w:del>
    </w:p>
    <w:p w14:paraId="76C3A022" w14:textId="3B54C25C" w:rsidR="002B045D" w:rsidDel="007544BE" w:rsidRDefault="002B045D" w:rsidP="00261B83">
      <w:pPr>
        <w:ind w:left="720"/>
        <w:jc w:val="both"/>
        <w:rPr>
          <w:del w:id="325" w:author="Patrick McElhiney" w:date="2024-12-19T21:18:00Z" w16du:dateUtc="2024-12-20T02:18:00Z"/>
          <w:b/>
          <w:bCs/>
        </w:rPr>
      </w:pPr>
      <w:del w:id="32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RED VINES</w:delText>
        </w:r>
        <w:r w:rsidDel="007544BE">
          <w:rPr>
            <w:b/>
            <w:bCs/>
          </w:rPr>
          <w:delText>;</w:delText>
        </w:r>
      </w:del>
    </w:p>
    <w:p w14:paraId="49E3376E" w14:textId="53EC0AAD" w:rsidR="002B045D" w:rsidDel="007544BE" w:rsidRDefault="002B045D" w:rsidP="00261B83">
      <w:pPr>
        <w:ind w:left="720"/>
        <w:jc w:val="both"/>
        <w:rPr>
          <w:del w:id="327" w:author="Patrick McElhiney" w:date="2024-12-19T21:18:00Z" w16du:dateUtc="2024-12-20T02:18:00Z"/>
          <w:b/>
          <w:bCs/>
        </w:rPr>
      </w:pPr>
      <w:del w:id="328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ROCK THE BED</w:delText>
        </w:r>
        <w:r w:rsidDel="007544BE">
          <w:rPr>
            <w:b/>
            <w:bCs/>
          </w:rPr>
          <w:delText>;</w:delText>
        </w:r>
      </w:del>
    </w:p>
    <w:p w14:paraId="2CD25333" w14:textId="1A7FBCCD" w:rsidR="002B045D" w:rsidDel="007544BE" w:rsidRDefault="002B045D" w:rsidP="00261B83">
      <w:pPr>
        <w:ind w:left="720"/>
        <w:jc w:val="both"/>
        <w:rPr>
          <w:del w:id="329" w:author="Patrick McElhiney" w:date="2024-12-19T21:18:00Z" w16du:dateUtc="2024-12-20T02:18:00Z"/>
          <w:b/>
          <w:bCs/>
        </w:rPr>
      </w:pPr>
      <w:del w:id="33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SALTSHAKER</w:delText>
        </w:r>
        <w:r w:rsidDel="007544BE">
          <w:rPr>
            <w:b/>
            <w:bCs/>
          </w:rPr>
          <w:delText>;</w:delText>
        </w:r>
      </w:del>
    </w:p>
    <w:p w14:paraId="1BCE9602" w14:textId="36B1E0DE" w:rsidR="002B045D" w:rsidDel="007544BE" w:rsidRDefault="002B045D" w:rsidP="00283ED1">
      <w:pPr>
        <w:ind w:left="720"/>
        <w:jc w:val="both"/>
        <w:rPr>
          <w:del w:id="331" w:author="Patrick McElhiney" w:date="2024-12-19T21:18:00Z" w16du:dateUtc="2024-12-20T02:18:00Z"/>
          <w:b/>
          <w:bCs/>
        </w:rPr>
      </w:pPr>
      <w:del w:id="33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SCORCH EARTH POLICY</w:delText>
        </w:r>
        <w:r w:rsidDel="007544BE">
          <w:rPr>
            <w:b/>
            <w:bCs/>
          </w:rPr>
          <w:delText>;</w:delText>
        </w:r>
      </w:del>
    </w:p>
    <w:p w14:paraId="5F5D9355" w14:textId="117402CD" w:rsidR="002B045D" w:rsidDel="007544BE" w:rsidRDefault="002B045D" w:rsidP="00283ED1">
      <w:pPr>
        <w:ind w:left="720"/>
        <w:jc w:val="both"/>
        <w:rPr>
          <w:del w:id="333" w:author="Patrick McElhiney" w:date="2024-12-19T21:18:00Z" w16du:dateUtc="2024-12-20T02:18:00Z"/>
          <w:b/>
          <w:bCs/>
        </w:rPr>
      </w:pPr>
      <w:del w:id="334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SCORCH</w:delText>
        </w:r>
        <w:r w:rsidDel="007544BE">
          <w:rPr>
            <w:b/>
            <w:bCs/>
          </w:rPr>
          <w:delText>;</w:delText>
        </w:r>
      </w:del>
    </w:p>
    <w:p w14:paraId="23E9FE18" w14:textId="586C1665" w:rsidR="002B045D" w:rsidDel="007544BE" w:rsidRDefault="002B045D" w:rsidP="00261B83">
      <w:pPr>
        <w:ind w:left="720"/>
        <w:jc w:val="both"/>
        <w:rPr>
          <w:del w:id="335" w:author="Patrick McElhiney" w:date="2024-12-19T21:18:00Z" w16du:dateUtc="2024-12-20T02:18:00Z"/>
          <w:b/>
          <w:bCs/>
        </w:rPr>
      </w:pPr>
      <w:del w:id="33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SMOKEY BREAK</w:delText>
        </w:r>
        <w:r w:rsidDel="007544BE">
          <w:rPr>
            <w:b/>
            <w:bCs/>
          </w:rPr>
          <w:delText>;</w:delText>
        </w:r>
      </w:del>
    </w:p>
    <w:p w14:paraId="3C45102B" w14:textId="18DB4189" w:rsidR="006A79B5" w:rsidDel="007544BE" w:rsidRDefault="006A79B5" w:rsidP="006A79B5">
      <w:pPr>
        <w:ind w:left="720"/>
        <w:jc w:val="both"/>
        <w:rPr>
          <w:del w:id="337" w:author="Patrick McElhiney" w:date="2024-12-19T21:18:00Z" w16du:dateUtc="2024-12-20T02:18:00Z"/>
          <w:b/>
          <w:bCs/>
        </w:rPr>
      </w:pPr>
      <w:del w:id="338" w:author="Patrick McElhiney" w:date="2024-12-19T21:18:00Z" w16du:dateUtc="2024-12-20T02:18:00Z">
        <w:r w:rsidDel="007544BE">
          <w:rPr>
            <w:u w:val="single"/>
          </w:rPr>
          <w:delText>DEFENSIVE PREVENTION SECURITY SYSTEM</w:delText>
        </w:r>
        <w:r w:rsidRPr="001E2952" w:rsidDel="007544BE"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SOCIAL SECURITY PAYMENT</w:delText>
        </w:r>
        <w:r w:rsidRPr="00C839EA" w:rsidDel="007544BE">
          <w:rPr>
            <w:b/>
            <w:bCs/>
          </w:rPr>
          <w:delText>(</w:delText>
        </w:r>
        <w:r w:rsidRPr="00C839EA" w:rsidDel="007544BE">
          <w:rPr>
            <w:b/>
            <w:bCs/>
            <w:color w:val="808080" w:themeColor="background1" w:themeShade="80"/>
          </w:rPr>
          <w:delText>S</w:delText>
        </w:r>
        <w:r w:rsidRPr="00C839EA" w:rsidDel="007544BE">
          <w:rPr>
            <w:b/>
            <w:bCs/>
          </w:rPr>
          <w:delText>)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70C0"/>
          </w:rPr>
          <w:delText>AS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</w:rPr>
          <w:delText xml:space="preserve">                               </w:delText>
        </w:r>
        <w:r w:rsidDel="007544BE">
          <w:rPr>
            <w:b/>
            <w:bCs/>
            <w:color w:val="FF0000"/>
          </w:rPr>
          <w:delText>ANY HATE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RPr="009B5955" w:rsidDel="007544BE">
          <w:rPr>
            <w:b/>
            <w:bCs/>
          </w:rPr>
          <w:delText xml:space="preserve"> </w:delText>
        </w:r>
        <w:r w:rsidRPr="009B5955" w:rsidDel="007544BE">
          <w:rPr>
            <w:b/>
            <w:bCs/>
            <w:color w:val="00B0F0"/>
          </w:rPr>
          <w:delText>XOR</w:delText>
        </w:r>
        <w:r w:rsidRPr="00E336AD" w:rsidDel="007544BE">
          <w:rPr>
            <w:b/>
            <w:bCs/>
          </w:rPr>
          <w:delText>/</w:delText>
        </w:r>
        <w:r w:rsidDel="007544BE">
          <w:rPr>
            <w:b/>
            <w:bCs/>
            <w:color w:val="00B0F0"/>
          </w:rPr>
          <w:delText>OR</w:delText>
        </w:r>
        <w:r w:rsidRPr="00E336AD" w:rsidDel="007544BE">
          <w:rPr>
            <w:b/>
            <w:bCs/>
          </w:rPr>
          <w:delText>/</w:delText>
        </w:r>
        <w:r w:rsidDel="007544BE">
          <w:rPr>
            <w:b/>
            <w:bCs/>
            <w:color w:val="00B0F0"/>
          </w:rPr>
          <w:delText>AND</w:delText>
        </w:r>
        <w:r w:rsidRPr="009B5955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WAR CRIME</w:delText>
        </w:r>
        <w:r w:rsidRPr="00C47A39" w:rsidDel="007544BE">
          <w:rPr>
            <w:b/>
            <w:bCs/>
          </w:rPr>
          <w:delText>(</w:delText>
        </w:r>
        <w:r w:rsidRPr="00C47A39" w:rsidDel="007544BE">
          <w:rPr>
            <w:b/>
            <w:bCs/>
            <w:color w:val="808080" w:themeColor="background1" w:themeShade="80"/>
          </w:rPr>
          <w:delText>S</w:delText>
        </w:r>
        <w:r w:rsidRPr="00C47A39" w:rsidDel="007544BE">
          <w:rPr>
            <w:b/>
            <w:bCs/>
          </w:rPr>
          <w:delText>)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FF0000"/>
          </w:rPr>
          <w:delText>THE GOVERNMENT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7030A0"/>
          </w:rPr>
          <w:delText>SUBSTITUTING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FF0000"/>
          </w:rPr>
          <w:delText>ANY PAYMENT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</w:delText>
        </w:r>
        <w:r w:rsidRPr="00D737D2" w:rsidDel="007544BE">
          <w:rPr>
            <w:b/>
            <w:bCs/>
            <w:color w:val="FF0000"/>
          </w:rPr>
          <w:delText>ANY SPECIALIZED SERVICE</w:delText>
        </w:r>
        <w:r w:rsidDel="007544BE">
          <w:rPr>
            <w:b/>
            <w:bCs/>
          </w:rPr>
          <w:delText>(</w:delText>
        </w:r>
        <w:r w:rsidRPr="00D737D2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C839EA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FF0000"/>
          </w:rPr>
          <w:delText>THE GOVERNMENT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</w:delText>
        </w:r>
        <w:r w:rsidR="00C839EA" w:rsidDel="007544BE">
          <w:rPr>
            <w:b/>
            <w:bCs/>
          </w:rPr>
          <w:delText xml:space="preserve">                 </w:delText>
        </w:r>
        <w:r w:rsidRPr="00C839EA" w:rsidDel="007544BE">
          <w:rPr>
            <w:b/>
            <w:bCs/>
            <w:color w:val="FF0000"/>
          </w:rPr>
          <w:delText>ANY SOCIAL SECURITY RECEIPIENT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FF0000"/>
          </w:rPr>
          <w:delText>ANY USAGE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C839EA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>/</w:delText>
        </w:r>
        <w:r w:rsidRPr="00C839EA" w:rsidDel="007544BE">
          <w:rPr>
            <w:b/>
            <w:bCs/>
            <w:color w:val="00B0F0"/>
          </w:rPr>
          <w:delText>AND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FF0000"/>
          </w:rPr>
          <w:delText>ANY UTILIZATION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C839EA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;</w:delText>
        </w:r>
      </w:del>
    </w:p>
    <w:p w14:paraId="62C5ACDE" w14:textId="4C2B0147" w:rsidR="002B045D" w:rsidDel="007544BE" w:rsidRDefault="002B045D" w:rsidP="00E334E3">
      <w:pPr>
        <w:ind w:left="720"/>
        <w:jc w:val="both"/>
        <w:rPr>
          <w:del w:id="339" w:author="Patrick McElhiney" w:date="2024-12-19T21:18:00Z" w16du:dateUtc="2024-12-20T02:18:00Z"/>
          <w:b/>
          <w:bCs/>
        </w:rPr>
      </w:pPr>
      <w:del w:id="34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SPECIFIC WAR CRIME</w:delText>
        </w:r>
        <w:r w:rsidDel="007544BE">
          <w:rPr>
            <w:b/>
            <w:bCs/>
          </w:rPr>
          <w:delText>(</w:delText>
        </w:r>
        <w:r w:rsidRPr="00E334E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E334E3" w:rsidDel="007544BE">
          <w:rPr>
            <w:b/>
            <w:bCs/>
            <w:color w:val="7030A0"/>
          </w:rPr>
          <w:delText>INCLUDED</w:delText>
        </w:r>
        <w:r w:rsidDel="007544BE">
          <w:rPr>
            <w:b/>
            <w:bCs/>
          </w:rPr>
          <w:delText xml:space="preserve">, </w:delText>
        </w:r>
        <w:r w:rsidRPr="00E334E3" w:rsidDel="007544BE">
          <w:rPr>
            <w:b/>
            <w:bCs/>
            <w:color w:val="0070C0"/>
          </w:rPr>
          <w:delText>HOWEVER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C00000"/>
          </w:rPr>
          <w:delText>NOT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B050"/>
          </w:rPr>
          <w:delText>SPECIFICALLY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7030A0"/>
          </w:rPr>
          <w:delText>NAMED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7030A0"/>
          </w:rPr>
          <w:delText>SPECIFIED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FF0000"/>
          </w:rPr>
          <w:delText>ANY GENERAL WAR CRIME</w:delText>
        </w:r>
        <w:r w:rsidDel="007544BE">
          <w:rPr>
            <w:b/>
            <w:bCs/>
          </w:rPr>
          <w:delText>(</w:delText>
        </w:r>
        <w:r w:rsidRPr="00E334E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E334E3" w:rsidDel="007544BE">
          <w:rPr>
            <w:b/>
            <w:bCs/>
            <w:color w:val="FF0000"/>
          </w:rPr>
          <w:delText xml:space="preserve"> CATEGORY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                             </w:delText>
        </w:r>
        <w:r w:rsidRPr="00E334E3" w:rsidDel="007544BE">
          <w:rPr>
            <w:b/>
            <w:bCs/>
            <w:color w:val="FF0000"/>
          </w:rPr>
          <w:delText>ANY GENERAL WAR CRIME</w:delText>
        </w:r>
        <w:r w:rsidDel="007544BE">
          <w:rPr>
            <w:b/>
            <w:bCs/>
          </w:rPr>
          <w:delText>(</w:delText>
        </w:r>
        <w:r w:rsidRPr="00E334E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E334E3" w:rsidDel="007544BE">
          <w:rPr>
            <w:b/>
            <w:bCs/>
            <w:color w:val="FF0000"/>
          </w:rPr>
          <w:delText xml:space="preserve"> GROUP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70C0"/>
          </w:rPr>
          <w:delText>THAT IS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7030A0"/>
          </w:rPr>
          <w:delText>SPECIFIED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E334E3" w:rsidDel="007544BE">
          <w:rPr>
            <w:b/>
            <w:bCs/>
            <w:color w:val="7030A0"/>
          </w:rPr>
          <w:delText>NAMED</w:delText>
        </w:r>
        <w:r w:rsidDel="007544BE">
          <w:rPr>
            <w:b/>
            <w:bCs/>
          </w:rPr>
          <w:delText>;</w:delText>
        </w:r>
      </w:del>
    </w:p>
    <w:p w14:paraId="5485ABCC" w14:textId="2F587FF9" w:rsidR="002B045D" w:rsidDel="007544BE" w:rsidRDefault="002B045D" w:rsidP="00E334E3">
      <w:pPr>
        <w:ind w:left="720"/>
        <w:jc w:val="both"/>
        <w:rPr>
          <w:del w:id="341" w:author="Patrick McElhiney" w:date="2024-12-19T21:18:00Z" w16du:dateUtc="2024-12-20T02:18:00Z"/>
          <w:b/>
          <w:bCs/>
        </w:rPr>
      </w:pPr>
      <w:del w:id="34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SPECIFIC WAR CRIME</w:delText>
        </w:r>
        <w:r w:rsidDel="007544BE">
          <w:rPr>
            <w:b/>
            <w:bCs/>
          </w:rPr>
          <w:delText>(</w:delText>
        </w:r>
        <w:r w:rsidRPr="00E334E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2168A6" w:rsidDel="007544BE">
          <w:rPr>
            <w:b/>
            <w:bCs/>
            <w:color w:val="0070C0"/>
          </w:rPr>
          <w:delText>THAT COULD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0070C0"/>
          </w:rPr>
          <w:delText>WOULD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0070C0"/>
          </w:rPr>
          <w:delText>HAS BEEN</w:delText>
        </w:r>
        <w:r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Del="007544BE">
          <w:rPr>
            <w:b/>
            <w:bCs/>
          </w:rPr>
          <w:delText xml:space="preserve">, </w:delText>
        </w:r>
        <w:r w:rsidRPr="002168A6" w:rsidDel="007544BE">
          <w:rPr>
            <w:b/>
            <w:bCs/>
            <w:color w:val="0070C0"/>
          </w:rPr>
          <w:delText>HOWEVER IS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C00000"/>
          </w:rPr>
          <w:delText>NOT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7030A0"/>
          </w:rPr>
          <w:delText>SPECIFIED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2168A6" w:rsidDel="007544BE">
          <w:rPr>
            <w:b/>
            <w:bCs/>
            <w:color w:val="7030A0"/>
          </w:rPr>
          <w:delText>NAMED</w:delText>
        </w:r>
        <w:r w:rsidDel="007544BE">
          <w:rPr>
            <w:b/>
            <w:bCs/>
          </w:rPr>
          <w:delText>;</w:delText>
        </w:r>
      </w:del>
    </w:p>
    <w:p w14:paraId="271C8136" w14:textId="4FA0A076" w:rsidR="002B045D" w:rsidDel="007544BE" w:rsidRDefault="002B045D" w:rsidP="00261B83">
      <w:pPr>
        <w:ind w:left="720"/>
        <w:jc w:val="both"/>
        <w:rPr>
          <w:del w:id="343" w:author="Patrick McElhiney" w:date="2024-12-19T21:18:00Z" w16du:dateUtc="2024-12-20T02:18:00Z"/>
          <w:b/>
          <w:bCs/>
        </w:rPr>
      </w:pPr>
      <w:del w:id="344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STARSK</w:delText>
        </w:r>
        <w:r w:rsidDel="007544BE">
          <w:rPr>
            <w:b/>
            <w:bCs/>
          </w:rPr>
          <w:delText>;</w:delText>
        </w:r>
      </w:del>
    </w:p>
    <w:p w14:paraId="0B95AEC4" w14:textId="70FB72B9" w:rsidR="002B045D" w:rsidDel="007544BE" w:rsidRDefault="002B045D" w:rsidP="007B1DDF">
      <w:pPr>
        <w:ind w:left="720"/>
        <w:jc w:val="both"/>
        <w:rPr>
          <w:del w:id="345" w:author="Patrick McElhiney" w:date="2024-12-19T21:18:00Z" w16du:dateUtc="2024-12-20T02:18:00Z"/>
          <w:b/>
          <w:bCs/>
        </w:rPr>
      </w:pPr>
      <w:del w:id="34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STATE SPONSORED DEBAUCHERY</w:delText>
        </w:r>
        <w:r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143DEF" w:rsidDel="007544BE">
          <w:rPr>
            <w:b/>
            <w:bCs/>
            <w:color w:val="0070C0"/>
          </w:rPr>
          <w:delText xml:space="preserve"> </w:delText>
        </w:r>
        <w:r w:rsidRPr="00143DEF" w:rsidDel="007544BE">
          <w:rPr>
            <w:b/>
            <w:bCs/>
            <w:color w:val="0070C0"/>
          </w:rPr>
          <w:delText>THROUGH</w:delText>
        </w:r>
        <w:r w:rsidRPr="00143DE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FF0000"/>
          </w:rPr>
          <w:delText>ANY USAGE</w:delText>
        </w:r>
        <w:r w:rsidRPr="00143DEF" w:rsidDel="007544BE">
          <w:rPr>
            <w:b/>
            <w:bCs/>
          </w:rPr>
          <w:delText xml:space="preserve"> </w:delText>
        </w:r>
        <w:r w:rsidRPr="00143DEF" w:rsidDel="007544BE">
          <w:rPr>
            <w:b/>
            <w:bCs/>
            <w:color w:val="00B0F0"/>
          </w:rPr>
          <w:delText>XOR</w:delText>
        </w:r>
        <w:r w:rsidRPr="00143DEF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</w:rPr>
          <w:delText xml:space="preserve">                  </w:delText>
        </w:r>
        <w:r w:rsidRPr="007B1DDF" w:rsidDel="007544BE">
          <w:rPr>
            <w:b/>
            <w:bCs/>
            <w:color w:val="FF0000"/>
          </w:rPr>
          <w:delText>ANY UTILIZATION</w:delText>
        </w:r>
        <w:r w:rsidRPr="00143DEF" w:rsidDel="007544BE">
          <w:rPr>
            <w:b/>
            <w:bCs/>
          </w:rPr>
          <w:delText xml:space="preserve"> </w:delText>
        </w:r>
        <w:r w:rsidRPr="00143DEF" w:rsidDel="007544BE">
          <w:rPr>
            <w:b/>
            <w:bCs/>
            <w:color w:val="0070C0"/>
          </w:rPr>
          <w:delText>OF</w:delText>
        </w:r>
        <w:r w:rsidRPr="00143DEF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;</w:delText>
        </w:r>
      </w:del>
    </w:p>
    <w:p w14:paraId="085E46E2" w14:textId="00D37BDA" w:rsidR="002B045D" w:rsidDel="007544BE" w:rsidRDefault="002B045D" w:rsidP="007B1DDF">
      <w:pPr>
        <w:ind w:left="720"/>
        <w:jc w:val="both"/>
        <w:rPr>
          <w:del w:id="347" w:author="Patrick McElhiney" w:date="2024-12-19T21:18:00Z" w16du:dateUtc="2024-12-20T02:18:00Z"/>
          <w:b/>
          <w:bCs/>
        </w:rPr>
      </w:pPr>
      <w:del w:id="348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STATE SPONSORED RUINING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0070C0"/>
          </w:rPr>
          <w:delText>OF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FF0000"/>
          </w:rPr>
          <w:delText>ANY LIFE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0070C0"/>
          </w:rPr>
          <w:delText>OF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FF0000"/>
          </w:rPr>
          <w:delText>ANY PERSON</w:delText>
        </w:r>
        <w:r w:rsidRPr="007B1DDF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ORCHESTRATED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DIRECTED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423C67" w:rsidDel="007544BE">
          <w:rPr>
            <w:b/>
            <w:bCs/>
            <w:color w:val="7030A0"/>
          </w:rPr>
          <w:delText>CONDUCTED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 xml:space="preserve"> </w:delText>
        </w:r>
        <w:r w:rsidR="001243EA" w:rsidRPr="00D57595" w:rsidDel="007544BE">
          <w:rPr>
            <w:b/>
            <w:bCs/>
            <w:color w:val="7030A0"/>
          </w:rPr>
          <w:delText>COMMITTED</w:delText>
        </w:r>
        <w:r w:rsidR="001243EA" w:rsidDel="007544BE">
          <w:rPr>
            <w:b/>
            <w:bCs/>
          </w:rPr>
          <w:delText xml:space="preserve"> </w:delText>
        </w:r>
        <w:r w:rsidR="001243EA" w:rsidDel="007544BE">
          <w:rPr>
            <w:b/>
            <w:bCs/>
            <w:color w:val="00B0F0"/>
          </w:rPr>
          <w:delText>XO</w:delText>
        </w:r>
        <w:r w:rsidR="001243EA" w:rsidRPr="00046EAA" w:rsidDel="007544BE">
          <w:rPr>
            <w:b/>
            <w:bCs/>
            <w:color w:val="00B0F0"/>
          </w:rPr>
          <w:delText>R</w:delText>
        </w:r>
        <w:r w:rsidR="001243EA" w:rsidDel="007544BE">
          <w:rPr>
            <w:b/>
            <w:bCs/>
          </w:rPr>
          <w:delText xml:space="preserve"> </w:delText>
        </w:r>
        <w:r w:rsidR="001243EA" w:rsidRPr="00046EAA" w:rsidDel="007544BE">
          <w:rPr>
            <w:b/>
            <w:bCs/>
            <w:color w:val="7030A0"/>
          </w:rPr>
          <w:delText>CAUSED</w:delText>
        </w:r>
        <w:r w:rsidR="001243EA" w:rsidRPr="007B1DDF" w:rsidDel="007544BE">
          <w:rPr>
            <w:b/>
            <w:bCs/>
            <w:color w:val="0070C0"/>
          </w:rPr>
          <w:delText xml:space="preserve"> </w:delText>
        </w:r>
        <w:r w:rsidRPr="007B1DDF" w:rsidDel="007544BE">
          <w:rPr>
            <w:b/>
            <w:bCs/>
            <w:color w:val="0070C0"/>
          </w:rPr>
          <w:delText>THROUGH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FF0000"/>
          </w:rPr>
          <w:delText>ANY USAGE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00B0F0"/>
          </w:rPr>
          <w:delText>XOR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FF0000"/>
          </w:rPr>
          <w:delText>ANY UTILIZATION</w:delText>
        </w:r>
        <w:r w:rsidRPr="007B1DDF" w:rsidDel="007544BE">
          <w:rPr>
            <w:b/>
            <w:bCs/>
          </w:rPr>
          <w:delText xml:space="preserve"> </w:delText>
        </w:r>
        <w:r w:rsidRPr="007B1DDF" w:rsidDel="007544BE">
          <w:rPr>
            <w:b/>
            <w:bCs/>
            <w:color w:val="0070C0"/>
          </w:rPr>
          <w:delText>OF</w:delText>
        </w:r>
        <w:r w:rsidRPr="007B1DDF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 MIND CONTROL TECHNOLOGY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>/</w:delText>
        </w:r>
        <w:r w:rsidR="001243EA" w:rsidRPr="00042EF7" w:rsidDel="007544BE">
          <w:rPr>
            <w:b/>
            <w:bCs/>
            <w:color w:val="00B0F0"/>
          </w:rPr>
          <w:delText>OR</w:delText>
        </w:r>
        <w:r w:rsidR="001243EA" w:rsidDel="007544BE">
          <w:rPr>
            <w:b/>
            <w:bCs/>
          </w:rPr>
          <w:delText xml:space="preserve">                                  </w:delText>
        </w:r>
        <w:r w:rsidR="001243EA" w:rsidRPr="00042EF7" w:rsidDel="007544BE">
          <w:rPr>
            <w:b/>
            <w:bCs/>
            <w:color w:val="FF0000"/>
          </w:rPr>
          <w:delText>ANY MIND READING TECHNOLOGY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>/</w:delText>
        </w:r>
        <w:r w:rsidR="001243EA" w:rsidRPr="00042EF7" w:rsidDel="007544BE">
          <w:rPr>
            <w:b/>
            <w:bCs/>
            <w:color w:val="00B0F0"/>
          </w:rPr>
          <w:delText>OR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IMAGERY SURVEILLANCE TECHNOLOGY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XOR</w:delText>
        </w:r>
        <w:r w:rsidR="001243EA" w:rsidDel="007544BE">
          <w:rPr>
            <w:b/>
            <w:bCs/>
          </w:rPr>
          <w:delText>/</w:delText>
        </w:r>
        <w:r w:rsidR="001243EA" w:rsidRPr="00042EF7" w:rsidDel="007544BE">
          <w:rPr>
            <w:b/>
            <w:bCs/>
            <w:color w:val="00B0F0"/>
          </w:rPr>
          <w:delText>OR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AUDIO SURVEILLANCE TECHNOLOGY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IN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7030A0"/>
          </w:rPr>
          <w:delText>ADDITION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TO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ILLEGAL DISCLOSURE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70C0"/>
          </w:rPr>
          <w:delText>OF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EVIDENCE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00B0F0"/>
          </w:rPr>
          <w:delText>OR</w:delText>
        </w:r>
        <w:r w:rsidR="001243EA" w:rsidDel="007544BE">
          <w:rPr>
            <w:b/>
            <w:bCs/>
          </w:rPr>
          <w:delText xml:space="preserve"> </w:delText>
        </w:r>
        <w:r w:rsidR="001243EA" w:rsidRPr="00042EF7" w:rsidDel="007544BE">
          <w:rPr>
            <w:b/>
            <w:bCs/>
            <w:color w:val="FF0000"/>
          </w:rPr>
          <w:delText>ANY INTELLIGENCE</w:delText>
        </w:r>
        <w:r w:rsidR="001243EA" w:rsidDel="007544BE">
          <w:rPr>
            <w:b/>
            <w:bCs/>
          </w:rPr>
          <w:delText>;</w:delText>
        </w:r>
      </w:del>
    </w:p>
    <w:p w14:paraId="2E29E214" w14:textId="1CD1D432" w:rsidR="00AD1EAD" w:rsidDel="007544BE" w:rsidRDefault="00AD1EAD" w:rsidP="00AD1EAD">
      <w:pPr>
        <w:ind w:left="720"/>
        <w:jc w:val="both"/>
        <w:rPr>
          <w:del w:id="349" w:author="Patrick McElhiney" w:date="2024-12-19T21:18:00Z" w16du:dateUtc="2024-12-20T02:18:00Z"/>
          <w:b/>
          <w:bCs/>
        </w:rPr>
      </w:pPr>
      <w:del w:id="350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BEING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COVERED UP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                                                   </w:delText>
        </w:r>
        <w:r w:rsidRPr="00AD1EAD" w:rsidDel="007544BE">
          <w:rPr>
            <w:b/>
            <w:bCs/>
            <w:color w:val="FF0000"/>
          </w:rPr>
          <w:delText>ANY FEDERAL EMPLOYEE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THAT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SAME WAR CRIME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0070C0"/>
          </w:rPr>
          <w:delText>THAT ARE</w:delText>
        </w:r>
        <w:r w:rsidDel="007544BE">
          <w:rPr>
            <w:b/>
            <w:bCs/>
          </w:rPr>
          <w:delText xml:space="preserve">            </w:delText>
        </w:r>
        <w:r w:rsidRPr="00AD1EAD" w:rsidDel="007544BE">
          <w:rPr>
            <w:b/>
            <w:bCs/>
            <w:color w:val="FF0000"/>
          </w:rPr>
          <w:delText>ANY ACCOMPLICES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FEDERAL EMPLOYEE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THAT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                                                               </w:delText>
        </w:r>
        <w:r w:rsidRPr="00AD1EAD" w:rsidDel="007544BE">
          <w:rPr>
            <w:b/>
            <w:bCs/>
            <w:color w:val="FF0000"/>
          </w:rPr>
          <w:delText>ANY SAME WAR CRIME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CALLING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SAME WAR CRIME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AS</w:delText>
        </w:r>
        <w:r w:rsidDel="007544BE">
          <w:rPr>
            <w:b/>
            <w:bCs/>
          </w:rPr>
          <w:delText xml:space="preserve">                                                                    </w:delText>
        </w:r>
        <w:r w:rsidRPr="00AD1EAD" w:rsidDel="007544BE">
          <w:rPr>
            <w:b/>
            <w:bCs/>
            <w:color w:val="FF0000"/>
          </w:rPr>
          <w:delText>ANY MENTAL HEALTH ISSUE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WHEN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SAME WAR CRIME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WERE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00B050"/>
          </w:rPr>
          <w:delText>PHYSICALLY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DAMAGING</w:delText>
        </w:r>
        <w:r w:rsidDel="007544BE">
          <w:rPr>
            <w:b/>
            <w:bCs/>
          </w:rPr>
          <w:delText xml:space="preserve">, </w:delText>
        </w:r>
        <w:r w:rsidRPr="00AD1EAD" w:rsidDel="007544BE">
          <w:rPr>
            <w:b/>
            <w:bCs/>
            <w:color w:val="7030A0"/>
          </w:rPr>
          <w:delText>INCLUDING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7030A0"/>
          </w:rPr>
          <w:delText>LEAVING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PERMANENT SCAR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ON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HUMAN BODY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AD1EAD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AD1EAD" w:rsidDel="007544BE">
          <w:rPr>
            <w:b/>
            <w:bCs/>
            <w:color w:val="FF0000"/>
          </w:rPr>
          <w:delText>ANY VICTIM</w:delText>
        </w:r>
        <w:r w:rsidDel="007544BE">
          <w:rPr>
            <w:b/>
            <w:bCs/>
          </w:rPr>
          <w:delText>(</w:delText>
        </w:r>
        <w:r w:rsidRPr="00AD1EAD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6ECC6499" w14:textId="429E0258" w:rsidR="00F60F9E" w:rsidDel="007544BE" w:rsidRDefault="00F60F9E" w:rsidP="00F60F9E">
      <w:pPr>
        <w:ind w:left="720"/>
        <w:jc w:val="both"/>
        <w:rPr>
          <w:del w:id="351" w:author="Patrick McElhiney" w:date="2024-12-19T21:18:00Z" w16du:dateUtc="2024-12-20T02:18:00Z"/>
          <w:b/>
          <w:bCs/>
        </w:rPr>
      </w:pPr>
      <w:del w:id="352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F60F9E" w:rsidDel="007544BE">
          <w:rPr>
            <w:b/>
            <w:bCs/>
            <w:color w:val="7030A0"/>
          </w:rPr>
          <w:delText>COMMITTED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DIRECTED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ORCHESTRATED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70C0"/>
          </w:rPr>
          <w:delText>AGAINST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FF0000"/>
          </w:rPr>
          <w:delText>ANY POLITICIAN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F60F9E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FF0000"/>
          </w:rPr>
          <w:delText>ANY POLITICAL PARTY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F60F9E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FF0000"/>
          </w:rPr>
          <w:delText>ANY POLITICAL SUPPORTER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F60F9E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50"/>
          </w:rPr>
          <w:delText>ALLEGEDLY</w:delText>
        </w:r>
        <w:r w:rsidDel="007544BE">
          <w:rPr>
            <w:b/>
            <w:bCs/>
          </w:rPr>
          <w:delText xml:space="preserve"> “</w:delText>
        </w:r>
        <w:r w:rsidRPr="00F60F9E" w:rsidDel="007544BE">
          <w:rPr>
            <w:b/>
            <w:bCs/>
            <w:color w:val="7030A0"/>
          </w:rPr>
          <w:delText>IMPROVE</w:delText>
        </w:r>
        <w:r w:rsidDel="007544BE">
          <w:rPr>
            <w:b/>
            <w:bCs/>
          </w:rPr>
          <w:delText xml:space="preserve">” </w:delText>
        </w:r>
        <w:r w:rsidRPr="00F60F9E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“</w:delText>
        </w:r>
        <w:r w:rsidRPr="00F60F9E" w:rsidDel="007544BE">
          <w:rPr>
            <w:b/>
            <w:bCs/>
            <w:color w:val="7030A0"/>
          </w:rPr>
          <w:delText>HELP</w:delText>
        </w:r>
        <w:r w:rsidDel="007544BE">
          <w:rPr>
            <w:b/>
            <w:bCs/>
          </w:rPr>
          <w:delText xml:space="preserve">”                                           </w:delText>
        </w:r>
        <w:r w:rsidRPr="00F60F9E" w:rsidDel="007544BE">
          <w:rPr>
            <w:b/>
            <w:bCs/>
            <w:color w:val="FF0000"/>
          </w:rPr>
          <w:delText>ANY SAME PARTY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), </w:delText>
        </w:r>
        <w:r w:rsidRPr="00F60F9E" w:rsidDel="007544BE">
          <w:rPr>
            <w:b/>
            <w:bCs/>
            <w:color w:val="00B050"/>
          </w:rPr>
          <w:delText>POLITICALLY</w:delText>
        </w:r>
        <w:r w:rsidDel="007544BE">
          <w:rPr>
            <w:b/>
            <w:bCs/>
          </w:rPr>
          <w:delText>;</w:delText>
        </w:r>
      </w:del>
    </w:p>
    <w:p w14:paraId="543C866A" w14:textId="1A7A5733" w:rsidR="00DE667C" w:rsidDel="007544BE" w:rsidRDefault="00DE667C" w:rsidP="00DE667C">
      <w:pPr>
        <w:ind w:left="720"/>
        <w:jc w:val="both"/>
        <w:rPr>
          <w:del w:id="353" w:author="Patrick McElhiney" w:date="2024-12-19T21:18:00Z" w16du:dateUtc="2024-12-20T02:18:00Z"/>
          <w:b/>
          <w:bCs/>
        </w:rPr>
      </w:pPr>
      <w:del w:id="354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F60F9E" w:rsidDel="007544BE">
          <w:rPr>
            <w:b/>
            <w:bCs/>
            <w:color w:val="7030A0"/>
          </w:rPr>
          <w:delText>COMMITTED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CONDUCTED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DIRECTED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7030A0"/>
          </w:rPr>
          <w:delText>ORCHESTRATED</w:delText>
        </w:r>
        <w:r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COMMIT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CONDUCT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DIRECT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ORCHESTRATE</w:delText>
        </w:r>
        <w:r w:rsidDel="007544BE">
          <w:rPr>
            <w:b/>
            <w:bCs/>
          </w:rPr>
          <w:delText xml:space="preserve"> </w:delText>
        </w:r>
        <w:r w:rsidRPr="00F60F9E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CRIMINAL ACT</w:delText>
        </w:r>
        <w:r w:rsidDel="007544BE">
          <w:rPr>
            <w:b/>
            <w:bCs/>
          </w:rPr>
          <w:delText>(</w:delText>
        </w:r>
        <w:r w:rsidRPr="00F60F9E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667C" w:rsidDel="007544BE">
          <w:rPr>
            <w:b/>
            <w:bCs/>
            <w:color w:val="7030A0"/>
          </w:rPr>
          <w:delText>ORIGINATING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70C0"/>
          </w:rPr>
          <w:delText>FROM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FF0000"/>
          </w:rPr>
          <w:delText>ANY THREAT</w:delText>
        </w:r>
        <w:r w:rsidDel="007544BE">
          <w:rPr>
            <w:b/>
            <w:bCs/>
          </w:rPr>
          <w:delText>(</w:delText>
        </w:r>
        <w:r w:rsidRPr="00DE667C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667C" w:rsidDel="007544BE">
          <w:rPr>
            <w:b/>
            <w:bCs/>
            <w:color w:val="7030A0"/>
          </w:rPr>
          <w:delText>MADE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0070C0"/>
          </w:rPr>
          <w:delText>THROUGH</w:delText>
        </w:r>
        <w:r w:rsidDel="007544BE">
          <w:rPr>
            <w:b/>
            <w:bCs/>
          </w:rPr>
          <w:delText xml:space="preserve">                                                </w:delText>
        </w:r>
        <w:r w:rsidRPr="00DE667C" w:rsidDel="007544BE">
          <w:rPr>
            <w:b/>
            <w:bCs/>
            <w:color w:val="FF0000"/>
          </w:rPr>
          <w:delText>ANY MIND CONTROL TECHNOLOGY</w:delText>
        </w:r>
        <w:r w:rsidDel="007544BE">
          <w:rPr>
            <w:b/>
            <w:bCs/>
          </w:rPr>
          <w:delText>(</w:delText>
        </w:r>
        <w:r w:rsidRPr="00DE667C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667C" w:rsidDel="007544BE">
          <w:rPr>
            <w:b/>
            <w:bCs/>
            <w:color w:val="7030A0"/>
          </w:rPr>
          <w:delText>USAGE</w:delText>
        </w:r>
        <w:r w:rsidDel="007544BE">
          <w:rPr>
            <w:b/>
            <w:bCs/>
          </w:rPr>
          <w:delText>(</w:delText>
        </w:r>
        <w:r w:rsidRPr="00DE667C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667C" w:rsidDel="007544BE">
          <w:rPr>
            <w:b/>
            <w:bCs/>
            <w:color w:val="00B0F0"/>
          </w:rPr>
          <w:delText>XOR</w:delText>
        </w:r>
        <w:r w:rsidDel="007544BE">
          <w:rPr>
            <w:b/>
            <w:bCs/>
          </w:rPr>
          <w:delText>/</w:delText>
        </w:r>
        <w:r w:rsidRPr="00DE667C" w:rsidDel="007544BE">
          <w:rPr>
            <w:b/>
            <w:bCs/>
            <w:color w:val="00B0F0"/>
          </w:rPr>
          <w:delText>OR</w:delText>
        </w:r>
        <w:r w:rsidDel="007544BE">
          <w:rPr>
            <w:b/>
            <w:bCs/>
          </w:rPr>
          <w:delText xml:space="preserve"> </w:delText>
        </w:r>
        <w:r w:rsidRPr="00DE667C" w:rsidDel="007544BE">
          <w:rPr>
            <w:b/>
            <w:bCs/>
            <w:color w:val="7030A0"/>
          </w:rPr>
          <w:delText>UTILIZATION</w:delText>
        </w:r>
        <w:r w:rsidDel="007544BE">
          <w:rPr>
            <w:b/>
            <w:bCs/>
          </w:rPr>
          <w:delText>(</w:delText>
        </w:r>
        <w:r w:rsidRPr="00DE667C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DE667C" w:rsidDel="007544BE">
          <w:rPr>
            <w:b/>
            <w:bCs/>
            <w:color w:val="0070C0"/>
          </w:rPr>
          <w:delText>BY</w:delText>
        </w:r>
        <w:r w:rsidDel="007544BE">
          <w:rPr>
            <w:b/>
            <w:bCs/>
          </w:rPr>
          <w:delText xml:space="preserve">                                                </w:delText>
        </w:r>
        <w:r w:rsidRPr="00DE667C" w:rsidDel="007544BE">
          <w:rPr>
            <w:b/>
            <w:bCs/>
            <w:color w:val="FF0000"/>
          </w:rPr>
          <w:delText>ANY GOVERNMENT OFFICIAL</w:delText>
        </w:r>
        <w:r w:rsidDel="007544BE">
          <w:rPr>
            <w:b/>
            <w:bCs/>
          </w:rPr>
          <w:delText>(</w:delText>
        </w:r>
        <w:r w:rsidRPr="00DE667C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23D20FFD" w14:textId="46B59E5B" w:rsidR="002B045D" w:rsidDel="007544BE" w:rsidRDefault="002B045D" w:rsidP="008F6968">
      <w:pPr>
        <w:ind w:left="720"/>
        <w:jc w:val="both"/>
        <w:rPr>
          <w:del w:id="355" w:author="Patrick McElhiney" w:date="2024-12-19T21:18:00Z" w16du:dateUtc="2024-12-20T02:18:00Z"/>
          <w:b/>
          <w:bCs/>
        </w:rPr>
      </w:pPr>
      <w:del w:id="356" w:author="Patrick McElhiney" w:date="2024-12-19T21:18:00Z" w16du:dateUtc="2024-12-20T02:18:00Z">
        <w:r w:rsidDel="007544BE">
          <w:rPr>
            <w:u w:val="single"/>
          </w:rPr>
          <w:delText>PREVENTION SECURITY SYSTEM</w:delText>
        </w:r>
        <w:r w:rsidRPr="00CE57F0" w:rsidDel="007544BE">
          <w:rPr>
            <w:u w:val="single"/>
          </w:rPr>
          <w:delText>:</w:delText>
        </w:r>
        <w:r w:rsidRPr="00CE57F0" w:rsidDel="007544BE">
          <w:delText xml:space="preserve"> </w:delText>
        </w:r>
        <w:r w:rsidRPr="000851C6" w:rsidDel="007544BE">
          <w:rPr>
            <w:b/>
            <w:bCs/>
            <w:color w:val="FF0000"/>
          </w:rPr>
          <w:delText xml:space="preserve">ANY </w:delText>
        </w:r>
        <w:r w:rsidDel="007544BE">
          <w:rPr>
            <w:b/>
            <w:bCs/>
            <w:color w:val="FF0000"/>
          </w:rPr>
          <w:delText>WAR CRIME</w:delText>
        </w:r>
        <w:r w:rsidDel="007544BE">
          <w:rPr>
            <w:b/>
            <w:bCs/>
          </w:rPr>
          <w:delText>(</w:delText>
        </w:r>
        <w:r w:rsidRPr="00E334E3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</w:delText>
        </w:r>
        <w:r w:rsidRPr="008F6968"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NAMED</w:delText>
        </w:r>
        <w:r w:rsidRPr="008F6968"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TO</w:delText>
        </w:r>
        <w:r w:rsidRPr="008F6968" w:rsidDel="007544BE">
          <w:rPr>
            <w:b/>
            <w:bCs/>
          </w:rPr>
          <w:delText xml:space="preserve"> </w:delText>
        </w:r>
        <w:r w:rsidDel="007544BE">
          <w:rPr>
            <w:b/>
            <w:bCs/>
            <w:color w:val="FF0000"/>
          </w:rPr>
          <w:delText>ANYTHING ELSE, LITERALLY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SUCH AS TO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OBSCURE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THE NAME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OF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BC363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8F6968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MAKE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IT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B050"/>
          </w:rPr>
          <w:delText>DIFFICULT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FOR</w:delText>
        </w:r>
        <w:r w:rsidDel="007544BE">
          <w:rPr>
            <w:b/>
            <w:bCs/>
          </w:rPr>
          <w:delText xml:space="preserve">                                   </w:delText>
        </w:r>
        <w:r w:rsidRPr="008F6968" w:rsidDel="007544BE">
          <w:rPr>
            <w:b/>
            <w:bCs/>
            <w:color w:val="FF0000"/>
          </w:rPr>
          <w:delText>ANY COMPUTER SOFTWARE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FIND OUT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WHAT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ANY SAME WAR CRIME</w:delText>
        </w:r>
        <w:r w:rsidDel="007544BE">
          <w:rPr>
            <w:b/>
            <w:bCs/>
          </w:rPr>
          <w:delText>(</w:delText>
        </w:r>
        <w:r w:rsidRPr="00BC363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 xml:space="preserve">) </w:delText>
        </w:r>
        <w:r w:rsidRPr="008F6968" w:rsidDel="007544BE">
          <w:rPr>
            <w:b/>
            <w:bCs/>
            <w:color w:val="0070C0"/>
          </w:rPr>
          <w:delText>IS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NAMED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IN</w:delText>
        </w:r>
        <w:r w:rsidDel="007544BE">
          <w:rPr>
            <w:b/>
            <w:bCs/>
          </w:rPr>
          <w:delText xml:space="preserve">                        </w:delText>
        </w:r>
        <w:r w:rsidRPr="008F6968" w:rsidDel="007544BE">
          <w:rPr>
            <w:b/>
            <w:bCs/>
            <w:color w:val="FF0000"/>
          </w:rPr>
          <w:delText>ANY COMPUTER SYSTEM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SUCH AS TO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MAKE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IT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B050"/>
          </w:rPr>
          <w:delText>DIFFICULT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0070C0"/>
          </w:rPr>
          <w:delText>TO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7030A0"/>
          </w:rPr>
          <w:delText>DISABLE</w:delText>
        </w:r>
        <w:r w:rsidDel="007544BE">
          <w:rPr>
            <w:b/>
            <w:bCs/>
          </w:rPr>
          <w:delText xml:space="preserve"> </w:delText>
        </w:r>
        <w:r w:rsidRPr="008F6968" w:rsidDel="007544BE">
          <w:rPr>
            <w:b/>
            <w:bCs/>
            <w:color w:val="FF0000"/>
          </w:rPr>
          <w:delText>ANY WAR CRIME</w:delText>
        </w:r>
        <w:r w:rsidDel="007544BE">
          <w:rPr>
            <w:b/>
            <w:bCs/>
          </w:rPr>
          <w:delText>(</w:delText>
        </w:r>
        <w:r w:rsidRPr="008F6968" w:rsidDel="007544BE">
          <w:rPr>
            <w:b/>
            <w:bCs/>
            <w:color w:val="808080" w:themeColor="background1" w:themeShade="80"/>
          </w:rPr>
          <w:delText>S</w:delText>
        </w:r>
        <w:r w:rsidDel="007544BE">
          <w:rPr>
            <w:b/>
            <w:bCs/>
          </w:rPr>
          <w:delText>);</w:delText>
        </w:r>
      </w:del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E0ED2" w14:textId="77777777" w:rsidR="00B23661" w:rsidRDefault="00B23661" w:rsidP="005B7682">
      <w:pPr>
        <w:spacing w:after="0" w:line="240" w:lineRule="auto"/>
      </w:pPr>
      <w:r>
        <w:separator/>
      </w:r>
    </w:p>
  </w:endnote>
  <w:endnote w:type="continuationSeparator" w:id="0">
    <w:p w14:paraId="671B3BF0" w14:textId="77777777" w:rsidR="00B23661" w:rsidRDefault="00B236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D2BC8" w14:textId="77777777" w:rsidR="00B23661" w:rsidRDefault="00B23661" w:rsidP="005B7682">
      <w:pPr>
        <w:spacing w:after="0" w:line="240" w:lineRule="auto"/>
      </w:pPr>
      <w:r>
        <w:separator/>
      </w:r>
    </w:p>
  </w:footnote>
  <w:footnote w:type="continuationSeparator" w:id="0">
    <w:p w14:paraId="48931166" w14:textId="77777777" w:rsidR="00B23661" w:rsidRDefault="00B236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661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5390</Words>
  <Characters>30728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2024-12-20T02:19:00Z</dcterms:created>
  <dcterms:modified xsi:type="dcterms:W3CDTF">2024-12-20T02:19:00Z</dcterms:modified>
</cp:coreProperties>
</file>