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0EBBEB5E" w:rsidR="009B00FA" w:rsidRDefault="007A2F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7/16/2024 11:28:56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452E976" w14:textId="4D7D32AD" w:rsidR="007C2C18" w:rsidRDefault="00F96A67" w:rsidP="007C2C18">
      <w:pPr>
        <w:ind w:left="720"/>
        <w:jc w:val="both"/>
        <w:rPr>
          <w:b/>
          <w:bCs/>
        </w:rPr>
      </w:pPr>
      <w:ins w:id="2" w:author="Patrick McElhiney" w:date="2024-07-17T01:43:00Z" w16du:dateUtc="2024-07-17T05:43:00Z">
        <w:r>
          <w:rPr>
            <w:u w:val="single"/>
          </w:rPr>
          <w:t xml:space="preserve">DEFENSIVE </w:t>
        </w:r>
      </w:ins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CLEANSING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OF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FF0000"/>
        </w:rPr>
        <w:t>ANY INTELLECTUAL</w:t>
      </w:r>
      <w:r w:rsidR="007C2C18">
        <w:rPr>
          <w:b/>
          <w:bCs/>
        </w:rPr>
        <w:t>(</w:t>
      </w:r>
      <w:r w:rsidR="007C2C18" w:rsidRPr="007C2C18">
        <w:rPr>
          <w:b/>
          <w:bCs/>
          <w:color w:val="808080" w:themeColor="background1" w:themeShade="80"/>
        </w:rPr>
        <w:t>S</w:t>
      </w:r>
      <w:r w:rsidR="007C2C18">
        <w:rPr>
          <w:b/>
          <w:bCs/>
        </w:rPr>
        <w:t>);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38B8B462" w14:textId="1C3F1EC6" w:rsidR="00F96A67" w:rsidRDefault="00F96A67" w:rsidP="00F96A67">
      <w:pPr>
        <w:ind w:left="720"/>
        <w:jc w:val="both"/>
        <w:rPr>
          <w:ins w:id="3" w:author="Patrick McElhiney" w:date="2024-07-17T01:46:00Z" w16du:dateUtc="2024-07-17T05:46:00Z"/>
          <w:b/>
          <w:bCs/>
        </w:rPr>
      </w:pPr>
      <w:ins w:id="4" w:author="Patrick McElhiney" w:date="2024-07-17T01:46:00Z" w16du:dateUtc="2024-07-17T05:46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1C6771">
          <w:rPr>
            <w:b/>
            <w:bCs/>
            <w:color w:val="FF0000"/>
          </w:rPr>
          <w:t xml:space="preserve">CRIMINAL </w:t>
        </w:r>
        <w:r>
          <w:rPr>
            <w:b/>
            <w:bCs/>
            <w:color w:val="FF0000"/>
          </w:rPr>
          <w:t>DEBAUCHERY</w:t>
        </w:r>
        <w:r>
          <w:rPr>
            <w:b/>
            <w:bCs/>
          </w:rPr>
          <w:t>;</w:t>
        </w:r>
      </w:ins>
    </w:p>
    <w:p w14:paraId="78587B8A" w14:textId="6FB55B2C" w:rsidR="0051278F" w:rsidRDefault="00F96A67" w:rsidP="00261B83">
      <w:pPr>
        <w:ind w:left="720"/>
        <w:jc w:val="both"/>
        <w:rPr>
          <w:b/>
          <w:bCs/>
        </w:rPr>
      </w:pPr>
      <w:ins w:id="5" w:author="Patrick McElhiney" w:date="2024-07-17T01:43:00Z" w16du:dateUtc="2024-07-17T05:43:00Z">
        <w:r>
          <w:rPr>
            <w:u w:val="single"/>
          </w:rPr>
          <w:t xml:space="preserve">DEFENSIVE </w:t>
        </w:r>
      </w:ins>
      <w:r w:rsidR="0051278F">
        <w:rPr>
          <w:u w:val="single"/>
        </w:rPr>
        <w:t>PREVENTION SECURITY SYSTEM</w:t>
      </w:r>
      <w:r w:rsidR="0051278F" w:rsidRPr="00CE57F0">
        <w:rPr>
          <w:u w:val="single"/>
        </w:rPr>
        <w:t>:</w:t>
      </w:r>
      <w:r w:rsidR="0051278F" w:rsidRPr="00CE57F0">
        <w:t xml:space="preserve"> </w:t>
      </w:r>
      <w:r w:rsidR="0051278F" w:rsidRPr="000851C6">
        <w:rPr>
          <w:b/>
          <w:bCs/>
          <w:color w:val="FF0000"/>
        </w:rPr>
        <w:t xml:space="preserve">ANY </w:t>
      </w:r>
      <w:r w:rsidR="0051278F">
        <w:rPr>
          <w:b/>
          <w:bCs/>
          <w:color w:val="FF0000"/>
        </w:rPr>
        <w:t>DEATH BED</w:t>
      </w:r>
      <w:r w:rsidR="0051278F"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</w:t>
      </w:r>
      <w:r w:rsidR="009861B1">
        <w:rPr>
          <w:color w:val="808080" w:themeColor="background1" w:themeShade="80"/>
        </w:rPr>
        <w:t>THEY WERE SAYING IT TO                                     PATRICK R. MCELHINEY</w:t>
      </w:r>
    </w:p>
    <w:p w14:paraId="4EC481E9" w14:textId="36F0FCD4" w:rsidR="00F96A67" w:rsidRDefault="00F96A67" w:rsidP="00F96A67">
      <w:pPr>
        <w:ind w:left="720"/>
        <w:jc w:val="both"/>
        <w:rPr>
          <w:ins w:id="6" w:author="Patrick McElhiney" w:date="2024-07-17T01:47:00Z" w16du:dateUtc="2024-07-17T05:47:00Z"/>
          <w:b/>
          <w:bCs/>
        </w:rPr>
      </w:pPr>
      <w:ins w:id="7" w:author="Patrick McElhiney" w:date="2024-07-17T01:47:00Z" w16du:dateUtc="2024-07-17T05:47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1C6771">
          <w:rPr>
            <w:b/>
            <w:bCs/>
            <w:color w:val="FF0000"/>
          </w:rPr>
          <w:t>D</w:t>
        </w:r>
        <w:r>
          <w:rPr>
            <w:b/>
            <w:bCs/>
            <w:color w:val="FF0000"/>
          </w:rPr>
          <w:t>EBAUCHERY</w:t>
        </w:r>
        <w:r>
          <w:rPr>
            <w:b/>
            <w:bCs/>
          </w:rPr>
          <w:t>;</w:t>
        </w:r>
      </w:ins>
    </w:p>
    <w:p w14:paraId="27B0FDB7" w14:textId="64DD6306" w:rsidR="00FE2619" w:rsidRDefault="00F96A67" w:rsidP="00FE2619">
      <w:pPr>
        <w:ind w:left="720"/>
        <w:jc w:val="both"/>
        <w:rPr>
          <w:b/>
          <w:bCs/>
        </w:rPr>
      </w:pPr>
      <w:ins w:id="8" w:author="Patrick McElhiney" w:date="2024-07-17T01:43:00Z" w16du:dateUtc="2024-07-17T05:43:00Z">
        <w:r>
          <w:rPr>
            <w:u w:val="single"/>
          </w:rPr>
          <w:t xml:space="preserve">DEFENSIVE </w:t>
        </w:r>
      </w:ins>
      <w:r w:rsidR="00FE2619">
        <w:rPr>
          <w:u w:val="single"/>
        </w:rPr>
        <w:t>PREVENTION SECURITY SYSTEM</w:t>
      </w:r>
      <w:r w:rsidR="00FE2619" w:rsidRPr="00CE57F0">
        <w:rPr>
          <w:u w:val="single"/>
        </w:rPr>
        <w:t>:</w:t>
      </w:r>
      <w:r w:rsidR="00FE2619" w:rsidRPr="00CE57F0">
        <w:t xml:space="preserve"> </w:t>
      </w:r>
      <w:r w:rsidR="00FE2619" w:rsidRPr="000851C6">
        <w:rPr>
          <w:b/>
          <w:bCs/>
          <w:color w:val="FF0000"/>
        </w:rPr>
        <w:t xml:space="preserve">ANY </w:t>
      </w:r>
      <w:r w:rsidR="00FE2619">
        <w:rPr>
          <w:b/>
          <w:bCs/>
          <w:color w:val="FF0000"/>
        </w:rPr>
        <w:t>DEBAUCHERY</w:t>
      </w:r>
      <w:r w:rsidR="00FE2619" w:rsidRPr="007236AD">
        <w:rPr>
          <w:b/>
          <w:bCs/>
        </w:rPr>
        <w:t xml:space="preserve"> </w:t>
      </w:r>
      <w:r w:rsidR="00FE2619" w:rsidRPr="007236AD">
        <w:rPr>
          <w:b/>
          <w:bCs/>
          <w:color w:val="0070C0"/>
        </w:rPr>
        <w:t>TO</w:t>
      </w:r>
      <w:r w:rsidR="00FE2619" w:rsidRPr="007236AD">
        <w:rPr>
          <w:b/>
          <w:bCs/>
        </w:rPr>
        <w:t xml:space="preserve"> </w:t>
      </w:r>
      <w:r w:rsidR="00FE2619" w:rsidRPr="00FE2619">
        <w:rPr>
          <w:b/>
          <w:bCs/>
          <w:color w:val="7030A0"/>
        </w:rPr>
        <w:t>COMMIT</w:t>
      </w:r>
      <w:r w:rsidR="00FE2619">
        <w:rPr>
          <w:b/>
          <w:bCs/>
        </w:rPr>
        <w:t xml:space="preserve"> </w:t>
      </w:r>
      <w:r w:rsidR="00FE2619" w:rsidRPr="00FE2619">
        <w:rPr>
          <w:b/>
          <w:bCs/>
          <w:color w:val="FF0000"/>
        </w:rPr>
        <w:t>ANY GENOCIDE</w:t>
      </w:r>
      <w:r w:rsidR="00FE2619">
        <w:rPr>
          <w:b/>
          <w:bCs/>
        </w:rPr>
        <w:t xml:space="preserve"> </w:t>
      </w:r>
      <w:r w:rsidR="00FE2619" w:rsidRPr="00FE2619">
        <w:rPr>
          <w:b/>
          <w:bCs/>
          <w:color w:val="0070C0"/>
        </w:rPr>
        <w:t>OF</w:t>
      </w:r>
      <w:r w:rsidR="00FE2619">
        <w:rPr>
          <w:b/>
          <w:bCs/>
        </w:rPr>
        <w:t xml:space="preserve">                              </w:t>
      </w:r>
      <w:r w:rsidR="00FE2619" w:rsidRPr="00FE2619">
        <w:rPr>
          <w:b/>
          <w:bCs/>
          <w:color w:val="FF0000"/>
        </w:rPr>
        <w:t>ANY FAMILY</w:t>
      </w:r>
      <w:r w:rsidR="00FE2619">
        <w:rPr>
          <w:b/>
          <w:bCs/>
        </w:rPr>
        <w:t>;</w:t>
      </w:r>
    </w:p>
    <w:p w14:paraId="46D1C280" w14:textId="74BE79AC" w:rsidR="007C2C18" w:rsidRDefault="00F96A67" w:rsidP="007C2C18">
      <w:pPr>
        <w:ind w:left="720"/>
        <w:jc w:val="both"/>
        <w:rPr>
          <w:b/>
          <w:bCs/>
        </w:rPr>
      </w:pPr>
      <w:ins w:id="9" w:author="Patrick McElhiney" w:date="2024-07-17T01:43:00Z" w16du:dateUtc="2024-07-17T05:43:00Z">
        <w:r>
          <w:rPr>
            <w:u w:val="single"/>
          </w:rPr>
          <w:t xml:space="preserve">DEFENSIVE </w:t>
        </w:r>
      </w:ins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DEBAUCHERY</w:t>
      </w:r>
      <w:r w:rsidR="007C2C18" w:rsidRPr="007236AD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TOWARDS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FF0000"/>
        </w:rPr>
        <w:t>ANY FAMILY</w:t>
      </w:r>
      <w:r w:rsidR="007C2C18">
        <w:rPr>
          <w:b/>
          <w:bCs/>
        </w:rPr>
        <w:t xml:space="preserve"> </w:t>
      </w:r>
      <w:r w:rsidR="007C2C18" w:rsidRPr="007236AD">
        <w:rPr>
          <w:b/>
          <w:bCs/>
          <w:color w:val="0070C0"/>
        </w:rPr>
        <w:t>TO</w:t>
      </w:r>
      <w:r w:rsidR="007C2C18" w:rsidRPr="007236AD">
        <w:rPr>
          <w:b/>
          <w:bCs/>
        </w:rPr>
        <w:t xml:space="preserve"> </w:t>
      </w:r>
      <w:r w:rsidR="007C2C18" w:rsidRPr="00FE2619">
        <w:rPr>
          <w:b/>
          <w:bCs/>
          <w:color w:val="7030A0"/>
        </w:rPr>
        <w:t>COMMIT</w:t>
      </w:r>
      <w:r w:rsidR="007C2C18">
        <w:rPr>
          <w:b/>
          <w:bCs/>
        </w:rPr>
        <w:t xml:space="preserve"> </w:t>
      </w:r>
      <w:del w:id="10" w:author="Patrick McElhiney" w:date="2024-07-17T01:43:00Z" w16du:dateUtc="2024-07-17T05:43:00Z">
        <w:r w:rsidR="007C2C18" w:rsidDel="00F96A67">
          <w:rPr>
            <w:b/>
            <w:bCs/>
          </w:rPr>
          <w:delText xml:space="preserve">                   </w:delText>
        </w:r>
      </w:del>
      <w:r w:rsidR="007C2C18" w:rsidRPr="00FE2619">
        <w:rPr>
          <w:b/>
          <w:bCs/>
          <w:color w:val="FF0000"/>
        </w:rPr>
        <w:t>ANY GENOCIDE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0070C0"/>
        </w:rPr>
        <w:t>OF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 xml:space="preserve">SAME </w:t>
      </w:r>
      <w:r w:rsidR="007C2C18" w:rsidRPr="00FE2619">
        <w:rPr>
          <w:b/>
          <w:bCs/>
          <w:color w:val="FF0000"/>
        </w:rPr>
        <w:t>FAMILY</w:t>
      </w:r>
      <w:r w:rsidR="007C2C18">
        <w:rPr>
          <w:b/>
          <w:bCs/>
        </w:rPr>
        <w:t>;</w:t>
      </w:r>
    </w:p>
    <w:p w14:paraId="4316B407" w14:textId="54E29964" w:rsidR="007236AD" w:rsidRDefault="00F96A67" w:rsidP="007236AD">
      <w:pPr>
        <w:ind w:left="720"/>
        <w:jc w:val="both"/>
        <w:rPr>
          <w:b/>
          <w:bCs/>
        </w:rPr>
      </w:pPr>
      <w:ins w:id="11" w:author="Patrick McElhiney" w:date="2024-07-17T01:43:00Z" w16du:dateUtc="2024-07-17T05:43:00Z">
        <w:r>
          <w:rPr>
            <w:u w:val="single"/>
          </w:rPr>
          <w:t xml:space="preserve">DEFENSIVE </w:t>
        </w:r>
      </w:ins>
      <w:r w:rsidR="007236AD">
        <w:rPr>
          <w:u w:val="single"/>
        </w:rPr>
        <w:t>PREVENTION SECURITY SYSTEM</w:t>
      </w:r>
      <w:r w:rsidR="007236AD" w:rsidRPr="00CE57F0">
        <w:rPr>
          <w:u w:val="single"/>
        </w:rPr>
        <w:t>:</w:t>
      </w:r>
      <w:r w:rsidR="007236AD" w:rsidRPr="00CE57F0">
        <w:t xml:space="preserve"> </w:t>
      </w:r>
      <w:r w:rsidR="007236AD" w:rsidRPr="000851C6">
        <w:rPr>
          <w:b/>
          <w:bCs/>
          <w:color w:val="FF0000"/>
        </w:rPr>
        <w:t xml:space="preserve">ANY </w:t>
      </w:r>
      <w:r w:rsidR="007236AD">
        <w:rPr>
          <w:b/>
          <w:bCs/>
          <w:color w:val="FF0000"/>
        </w:rPr>
        <w:t>DEBAUCHERY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0070C0"/>
        </w:rPr>
        <w:t>TO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7030A0"/>
        </w:rPr>
        <w:t>HUMILIATE</w:t>
      </w:r>
      <w:r w:rsidR="007236AD">
        <w:rPr>
          <w:b/>
          <w:bCs/>
        </w:rPr>
        <w:t>;</w:t>
      </w:r>
    </w:p>
    <w:p w14:paraId="6279BE92" w14:textId="6BE215B3" w:rsidR="007236AD" w:rsidRDefault="00F96A67" w:rsidP="007236AD">
      <w:pPr>
        <w:ind w:left="720"/>
        <w:jc w:val="both"/>
        <w:rPr>
          <w:b/>
          <w:bCs/>
        </w:rPr>
      </w:pPr>
      <w:ins w:id="12" w:author="Patrick McElhiney" w:date="2024-07-17T01:43:00Z" w16du:dateUtc="2024-07-17T05:43:00Z">
        <w:r>
          <w:rPr>
            <w:u w:val="single"/>
          </w:rPr>
          <w:t xml:space="preserve">DEFENSIVE </w:t>
        </w:r>
      </w:ins>
      <w:r w:rsidR="007236AD">
        <w:rPr>
          <w:u w:val="single"/>
        </w:rPr>
        <w:t>PREVENTION SECURITY SYSTEM</w:t>
      </w:r>
      <w:r w:rsidR="007236AD" w:rsidRPr="00CE57F0">
        <w:rPr>
          <w:u w:val="single"/>
        </w:rPr>
        <w:t>:</w:t>
      </w:r>
      <w:r w:rsidR="007236AD" w:rsidRPr="00CE57F0">
        <w:t xml:space="preserve"> </w:t>
      </w:r>
      <w:r w:rsidR="007236AD" w:rsidRPr="000851C6">
        <w:rPr>
          <w:b/>
          <w:bCs/>
          <w:color w:val="FF0000"/>
        </w:rPr>
        <w:t xml:space="preserve">ANY </w:t>
      </w:r>
      <w:r w:rsidR="007236AD">
        <w:rPr>
          <w:b/>
          <w:bCs/>
          <w:color w:val="FF0000"/>
        </w:rPr>
        <w:t>DEBAUCHERY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0070C0"/>
        </w:rPr>
        <w:t>TO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7030A0"/>
        </w:rPr>
        <w:t>MURDER</w:t>
      </w:r>
      <w:r w:rsidR="007236AD">
        <w:rPr>
          <w:b/>
          <w:bCs/>
        </w:rPr>
        <w:t>;</w:t>
      </w:r>
    </w:p>
    <w:p w14:paraId="7D559214" w14:textId="194A60BD" w:rsidR="00F96A67" w:rsidRDefault="00F96A67" w:rsidP="00F96A67">
      <w:pPr>
        <w:ind w:left="720"/>
        <w:jc w:val="both"/>
        <w:rPr>
          <w:ins w:id="13" w:author="Patrick McElhiney" w:date="2024-07-17T01:47:00Z" w16du:dateUtc="2024-07-17T05:47:00Z"/>
          <w:b/>
          <w:bCs/>
        </w:rPr>
      </w:pPr>
      <w:ins w:id="14" w:author="Patrick McElhiney" w:date="2024-07-17T01:47:00Z" w16du:dateUtc="2024-07-17T05:47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1C6771">
          <w:rPr>
            <w:b/>
            <w:bCs/>
            <w:color w:val="FF0000"/>
          </w:rPr>
          <w:t>D</w:t>
        </w:r>
        <w:r>
          <w:rPr>
            <w:b/>
            <w:bCs/>
            <w:color w:val="FF0000"/>
          </w:rPr>
          <w:t>ECAPITATION</w:t>
        </w:r>
        <w:r>
          <w:rPr>
            <w:b/>
            <w:bCs/>
          </w:rPr>
          <w:t>;</w:t>
        </w:r>
      </w:ins>
    </w:p>
    <w:p w14:paraId="265090BE" w14:textId="29BD3F93" w:rsidR="00F96A67" w:rsidRDefault="00F96A67" w:rsidP="00F96A67">
      <w:pPr>
        <w:ind w:left="720"/>
        <w:jc w:val="both"/>
        <w:rPr>
          <w:ins w:id="15" w:author="Patrick McElhiney" w:date="2024-07-17T01:41:00Z" w16du:dateUtc="2024-07-17T05:41:00Z"/>
          <w:b/>
          <w:bCs/>
        </w:rPr>
      </w:pPr>
      <w:ins w:id="16" w:author="Patrick McElhiney" w:date="2024-07-17T01:43:00Z" w16du:dateUtc="2024-07-17T05:43:00Z">
        <w:r>
          <w:rPr>
            <w:u w:val="single"/>
          </w:rPr>
          <w:t xml:space="preserve">DEFENSIVE </w:t>
        </w:r>
      </w:ins>
      <w:ins w:id="17" w:author="Patrick McElhiney" w:date="2024-07-17T01:41:00Z" w16du:dateUtc="2024-07-17T05:41:00Z">
        <w:r>
          <w:rPr>
            <w:u w:val="single"/>
          </w:rPr>
          <w:t>PREVENTION SECURITY SYSTEM</w:t>
        </w:r>
        <w:r w:rsidRPr="00CE57F0">
          <w:rPr>
            <w:u w:val="single"/>
          </w:rPr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DE</w:t>
        </w:r>
        <w:r>
          <w:rPr>
            <w:b/>
            <w:bCs/>
            <w:color w:val="FF0000"/>
          </w:rPr>
          <w:t>FENSIVE-OFFENSIVE WAR CRIME</w:t>
        </w:r>
        <w:r>
          <w:rPr>
            <w:b/>
            <w:bCs/>
          </w:rPr>
          <w:t>(</w:t>
        </w:r>
        <w:r w:rsidRPr="00F96A67">
          <w:rPr>
            <w:b/>
            <w:bCs/>
            <w:color w:val="808080" w:themeColor="background1" w:themeShade="80"/>
            <w:rPrChange w:id="18" w:author="Patrick McElhiney" w:date="2024-07-17T01:42:00Z" w16du:dateUtc="2024-07-17T05:42:00Z">
              <w:rPr>
                <w:b/>
                <w:bCs/>
              </w:rPr>
            </w:rPrChange>
          </w:rPr>
          <w:t>S</w:t>
        </w:r>
        <w:r>
          <w:rPr>
            <w:b/>
            <w:bCs/>
          </w:rPr>
          <w:t>);</w:t>
        </w:r>
      </w:ins>
    </w:p>
    <w:p w14:paraId="399F5533" w14:textId="2523BCC8" w:rsidR="00F96A67" w:rsidRDefault="00F96A67" w:rsidP="00F96A67">
      <w:pPr>
        <w:ind w:left="720"/>
        <w:jc w:val="both"/>
        <w:rPr>
          <w:ins w:id="19" w:author="Patrick McElhiney" w:date="2024-07-17T01:47:00Z" w16du:dateUtc="2024-07-17T05:47:00Z"/>
          <w:b/>
          <w:bCs/>
        </w:rPr>
      </w:pPr>
      <w:ins w:id="20" w:author="Patrick McElhiney" w:date="2024-07-17T01:47:00Z" w16du:dateUtc="2024-07-17T05:47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ELECTRONIC HARASSMENT</w:t>
        </w:r>
        <w:r w:rsidRPr="00236DEC">
          <w:rPr>
            <w:b/>
            <w:bCs/>
          </w:rPr>
          <w:t xml:space="preserve"> </w:t>
        </w:r>
        <w:r>
          <w:rPr>
            <w:b/>
            <w:bCs/>
            <w:color w:val="0070C0"/>
          </w:rPr>
          <w:t>BY</w:t>
        </w:r>
        <w:r w:rsidRPr="00236DEC">
          <w:rPr>
            <w:b/>
            <w:bCs/>
            <w:color w:val="0070C0"/>
          </w:rPr>
          <w:t xml:space="preserve"> </w:t>
        </w:r>
        <w:r>
          <w:rPr>
            <w:b/>
            <w:bCs/>
            <w:color w:val="0070C0"/>
          </w:rPr>
          <w:t xml:space="preserve">                                                                     </w:t>
        </w:r>
        <w:r>
          <w:rPr>
            <w:b/>
            <w:bCs/>
            <w:color w:val="FF0000"/>
          </w:rPr>
          <w:t>THE NATIONAL SECURITY AGENCY</w:t>
        </w:r>
        <w:r w:rsidRPr="00236DEC">
          <w:rPr>
            <w:b/>
            <w:bCs/>
          </w:rPr>
          <w:t xml:space="preserve"> </w:t>
        </w:r>
        <w:r>
          <w:rPr>
            <w:b/>
            <w:bCs/>
            <w:color w:val="0070C0"/>
          </w:rPr>
          <w:t>THROUGH</w:t>
        </w:r>
        <w:r w:rsidRPr="00236DEC">
          <w:rPr>
            <w:b/>
            <w:bCs/>
          </w:rPr>
          <w:t xml:space="preserve"> </w:t>
        </w:r>
        <w:r w:rsidRPr="004270F4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UTILIZATION</w:t>
        </w:r>
        <w:r w:rsidRPr="00236DEC">
          <w:rPr>
            <w:b/>
            <w:bCs/>
          </w:rPr>
          <w:t xml:space="preserve"> </w:t>
        </w:r>
        <w:r w:rsidRPr="00255B3E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                                                                      </w:t>
        </w:r>
        <w:r w:rsidRPr="004270F4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MIND CONTROL TECHNOLOGY</w:t>
        </w:r>
        <w:r>
          <w:rPr>
            <w:b/>
            <w:bCs/>
          </w:rPr>
          <w:t xml:space="preserve"> </w:t>
        </w:r>
        <w:r w:rsidRPr="00DB6ACD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DB6ACD">
          <w:rPr>
            <w:b/>
            <w:bCs/>
            <w:color w:val="FF0000"/>
          </w:rPr>
          <w:t>ANY WAR CRIME TECHNOLOGY</w:t>
        </w:r>
        <w:r>
          <w:rPr>
            <w:b/>
            <w:bCs/>
          </w:rPr>
          <w:t>;</w:t>
        </w:r>
      </w:ins>
    </w:p>
    <w:p w14:paraId="3E4F592B" w14:textId="07ED05A7" w:rsidR="00F96A67" w:rsidRDefault="00F96A67" w:rsidP="00F96A67">
      <w:pPr>
        <w:ind w:left="720"/>
        <w:jc w:val="both"/>
        <w:rPr>
          <w:ins w:id="21" w:author="Patrick McElhiney" w:date="2024-07-17T01:48:00Z" w16du:dateUtc="2024-07-17T05:48:00Z"/>
          <w:b/>
          <w:bCs/>
        </w:rPr>
      </w:pPr>
      <w:ins w:id="22" w:author="Patrick McElhiney" w:date="2024-07-17T01:48:00Z" w16du:dateUtc="2024-07-17T05:48:00Z">
        <w:r>
          <w:rPr>
            <w:u w:val="single"/>
          </w:rPr>
          <w:lastRenderedPageBreak/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ELECTRONIC HARASSMENT</w:t>
        </w:r>
        <w:r w:rsidRPr="00236DEC">
          <w:rPr>
            <w:b/>
            <w:bCs/>
          </w:rPr>
          <w:t xml:space="preserve"> </w:t>
        </w:r>
        <w:r w:rsidRPr="00236DEC">
          <w:rPr>
            <w:b/>
            <w:bCs/>
            <w:color w:val="0070C0"/>
          </w:rPr>
          <w:t>OF</w:t>
        </w:r>
        <w:r>
          <w:rPr>
            <w:b/>
            <w:bCs/>
            <w:color w:val="0070C0"/>
          </w:rPr>
          <w:t xml:space="preserve">                                       </w:t>
        </w:r>
        <w:r w:rsidRPr="00236DEC">
          <w:rPr>
            <w:b/>
            <w:bCs/>
          </w:rPr>
          <w:t xml:space="preserve"> </w:t>
        </w:r>
        <w:r>
          <w:rPr>
            <w:b/>
            <w:bCs/>
            <w:color w:val="FF0000"/>
          </w:rPr>
          <w:t>ANY CONSTANT STATE</w:t>
        </w:r>
        <w:r w:rsidRPr="004270F4">
          <w:rPr>
            <w:b/>
            <w:bCs/>
          </w:rPr>
          <w:t xml:space="preserve"> </w:t>
        </w:r>
        <w:r>
          <w:rPr>
            <w:b/>
            <w:bCs/>
            <w:color w:val="0070C0"/>
          </w:rPr>
          <w:t>BY</w:t>
        </w:r>
        <w:r w:rsidRPr="00236DEC">
          <w:rPr>
            <w:b/>
            <w:bCs/>
            <w:color w:val="0070C0"/>
          </w:rPr>
          <w:t xml:space="preserve"> </w:t>
        </w:r>
        <w:r>
          <w:rPr>
            <w:b/>
            <w:bCs/>
            <w:color w:val="FF0000"/>
          </w:rPr>
          <w:t>THE PENTAGON</w:t>
        </w:r>
        <w:r w:rsidRPr="00236DEC">
          <w:rPr>
            <w:b/>
            <w:bCs/>
          </w:rPr>
          <w:t xml:space="preserve"> </w:t>
        </w:r>
        <w:r>
          <w:rPr>
            <w:b/>
            <w:bCs/>
            <w:color w:val="0070C0"/>
          </w:rPr>
          <w:t>THROUGH</w:t>
        </w:r>
        <w:r w:rsidRPr="00236DEC">
          <w:rPr>
            <w:b/>
            <w:bCs/>
          </w:rPr>
          <w:t xml:space="preserve"> </w:t>
        </w:r>
        <w:r w:rsidRPr="004270F4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UTILIZATION</w:t>
        </w:r>
        <w:r w:rsidRPr="00236DEC">
          <w:rPr>
            <w:b/>
            <w:bCs/>
          </w:rPr>
          <w:t xml:space="preserve"> </w:t>
        </w:r>
        <w:r w:rsidRPr="00255B3E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                       </w:t>
        </w:r>
        <w:r w:rsidRPr="004270F4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MIND CONTROL TECHNOLOGY</w:t>
        </w:r>
        <w:r>
          <w:rPr>
            <w:b/>
            <w:bCs/>
          </w:rPr>
          <w:t>;</w:t>
        </w:r>
      </w:ins>
    </w:p>
    <w:p w14:paraId="5BC1A630" w14:textId="0D062B72" w:rsidR="00BA61EA" w:rsidRDefault="00F96A67" w:rsidP="00BA61EA">
      <w:pPr>
        <w:ind w:left="720"/>
        <w:jc w:val="both"/>
        <w:rPr>
          <w:b/>
          <w:bCs/>
        </w:rPr>
      </w:pPr>
      <w:ins w:id="23" w:author="Patrick McElhiney" w:date="2024-07-17T01:43:00Z" w16du:dateUtc="2024-07-17T05:43:00Z">
        <w:r>
          <w:rPr>
            <w:u w:val="single"/>
          </w:rPr>
          <w:t xml:space="preserve">DEFENSIVE </w:t>
        </w:r>
      </w:ins>
      <w:r w:rsidR="00BA61EA">
        <w:rPr>
          <w:u w:val="single"/>
        </w:rPr>
        <w:t>PREVENTION SECURITY SYSTEM</w:t>
      </w:r>
      <w:r w:rsidR="00BA61EA" w:rsidRPr="00CE57F0">
        <w:rPr>
          <w:u w:val="single"/>
        </w:rPr>
        <w:t>:</w:t>
      </w:r>
      <w:r w:rsidR="00BA61EA" w:rsidRPr="00CE57F0">
        <w:t xml:space="preserve"> </w:t>
      </w:r>
      <w:r w:rsidR="00BA61EA" w:rsidRPr="000851C6">
        <w:rPr>
          <w:b/>
          <w:bCs/>
          <w:color w:val="FF0000"/>
        </w:rPr>
        <w:t xml:space="preserve">ANY </w:t>
      </w:r>
      <w:r w:rsidR="00BA61EA">
        <w:rPr>
          <w:b/>
          <w:bCs/>
          <w:color w:val="FF0000"/>
        </w:rPr>
        <w:t>EXCESSIVE WAR CRIME</w:t>
      </w:r>
      <w:r w:rsidR="00BA61EA">
        <w:rPr>
          <w:b/>
          <w:bCs/>
        </w:rPr>
        <w:t>(</w:t>
      </w:r>
      <w:r w:rsidR="00BA61EA" w:rsidRPr="00BA61EA">
        <w:rPr>
          <w:b/>
          <w:bCs/>
          <w:color w:val="808080" w:themeColor="background1" w:themeShade="80"/>
        </w:rPr>
        <w:t>S</w:t>
      </w:r>
      <w:r w:rsidR="00BA61EA">
        <w:rPr>
          <w:b/>
          <w:bCs/>
        </w:rPr>
        <w:t xml:space="preserve">) </w:t>
      </w:r>
      <w:r w:rsidR="00BA61EA" w:rsidRPr="00BA61EA">
        <w:rPr>
          <w:b/>
          <w:bCs/>
          <w:color w:val="0070C0"/>
        </w:rPr>
        <w:t>TOWARDS</w:t>
      </w:r>
      <w:r w:rsidR="00BA61EA">
        <w:rPr>
          <w:b/>
          <w:bCs/>
        </w:rPr>
        <w:t xml:space="preserve"> </w:t>
      </w:r>
      <w:r w:rsidR="00BA61EA" w:rsidRPr="00BA61EA">
        <w:rPr>
          <w:b/>
          <w:bCs/>
          <w:color w:val="FF0000"/>
        </w:rPr>
        <w:t>HUMANITY</w:t>
      </w:r>
      <w:r w:rsidR="00BA61EA">
        <w:rPr>
          <w:b/>
          <w:bCs/>
        </w:rPr>
        <w:t>;</w:t>
      </w:r>
    </w:p>
    <w:p w14:paraId="3EECC534" w14:textId="1DD01ECA" w:rsidR="005A00D1" w:rsidRDefault="00F96A67" w:rsidP="005A00D1">
      <w:pPr>
        <w:ind w:left="720"/>
        <w:jc w:val="both"/>
        <w:rPr>
          <w:b/>
          <w:bCs/>
        </w:rPr>
      </w:pPr>
      <w:ins w:id="24" w:author="Patrick McElhiney" w:date="2024-07-17T01:43:00Z" w16du:dateUtc="2024-07-17T05:43:00Z">
        <w:r>
          <w:rPr>
            <w:u w:val="single"/>
          </w:rPr>
          <w:t xml:space="preserve">DEFENSIVE </w:t>
        </w:r>
      </w:ins>
      <w:r w:rsidR="005A00D1">
        <w:rPr>
          <w:u w:val="single"/>
        </w:rPr>
        <w:t>PREVENTION SECURITY SYSTEM</w:t>
      </w:r>
      <w:r w:rsidR="005A00D1" w:rsidRPr="00CE57F0">
        <w:rPr>
          <w:u w:val="single"/>
        </w:rPr>
        <w:t>:</w:t>
      </w:r>
      <w:r w:rsidR="005A00D1" w:rsidRPr="00CE57F0">
        <w:t xml:space="preserve"> </w:t>
      </w:r>
      <w:r w:rsidR="005A00D1" w:rsidRPr="000851C6">
        <w:rPr>
          <w:b/>
          <w:bCs/>
          <w:color w:val="FF0000"/>
        </w:rPr>
        <w:t xml:space="preserve">ANY </w:t>
      </w:r>
      <w:r w:rsidR="005A00D1">
        <w:rPr>
          <w:b/>
          <w:bCs/>
          <w:color w:val="FF0000"/>
        </w:rPr>
        <w:t>EXECUTION CONCERT</w:t>
      </w:r>
      <w:r w:rsidR="005A00D1"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//JULIE MCELHINEY CASE?</w:t>
      </w:r>
    </w:p>
    <w:p w14:paraId="1397C44F" w14:textId="07EF9850" w:rsidR="005A00D1" w:rsidRDefault="00F96A67" w:rsidP="005A00D1">
      <w:pPr>
        <w:ind w:left="720"/>
        <w:jc w:val="both"/>
        <w:rPr>
          <w:b/>
          <w:bCs/>
        </w:rPr>
      </w:pPr>
      <w:ins w:id="25" w:author="Patrick McElhiney" w:date="2024-07-17T01:44:00Z" w16du:dateUtc="2024-07-17T05:44:00Z">
        <w:r>
          <w:rPr>
            <w:u w:val="single"/>
          </w:rPr>
          <w:t xml:space="preserve">DEFENSIVE </w:t>
        </w:r>
      </w:ins>
      <w:r w:rsidR="005A00D1">
        <w:rPr>
          <w:u w:val="single"/>
        </w:rPr>
        <w:t>PREVENTION SECURITY SYSTEM</w:t>
      </w:r>
      <w:r w:rsidR="005A00D1" w:rsidRPr="00CE57F0">
        <w:rPr>
          <w:u w:val="single"/>
        </w:rPr>
        <w:t>:</w:t>
      </w:r>
      <w:r w:rsidR="005A00D1" w:rsidRPr="00CE57F0">
        <w:t xml:space="preserve"> </w:t>
      </w:r>
      <w:r w:rsidR="005A00D1" w:rsidRPr="000851C6">
        <w:rPr>
          <w:b/>
          <w:bCs/>
          <w:color w:val="FF0000"/>
        </w:rPr>
        <w:t xml:space="preserve">ANY </w:t>
      </w:r>
      <w:r w:rsidR="005A00D1">
        <w:rPr>
          <w:b/>
          <w:bCs/>
          <w:color w:val="FF0000"/>
        </w:rPr>
        <w:t>EXECUTION THEATRE</w:t>
      </w:r>
      <w:r w:rsidR="005A00D1">
        <w:rPr>
          <w:b/>
          <w:bCs/>
        </w:rPr>
        <w:t>;</w:t>
      </w:r>
      <w:r w:rsidR="009861B1" w:rsidRPr="00515375">
        <w:rPr>
          <w:color w:val="808080" w:themeColor="background1" w:themeShade="80"/>
        </w:rPr>
        <w:t xml:space="preserve"> //JULIE MCELHINEY CASE?</w:t>
      </w:r>
    </w:p>
    <w:p w14:paraId="6FF9D383" w14:textId="4B8CC152" w:rsidR="00F96A67" w:rsidRDefault="00F96A67" w:rsidP="00F96A67">
      <w:pPr>
        <w:ind w:left="720"/>
        <w:jc w:val="both"/>
        <w:rPr>
          <w:ins w:id="26" w:author="Patrick McElhiney" w:date="2024-07-17T01:48:00Z" w16du:dateUtc="2024-07-17T05:48:00Z"/>
          <w:b/>
          <w:bCs/>
        </w:rPr>
      </w:pPr>
      <w:ins w:id="27" w:author="Patrick McElhiney" w:date="2024-07-17T01:49:00Z" w16du:dateUtc="2024-07-17T05:49:00Z">
        <w:r>
          <w:rPr>
            <w:u w:val="single"/>
          </w:rPr>
          <w:t xml:space="preserve">DEFENSIVE </w:t>
        </w:r>
      </w:ins>
      <w:ins w:id="28" w:author="Patrick McElhiney" w:date="2024-07-17T01:48:00Z" w16du:dateUtc="2024-07-17T05:48:00Z">
        <w:r>
          <w:rPr>
            <w:u w:val="single"/>
          </w:rPr>
          <w:t>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1C6771">
          <w:rPr>
            <w:b/>
            <w:bCs/>
            <w:color w:val="FF0000"/>
          </w:rPr>
          <w:t>FA</w:t>
        </w:r>
        <w:r>
          <w:rPr>
            <w:b/>
            <w:bCs/>
            <w:color w:val="FF0000"/>
          </w:rPr>
          <w:t>KE</w:t>
        </w:r>
        <w:r w:rsidRPr="001C6771">
          <w:rPr>
            <w:b/>
            <w:bCs/>
            <w:color w:val="FF0000"/>
          </w:rPr>
          <w:t xml:space="preserve"> </w:t>
        </w:r>
      </w:ins>
      <w:ins w:id="29" w:author="Patrick McElhiney" w:date="2024-07-17T01:49:00Z" w16du:dateUtc="2024-07-17T05:49:00Z">
        <w:r w:rsidRPr="008C1F06">
          <w:rPr>
            <w:b/>
            <w:bCs/>
            <w:color w:val="FF0000"/>
          </w:rPr>
          <w:t>WAR CRIME</w:t>
        </w:r>
        <w:r>
          <w:rPr>
            <w:b/>
            <w:bCs/>
          </w:rPr>
          <w:t>(</w:t>
        </w:r>
        <w:r w:rsidRPr="008C1F06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</w:t>
        </w:r>
        <w:r w:rsidRPr="00F96A67">
          <w:rPr>
            <w:b/>
            <w:bCs/>
            <w:color w:val="FF0000"/>
            <w:rPrChange w:id="30" w:author="Patrick McElhiney" w:date="2024-07-17T01:49:00Z" w16du:dateUtc="2024-07-17T05:49:00Z">
              <w:rPr>
                <w:b/>
                <w:bCs/>
              </w:rPr>
            </w:rPrChange>
          </w:rPr>
          <w:t xml:space="preserve"> </w:t>
        </w:r>
      </w:ins>
      <w:ins w:id="31" w:author="Patrick McElhiney" w:date="2024-07-17T01:48:00Z" w16du:dateUtc="2024-07-17T05:48:00Z">
        <w:r>
          <w:rPr>
            <w:b/>
            <w:bCs/>
            <w:color w:val="FF0000"/>
          </w:rPr>
          <w:t>TRIAL</w:t>
        </w:r>
        <w:r w:rsidRPr="00C47A39">
          <w:rPr>
            <w:b/>
            <w:bCs/>
          </w:rPr>
          <w:t>(</w:t>
        </w:r>
        <w:r w:rsidRPr="00C47A39">
          <w:rPr>
            <w:b/>
            <w:bCs/>
            <w:color w:val="808080" w:themeColor="background1" w:themeShade="80"/>
          </w:rPr>
          <w:t>S</w:t>
        </w:r>
        <w:r w:rsidRPr="00C47A39">
          <w:rPr>
            <w:b/>
            <w:bCs/>
          </w:rPr>
          <w:t>)</w:t>
        </w:r>
      </w:ins>
      <w:ins w:id="32" w:author="Patrick McElhiney" w:date="2024-07-17T01:49:00Z" w16du:dateUtc="2024-07-17T05:49:00Z">
        <w:r>
          <w:rPr>
            <w:b/>
            <w:bCs/>
          </w:rPr>
          <w:t xml:space="preserve">, </w:t>
        </w:r>
        <w:r w:rsidRPr="00F96A67">
          <w:rPr>
            <w:b/>
            <w:bCs/>
            <w:color w:val="00B050"/>
            <w:rPrChange w:id="33" w:author="Patrick McElhiney" w:date="2024-07-17T01:49:00Z" w16du:dateUtc="2024-07-17T05:49:00Z">
              <w:rPr>
                <w:b/>
                <w:bCs/>
              </w:rPr>
            </w:rPrChange>
          </w:rPr>
          <w:t>ESPECIALLY</w:t>
        </w:r>
        <w:r>
          <w:rPr>
            <w:b/>
            <w:bCs/>
          </w:rPr>
          <w:t xml:space="preserve"> </w:t>
        </w:r>
        <w:r w:rsidRPr="00F96A67">
          <w:rPr>
            <w:b/>
            <w:bCs/>
            <w:color w:val="0070C0"/>
            <w:rPrChange w:id="34" w:author="Patrick McElhiney" w:date="2024-07-17T01:49:00Z" w16du:dateUtc="2024-07-17T05:49:00Z">
              <w:rPr>
                <w:b/>
                <w:bCs/>
              </w:rPr>
            </w:rPrChange>
          </w:rPr>
          <w:t>AGAINST</w:t>
        </w:r>
        <w:r>
          <w:rPr>
            <w:b/>
            <w:bCs/>
          </w:rPr>
          <w:t xml:space="preserve"> </w:t>
        </w:r>
        <w:r w:rsidRPr="00F96A67">
          <w:rPr>
            <w:b/>
            <w:bCs/>
            <w:color w:val="FF0000"/>
            <w:rPrChange w:id="35" w:author="Patrick McElhiney" w:date="2024-07-17T01:49:00Z" w16du:dateUtc="2024-07-17T05:49:00Z">
              <w:rPr>
                <w:b/>
                <w:bCs/>
              </w:rPr>
            </w:rPrChange>
          </w:rPr>
          <w:t>ANY INNOCENT PERSON</w:t>
        </w:r>
        <w:r>
          <w:rPr>
            <w:b/>
            <w:bCs/>
          </w:rPr>
          <w:t>(</w:t>
        </w:r>
        <w:r w:rsidRPr="00F96A67">
          <w:rPr>
            <w:b/>
            <w:bCs/>
            <w:color w:val="808080" w:themeColor="background1" w:themeShade="80"/>
            <w:rPrChange w:id="36" w:author="Patrick McElhiney" w:date="2024-07-17T01:49:00Z" w16du:dateUtc="2024-07-17T05:49:00Z">
              <w:rPr>
                <w:b/>
                <w:bCs/>
              </w:rPr>
            </w:rPrChange>
          </w:rPr>
          <w:t>S</w:t>
        </w:r>
        <w:r>
          <w:rPr>
            <w:b/>
            <w:bCs/>
          </w:rPr>
          <w:t>);</w:t>
        </w:r>
      </w:ins>
    </w:p>
    <w:p w14:paraId="2CAD9035" w14:textId="3BDB8EA4" w:rsidR="00F96A67" w:rsidRDefault="00F96A67" w:rsidP="00F96A67">
      <w:pPr>
        <w:ind w:left="720"/>
        <w:jc w:val="both"/>
        <w:rPr>
          <w:ins w:id="37" w:author="Patrick McElhiney" w:date="2024-07-17T01:48:00Z" w16du:dateUtc="2024-07-17T05:48:00Z"/>
          <w:b/>
          <w:bCs/>
        </w:rPr>
      </w:pPr>
      <w:ins w:id="38" w:author="Patrick McElhiney" w:date="2024-07-17T01:48:00Z" w16du:dateUtc="2024-07-17T05:48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CE3BC6">
          <w:rPr>
            <w:b/>
            <w:bCs/>
            <w:color w:val="FF0000"/>
          </w:rPr>
          <w:t>FA</w:t>
        </w:r>
        <w:r>
          <w:rPr>
            <w:b/>
            <w:bCs/>
            <w:color w:val="FF0000"/>
          </w:rPr>
          <w:t>KE</w:t>
        </w:r>
        <w:r w:rsidRPr="00CE3BC6">
          <w:rPr>
            <w:b/>
            <w:bCs/>
            <w:color w:val="FF0000"/>
          </w:rPr>
          <w:t xml:space="preserve"> </w:t>
        </w:r>
        <w:r>
          <w:rPr>
            <w:b/>
            <w:bCs/>
            <w:color w:val="FF0000"/>
          </w:rPr>
          <w:t>WAR CRIME REPORT</w:t>
        </w:r>
        <w:r>
          <w:rPr>
            <w:b/>
            <w:bCs/>
          </w:rPr>
          <w:t>(</w:t>
        </w:r>
        <w:r w:rsidRPr="008C1F06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8C1F06">
          <w:rPr>
            <w:b/>
            <w:bCs/>
            <w:color w:val="0070C0"/>
          </w:rPr>
          <w:t>TO</w:t>
        </w:r>
        <w:r>
          <w:rPr>
            <w:b/>
            <w:bCs/>
          </w:rPr>
          <w:t xml:space="preserve"> </w:t>
        </w:r>
        <w:r w:rsidRPr="008C1F06">
          <w:rPr>
            <w:b/>
            <w:bCs/>
            <w:color w:val="7030A0"/>
          </w:rPr>
          <w:t>GET AWAY</w:t>
        </w:r>
        <w:r>
          <w:rPr>
            <w:b/>
            <w:bCs/>
          </w:rPr>
          <w:t xml:space="preserve"> </w:t>
        </w:r>
        <w:r w:rsidRPr="008C1F06">
          <w:rPr>
            <w:b/>
            <w:bCs/>
            <w:color w:val="0070C0"/>
          </w:rPr>
          <w:t>WITH</w:t>
        </w:r>
        <w:r>
          <w:rPr>
            <w:b/>
            <w:bCs/>
          </w:rPr>
          <w:t xml:space="preserve"> </w:t>
        </w:r>
        <w:r w:rsidRPr="008C1F06">
          <w:rPr>
            <w:b/>
            <w:bCs/>
            <w:color w:val="7030A0"/>
          </w:rPr>
          <w:t>COMMITTING</w:t>
        </w:r>
        <w:r>
          <w:rPr>
            <w:b/>
            <w:bCs/>
          </w:rPr>
          <w:t xml:space="preserve"> </w:t>
        </w:r>
        <w:r w:rsidRPr="008C1F06">
          <w:rPr>
            <w:b/>
            <w:bCs/>
            <w:color w:val="FF0000"/>
          </w:rPr>
          <w:t>ANY WAR CRIME</w:t>
        </w:r>
        <w:r>
          <w:rPr>
            <w:b/>
            <w:bCs/>
          </w:rPr>
          <w:t>(</w:t>
        </w:r>
        <w:r w:rsidRPr="008C1F06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8C1F06">
          <w:rPr>
            <w:b/>
            <w:bCs/>
            <w:color w:val="0070C0"/>
          </w:rPr>
          <w:t>TOWARDS</w:t>
        </w:r>
        <w:r>
          <w:rPr>
            <w:b/>
            <w:bCs/>
          </w:rPr>
          <w:t xml:space="preserve"> </w:t>
        </w:r>
        <w:r w:rsidRPr="008C1F06">
          <w:rPr>
            <w:b/>
            <w:bCs/>
            <w:color w:val="FF0000"/>
          </w:rPr>
          <w:t>ANY DEFENDANT</w:t>
        </w:r>
        <w:r>
          <w:rPr>
            <w:b/>
            <w:bCs/>
          </w:rPr>
          <w:t xml:space="preserve"> </w:t>
        </w:r>
        <w:r w:rsidRPr="008C1F06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                                                                        </w:t>
        </w:r>
        <w:r w:rsidRPr="008C1F06">
          <w:rPr>
            <w:b/>
            <w:bCs/>
            <w:color w:val="FF0000"/>
          </w:rPr>
          <w:t>ANY FAKE WAR CRIME REPORT</w:t>
        </w:r>
        <w:r>
          <w:rPr>
            <w:b/>
            <w:bCs/>
          </w:rPr>
          <w:t>(</w:t>
        </w:r>
        <w:r w:rsidRPr="008C1F06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</w:p>
    <w:p w14:paraId="3889D06A" w14:textId="4A3499A0" w:rsidR="00F96A67" w:rsidRDefault="00F96A67" w:rsidP="00F96A67">
      <w:pPr>
        <w:ind w:left="720"/>
        <w:jc w:val="both"/>
        <w:rPr>
          <w:ins w:id="39" w:author="Patrick McElhiney" w:date="2024-07-17T01:48:00Z" w16du:dateUtc="2024-07-17T05:48:00Z"/>
          <w:b/>
          <w:bCs/>
        </w:rPr>
      </w:pPr>
      <w:ins w:id="40" w:author="Patrick McElhiney" w:date="2024-07-17T01:48:00Z" w16du:dateUtc="2024-07-17T05:48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CE3BC6">
          <w:rPr>
            <w:b/>
            <w:bCs/>
            <w:color w:val="FF0000"/>
          </w:rPr>
          <w:t>FA</w:t>
        </w:r>
        <w:r>
          <w:rPr>
            <w:b/>
            <w:bCs/>
            <w:color w:val="FF0000"/>
          </w:rPr>
          <w:t>KE</w:t>
        </w:r>
        <w:r w:rsidRPr="00CE3BC6">
          <w:rPr>
            <w:b/>
            <w:bCs/>
            <w:color w:val="FF0000"/>
          </w:rPr>
          <w:t xml:space="preserve"> </w:t>
        </w:r>
        <w:r>
          <w:rPr>
            <w:b/>
            <w:bCs/>
            <w:color w:val="FF0000"/>
          </w:rPr>
          <w:t>WAR CRIME REPORT</w:t>
        </w:r>
        <w:r>
          <w:rPr>
            <w:b/>
            <w:bCs/>
          </w:rPr>
          <w:t>(</w:t>
        </w:r>
        <w:r w:rsidRPr="005C6AF4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</w:p>
    <w:p w14:paraId="40206DCA" w14:textId="08F3F72A" w:rsidR="00F96A67" w:rsidRDefault="00F96A67" w:rsidP="00F96A67">
      <w:pPr>
        <w:ind w:left="720"/>
        <w:jc w:val="both"/>
        <w:rPr>
          <w:ins w:id="41" w:author="Patrick McElhiney" w:date="2024-07-17T01:50:00Z" w16du:dateUtc="2024-07-17T05:50:00Z"/>
          <w:b/>
          <w:bCs/>
        </w:rPr>
      </w:pPr>
      <w:ins w:id="42" w:author="Patrick McElhiney" w:date="2024-07-17T01:50:00Z" w16du:dateUtc="2024-07-17T05:50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1C6771">
          <w:rPr>
            <w:b/>
            <w:bCs/>
            <w:color w:val="FF0000"/>
          </w:rPr>
          <w:t xml:space="preserve">FALSE </w:t>
        </w:r>
        <w:r w:rsidRPr="001C6771">
          <w:rPr>
            <w:b/>
            <w:bCs/>
            <w:color w:val="FF0000"/>
          </w:rPr>
          <w:t>A</w:t>
        </w:r>
        <w:r>
          <w:rPr>
            <w:b/>
            <w:bCs/>
            <w:color w:val="FF0000"/>
          </w:rPr>
          <w:t>TTRIBUTION</w:t>
        </w:r>
        <w:r>
          <w:rPr>
            <w:b/>
            <w:bCs/>
          </w:rPr>
          <w:t xml:space="preserve"> </w:t>
        </w:r>
        <w:r w:rsidRPr="006D3205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6D3205">
          <w:rPr>
            <w:b/>
            <w:bCs/>
            <w:color w:val="FF0000"/>
          </w:rPr>
          <w:t>ANY WAR CRIME</w:t>
        </w:r>
        <w:r>
          <w:rPr>
            <w:b/>
            <w:bCs/>
          </w:rPr>
          <w:t>(</w:t>
        </w:r>
        <w:r w:rsidRPr="006D3205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6D3205">
          <w:rPr>
            <w:b/>
            <w:bCs/>
            <w:color w:val="7030A0"/>
          </w:rPr>
          <w:t>COMMITTED</w:t>
        </w:r>
        <w:r>
          <w:rPr>
            <w:b/>
            <w:bCs/>
          </w:rPr>
          <w:t xml:space="preserve"> </w:t>
        </w:r>
        <w:r w:rsidRPr="006D3205">
          <w:rPr>
            <w:b/>
            <w:bCs/>
            <w:color w:val="0070C0"/>
          </w:rPr>
          <w:t>BY</w:t>
        </w:r>
        <w:r>
          <w:rPr>
            <w:b/>
            <w:bCs/>
          </w:rPr>
          <w:t xml:space="preserve"> </w:t>
        </w:r>
        <w:r w:rsidRPr="006D3205">
          <w:rPr>
            <w:b/>
            <w:bCs/>
            <w:color w:val="FF0000"/>
          </w:rPr>
          <w:t>ANY OTHER PERSON</w:t>
        </w:r>
        <w:r>
          <w:rPr>
            <w:b/>
            <w:bCs/>
          </w:rPr>
          <w:t>(</w:t>
        </w:r>
        <w:r w:rsidRPr="006D3205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</w:p>
    <w:p w14:paraId="562321D1" w14:textId="76ED6EA0" w:rsidR="007C2C18" w:rsidRDefault="00F96A67" w:rsidP="007C2C18">
      <w:pPr>
        <w:ind w:left="720"/>
        <w:jc w:val="both"/>
        <w:rPr>
          <w:b/>
          <w:bCs/>
        </w:rPr>
      </w:pPr>
      <w:ins w:id="43" w:author="Patrick McElhiney" w:date="2024-07-17T01:44:00Z" w16du:dateUtc="2024-07-17T05:44:00Z">
        <w:r>
          <w:rPr>
            <w:u w:val="single"/>
          </w:rPr>
          <w:t xml:space="preserve">DEFENSIVE </w:t>
        </w:r>
      </w:ins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FALSE CONVICTIONS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OF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FAMILY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FOR</w:t>
      </w:r>
      <w:r w:rsidR="007C2C18">
        <w:rPr>
          <w:b/>
          <w:bCs/>
        </w:rPr>
        <w:t xml:space="preserve">                                          </w:t>
      </w:r>
      <w:r w:rsidR="007C2C18" w:rsidRPr="007C2C18">
        <w:rPr>
          <w:b/>
          <w:bCs/>
          <w:color w:val="FF0000"/>
        </w:rPr>
        <w:t>ANY WAR CRIME</w:t>
      </w:r>
      <w:r w:rsidR="007C2C18">
        <w:rPr>
          <w:b/>
          <w:bCs/>
        </w:rPr>
        <w:t>(</w:t>
      </w:r>
      <w:r w:rsidR="007C2C18" w:rsidRPr="007C2C18">
        <w:rPr>
          <w:b/>
          <w:bCs/>
          <w:color w:val="808080" w:themeColor="background1" w:themeShade="80"/>
        </w:rPr>
        <w:t>S</w:t>
      </w:r>
      <w:r w:rsidR="007C2C18">
        <w:rPr>
          <w:b/>
          <w:bCs/>
        </w:rPr>
        <w:t xml:space="preserve">) </w:t>
      </w:r>
      <w:r w:rsidR="007C2C18" w:rsidRPr="007C2C18">
        <w:rPr>
          <w:b/>
          <w:bCs/>
          <w:color w:val="0070C0"/>
        </w:rPr>
        <w:t>THROUGH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PUBLIC AUDIO STATEMENTS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BY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THE PENTAGON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7030A0"/>
        </w:rPr>
        <w:t>USING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B0F0"/>
        </w:rPr>
        <w:t>XOR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7030A0"/>
        </w:rPr>
        <w:t>UTILIZING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MIND CONTROL</w:t>
      </w:r>
      <w:ins w:id="44" w:author="Patrick McElhiney" w:date="2024-07-17T01:44:00Z" w16du:dateUtc="2024-07-17T05:44:00Z">
        <w:r>
          <w:rPr>
            <w:b/>
            <w:bCs/>
            <w:color w:val="FF0000"/>
          </w:rPr>
          <w:t xml:space="preserve"> TECHNOLOGY</w:t>
        </w:r>
      </w:ins>
      <w:r w:rsidR="007C2C18">
        <w:rPr>
          <w:b/>
          <w:bCs/>
        </w:rPr>
        <w:t>;</w:t>
      </w:r>
    </w:p>
    <w:p w14:paraId="5BC2D739" w14:textId="524B29DD" w:rsidR="00F96A67" w:rsidRDefault="00F96A67" w:rsidP="00F96A67">
      <w:pPr>
        <w:ind w:left="720"/>
        <w:jc w:val="both"/>
        <w:rPr>
          <w:ins w:id="45" w:author="Patrick McElhiney" w:date="2024-07-17T01:50:00Z" w16du:dateUtc="2024-07-17T05:50:00Z"/>
          <w:b/>
          <w:bCs/>
        </w:rPr>
      </w:pPr>
      <w:ins w:id="46" w:author="Patrick McElhiney" w:date="2024-07-17T01:51:00Z" w16du:dateUtc="2024-07-17T05:51:00Z">
        <w:r>
          <w:rPr>
            <w:u w:val="single"/>
          </w:rPr>
          <w:t xml:space="preserve">DEFENSIVE </w:t>
        </w:r>
      </w:ins>
      <w:ins w:id="47" w:author="Patrick McElhiney" w:date="2024-07-17T01:50:00Z" w16du:dateUtc="2024-07-17T05:50:00Z">
        <w:r>
          <w:rPr>
            <w:u w:val="single"/>
          </w:rPr>
          <w:t>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CE3BC6">
          <w:rPr>
            <w:b/>
            <w:bCs/>
            <w:color w:val="FF0000"/>
          </w:rPr>
          <w:t xml:space="preserve">FALSE </w:t>
        </w:r>
        <w:r>
          <w:rPr>
            <w:b/>
            <w:bCs/>
            <w:color w:val="FF0000"/>
          </w:rPr>
          <w:t>CRIMINAL CASE</w:t>
        </w:r>
        <w:r>
          <w:rPr>
            <w:b/>
            <w:bCs/>
          </w:rPr>
          <w:t xml:space="preserve"> </w:t>
        </w:r>
        <w:r w:rsidRPr="002F2A3D">
          <w:rPr>
            <w:b/>
            <w:bCs/>
            <w:color w:val="0070C0"/>
          </w:rPr>
          <w:t>AS</w:t>
        </w:r>
        <w:r>
          <w:rPr>
            <w:b/>
            <w:bCs/>
          </w:rPr>
          <w:t xml:space="preserve"> </w:t>
        </w:r>
        <w:r w:rsidRPr="002F2A3D">
          <w:rPr>
            <w:b/>
            <w:bCs/>
            <w:color w:val="FF0000"/>
          </w:rPr>
          <w:t>ANY HATE CRIME</w:t>
        </w:r>
        <w:r>
          <w:rPr>
            <w:b/>
            <w:bCs/>
          </w:rPr>
          <w:t xml:space="preserve"> </w:t>
        </w:r>
        <w:r w:rsidRPr="002F2A3D">
          <w:rPr>
            <w:b/>
            <w:bCs/>
            <w:color w:val="00B0F0"/>
          </w:rPr>
          <w:t>XOR</w:t>
        </w:r>
        <w:r>
          <w:rPr>
            <w:b/>
            <w:bCs/>
          </w:rPr>
          <w:t>/</w:t>
        </w:r>
        <w:r w:rsidRPr="002F2A3D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2F2A3D">
          <w:rPr>
            <w:b/>
            <w:bCs/>
            <w:color w:val="FF0000"/>
          </w:rPr>
          <w:t>ANY WAR CRIME</w:t>
        </w:r>
        <w:r>
          <w:rPr>
            <w:b/>
            <w:bCs/>
          </w:rPr>
          <w:t xml:space="preserve"> </w:t>
        </w:r>
        <w:r w:rsidRPr="002F2A3D">
          <w:rPr>
            <w:b/>
            <w:bCs/>
            <w:color w:val="0070C0"/>
          </w:rPr>
          <w:t>TOWARDS</w:t>
        </w:r>
        <w:r>
          <w:rPr>
            <w:b/>
            <w:bCs/>
          </w:rPr>
          <w:t xml:space="preserve"> </w:t>
        </w:r>
        <w:r w:rsidRPr="002F2A3D">
          <w:rPr>
            <w:b/>
            <w:bCs/>
            <w:color w:val="FF0000"/>
          </w:rPr>
          <w:t>ANY INNOCENT CIVILIAN</w:t>
        </w:r>
        <w:r>
          <w:rPr>
            <w:b/>
            <w:bCs/>
          </w:rPr>
          <w:t>;</w:t>
        </w:r>
      </w:ins>
    </w:p>
    <w:p w14:paraId="580C5DB4" w14:textId="6EB55A26" w:rsidR="00BC7C51" w:rsidRDefault="00BC7C51" w:rsidP="00BC7C51">
      <w:pPr>
        <w:ind w:left="720"/>
        <w:jc w:val="both"/>
        <w:rPr>
          <w:ins w:id="48" w:author="Patrick McElhiney" w:date="2024-07-17T01:51:00Z" w16du:dateUtc="2024-07-17T05:51:00Z"/>
          <w:b/>
          <w:bCs/>
        </w:rPr>
      </w:pPr>
      <w:ins w:id="49" w:author="Patrick McElhiney" w:date="2024-07-17T01:51:00Z" w16du:dateUtc="2024-07-17T05:51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CE3BC6">
          <w:rPr>
            <w:b/>
            <w:bCs/>
            <w:color w:val="FF0000"/>
          </w:rPr>
          <w:t xml:space="preserve">FALSE </w:t>
        </w:r>
        <w:r>
          <w:rPr>
            <w:b/>
            <w:bCs/>
            <w:color w:val="FF0000"/>
          </w:rPr>
          <w:t>TRIAL</w:t>
        </w:r>
        <w:r w:rsidRPr="00C47A39">
          <w:rPr>
            <w:b/>
            <w:bCs/>
          </w:rPr>
          <w:t>(</w:t>
        </w:r>
        <w:r w:rsidRPr="00C47A39">
          <w:rPr>
            <w:b/>
            <w:bCs/>
            <w:color w:val="808080" w:themeColor="background1" w:themeShade="80"/>
          </w:rPr>
          <w:t>S</w:t>
        </w:r>
        <w:r w:rsidRPr="00C47A39">
          <w:rPr>
            <w:b/>
            <w:bCs/>
          </w:rPr>
          <w:t>)</w:t>
        </w:r>
        <w:r w:rsidRPr="003C5671">
          <w:rPr>
            <w:b/>
            <w:bCs/>
          </w:rPr>
          <w:t xml:space="preserve"> </w:t>
        </w:r>
        <w:r w:rsidRPr="003C5671">
          <w:rPr>
            <w:b/>
            <w:bCs/>
            <w:color w:val="0070C0"/>
          </w:rPr>
          <w:t>TO</w:t>
        </w:r>
        <w:r w:rsidRPr="003C5671">
          <w:rPr>
            <w:b/>
            <w:bCs/>
          </w:rPr>
          <w:t xml:space="preserve"> </w:t>
        </w:r>
        <w:r w:rsidRPr="003C5671">
          <w:rPr>
            <w:b/>
            <w:bCs/>
            <w:color w:val="7030A0"/>
          </w:rPr>
          <w:t>MAKE</w:t>
        </w:r>
        <w:r w:rsidRPr="003C5671">
          <w:rPr>
            <w:b/>
            <w:bCs/>
          </w:rPr>
          <w:t xml:space="preserve"> </w:t>
        </w:r>
        <w:r w:rsidRPr="003C5671">
          <w:rPr>
            <w:b/>
            <w:bCs/>
            <w:color w:val="FF0000"/>
          </w:rPr>
          <w:t>ANY INDIVIDUAL</w:t>
        </w:r>
        <w:r w:rsidRPr="00C47A39">
          <w:rPr>
            <w:b/>
            <w:bCs/>
          </w:rPr>
          <w:t>(</w:t>
        </w:r>
        <w:r w:rsidRPr="00C47A39">
          <w:rPr>
            <w:b/>
            <w:bCs/>
            <w:color w:val="808080" w:themeColor="background1" w:themeShade="80"/>
          </w:rPr>
          <w:t>S</w:t>
        </w:r>
        <w:r w:rsidRPr="00C47A39">
          <w:rPr>
            <w:b/>
            <w:bCs/>
          </w:rPr>
          <w:t>)</w:t>
        </w:r>
        <w:r w:rsidRPr="003C5671">
          <w:rPr>
            <w:b/>
            <w:bCs/>
          </w:rPr>
          <w:t xml:space="preserve"> </w:t>
        </w:r>
        <w:r w:rsidRPr="00D00B2F">
          <w:rPr>
            <w:b/>
            <w:bCs/>
            <w:color w:val="0070C0"/>
          </w:rPr>
          <w:t>INTO</w:t>
        </w:r>
        <w:r>
          <w:rPr>
            <w:b/>
            <w:bCs/>
          </w:rPr>
          <w:t xml:space="preserve"> </w:t>
        </w:r>
        <w:r w:rsidRPr="003C5671">
          <w:rPr>
            <w:b/>
            <w:bCs/>
            <w:color w:val="FF0000"/>
          </w:rPr>
          <w:t>ANY MULE</w:t>
        </w:r>
        <w:r w:rsidRPr="00C47A39">
          <w:rPr>
            <w:b/>
            <w:bCs/>
          </w:rPr>
          <w:t>(</w:t>
        </w:r>
        <w:r w:rsidRPr="00C47A39">
          <w:rPr>
            <w:b/>
            <w:bCs/>
            <w:color w:val="808080" w:themeColor="background1" w:themeShade="80"/>
          </w:rPr>
          <w:t>S</w:t>
        </w:r>
        <w:r w:rsidRPr="00C47A39">
          <w:rPr>
            <w:b/>
            <w:bCs/>
          </w:rPr>
          <w:t>)</w:t>
        </w:r>
        <w:r w:rsidRPr="003C5671">
          <w:rPr>
            <w:b/>
            <w:bCs/>
          </w:rPr>
          <w:t xml:space="preserve"> </w:t>
        </w:r>
        <w:r w:rsidRPr="003C5671">
          <w:rPr>
            <w:b/>
            <w:bCs/>
            <w:color w:val="0070C0"/>
          </w:rPr>
          <w:t>TO BE</w:t>
        </w:r>
        <w:r w:rsidRPr="003C5671">
          <w:rPr>
            <w:b/>
            <w:bCs/>
          </w:rPr>
          <w:t xml:space="preserve"> </w:t>
        </w:r>
        <w:r w:rsidRPr="003C5671">
          <w:rPr>
            <w:b/>
            <w:bCs/>
            <w:color w:val="7030A0"/>
          </w:rPr>
          <w:t>MURDERED</w:t>
        </w:r>
        <w:r w:rsidRPr="003C5671">
          <w:rPr>
            <w:b/>
            <w:bCs/>
          </w:rPr>
          <w:t xml:space="preserve"> </w:t>
        </w:r>
        <w:r w:rsidRPr="003C5671">
          <w:rPr>
            <w:b/>
            <w:bCs/>
            <w:color w:val="0070C0"/>
          </w:rPr>
          <w:t>BY</w:t>
        </w:r>
        <w:r w:rsidRPr="003C5671">
          <w:rPr>
            <w:b/>
            <w:bCs/>
          </w:rPr>
          <w:t xml:space="preserve"> </w:t>
        </w:r>
        <w:r w:rsidRPr="003C5671">
          <w:rPr>
            <w:b/>
            <w:bCs/>
            <w:color w:val="FF0000"/>
          </w:rPr>
          <w:t>THE PENTAGON</w:t>
        </w:r>
        <w:r w:rsidRPr="003C5671">
          <w:rPr>
            <w:b/>
            <w:bCs/>
          </w:rPr>
          <w:t xml:space="preserve"> </w:t>
        </w:r>
        <w:r w:rsidRPr="003C5671">
          <w:rPr>
            <w:b/>
            <w:bCs/>
            <w:color w:val="0070C0"/>
          </w:rPr>
          <w:t>WHENEVER</w:t>
        </w:r>
        <w:r w:rsidRPr="003C5671">
          <w:rPr>
            <w:b/>
            <w:bCs/>
          </w:rPr>
          <w:t xml:space="preserve"> </w:t>
        </w:r>
        <w:r w:rsidRPr="003C5671">
          <w:rPr>
            <w:b/>
            <w:bCs/>
            <w:color w:val="FF0000"/>
          </w:rPr>
          <w:t>THEIR SIDE</w:t>
        </w:r>
        <w:r w:rsidRPr="003C5671">
          <w:rPr>
            <w:b/>
            <w:bCs/>
          </w:rPr>
          <w:t xml:space="preserve"> </w:t>
        </w:r>
        <w:r w:rsidRPr="003C5671">
          <w:rPr>
            <w:b/>
            <w:bCs/>
            <w:color w:val="0070C0"/>
          </w:rPr>
          <w:t>IS</w:t>
        </w:r>
        <w:r w:rsidRPr="003C5671">
          <w:rPr>
            <w:b/>
            <w:bCs/>
          </w:rPr>
          <w:t xml:space="preserve"> </w:t>
        </w:r>
        <w:r w:rsidRPr="003C5671">
          <w:rPr>
            <w:b/>
            <w:bCs/>
            <w:color w:val="7030A0"/>
          </w:rPr>
          <w:t>INDICTED</w:t>
        </w:r>
        <w:r>
          <w:rPr>
            <w:b/>
            <w:bCs/>
          </w:rPr>
          <w:t>;</w:t>
        </w:r>
      </w:ins>
    </w:p>
    <w:p w14:paraId="507BE429" w14:textId="66ABE0E0" w:rsidR="00F96A67" w:rsidRDefault="00F96A67" w:rsidP="00F96A67">
      <w:pPr>
        <w:ind w:left="720"/>
        <w:jc w:val="both"/>
        <w:rPr>
          <w:ins w:id="50" w:author="Patrick McElhiney" w:date="2024-07-17T01:51:00Z" w16du:dateUtc="2024-07-17T05:51:00Z"/>
          <w:b/>
          <w:bCs/>
        </w:rPr>
      </w:pPr>
      <w:ins w:id="51" w:author="Patrick McElhiney" w:date="2024-07-17T01:51:00Z" w16du:dateUtc="2024-07-17T05:51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CE3BC6">
          <w:rPr>
            <w:b/>
            <w:bCs/>
            <w:color w:val="FF0000"/>
          </w:rPr>
          <w:t xml:space="preserve">FALSE </w:t>
        </w:r>
        <w:r>
          <w:rPr>
            <w:b/>
            <w:bCs/>
            <w:color w:val="FF0000"/>
          </w:rPr>
          <w:t>WAR CRIME CASE</w:t>
        </w:r>
        <w:r>
          <w:rPr>
            <w:b/>
            <w:bCs/>
          </w:rPr>
          <w:t>;</w:t>
        </w:r>
      </w:ins>
    </w:p>
    <w:p w14:paraId="3BECDE93" w14:textId="5BA9D129" w:rsidR="00F96A67" w:rsidRDefault="00F96A67" w:rsidP="00F96A67">
      <w:pPr>
        <w:ind w:left="720"/>
        <w:jc w:val="both"/>
        <w:rPr>
          <w:ins w:id="52" w:author="Patrick McElhiney" w:date="2024-07-17T01:51:00Z" w16du:dateUtc="2024-07-17T05:51:00Z"/>
          <w:b/>
          <w:bCs/>
        </w:rPr>
      </w:pPr>
      <w:ins w:id="53" w:author="Patrick McElhiney" w:date="2024-07-17T01:51:00Z" w16du:dateUtc="2024-07-17T05:51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CE3BC6">
          <w:rPr>
            <w:b/>
            <w:bCs/>
            <w:color w:val="FF0000"/>
          </w:rPr>
          <w:t xml:space="preserve">FALSE </w:t>
        </w:r>
        <w:r>
          <w:rPr>
            <w:b/>
            <w:bCs/>
            <w:color w:val="FF0000"/>
          </w:rPr>
          <w:t>WAR CRIME REPORT</w:t>
        </w:r>
        <w:r>
          <w:rPr>
            <w:b/>
            <w:bCs/>
          </w:rPr>
          <w:t>(</w:t>
        </w:r>
        <w:r w:rsidRPr="00C66610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</w:p>
    <w:p w14:paraId="7B837559" w14:textId="04E5809E" w:rsidR="00BC7C51" w:rsidRDefault="00BC7C51" w:rsidP="00BC7C51">
      <w:pPr>
        <w:ind w:left="720"/>
        <w:jc w:val="both"/>
        <w:rPr>
          <w:ins w:id="54" w:author="Patrick McElhiney" w:date="2024-07-17T01:51:00Z" w16du:dateUtc="2024-07-17T05:51:00Z"/>
          <w:b/>
          <w:bCs/>
        </w:rPr>
      </w:pPr>
      <w:ins w:id="55" w:author="Patrick McElhiney" w:date="2024-07-17T01:51:00Z" w16du:dateUtc="2024-07-17T05:51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1C6771">
          <w:rPr>
            <w:b/>
            <w:bCs/>
            <w:color w:val="FF0000"/>
          </w:rPr>
          <w:t xml:space="preserve">FALSE </w:t>
        </w:r>
        <w:r>
          <w:rPr>
            <w:b/>
            <w:bCs/>
            <w:color w:val="FF0000"/>
          </w:rPr>
          <w:t>WAR TESTIMONY</w:t>
        </w:r>
        <w:r>
          <w:rPr>
            <w:b/>
            <w:bCs/>
          </w:rPr>
          <w:t xml:space="preserve"> </w:t>
        </w:r>
        <w:r w:rsidRPr="00BD6D6C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 w:rsidRPr="00BD6D6C">
          <w:rPr>
            <w:b/>
            <w:bCs/>
            <w:color w:val="FF0000"/>
          </w:rPr>
          <w:t>ANY USAGE</w:t>
        </w:r>
        <w:r>
          <w:rPr>
            <w:b/>
            <w:bCs/>
          </w:rPr>
          <w:t xml:space="preserve"> </w:t>
        </w:r>
        <w:r w:rsidRPr="00BD6D6C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BD6D6C">
          <w:rPr>
            <w:b/>
            <w:bCs/>
            <w:color w:val="FF0000"/>
          </w:rPr>
          <w:t>ANY UTILIZATION</w:t>
        </w:r>
        <w:r>
          <w:rPr>
            <w:b/>
            <w:bCs/>
          </w:rPr>
          <w:t xml:space="preserve"> </w:t>
        </w:r>
        <w:r w:rsidRPr="00BD6D6C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BD6D6C">
          <w:rPr>
            <w:b/>
            <w:bCs/>
            <w:color w:val="FF0000"/>
          </w:rPr>
          <w:t>ANY MIND CONTROL TECHNOLOGY</w:t>
        </w:r>
        <w:r>
          <w:rPr>
            <w:b/>
            <w:bCs/>
          </w:rPr>
          <w:t>;</w:t>
        </w:r>
      </w:ins>
    </w:p>
    <w:p w14:paraId="7D39D1E9" w14:textId="39E67099" w:rsidR="00BC7C51" w:rsidRDefault="00BC7C51" w:rsidP="00BC7C51">
      <w:pPr>
        <w:ind w:left="720"/>
        <w:jc w:val="both"/>
        <w:rPr>
          <w:ins w:id="56" w:author="Patrick McElhiney" w:date="2024-07-17T01:51:00Z" w16du:dateUtc="2024-07-17T05:51:00Z"/>
          <w:b/>
          <w:bCs/>
        </w:rPr>
      </w:pPr>
      <w:ins w:id="57" w:author="Patrick McElhiney" w:date="2024-07-17T01:52:00Z" w16du:dateUtc="2024-07-17T05:52:00Z">
        <w:r>
          <w:rPr>
            <w:u w:val="single"/>
          </w:rPr>
          <w:lastRenderedPageBreak/>
          <w:t xml:space="preserve">DEFENSIVE </w:t>
        </w:r>
      </w:ins>
      <w:ins w:id="58" w:author="Patrick McElhiney" w:date="2024-07-17T01:51:00Z" w16du:dateUtc="2024-07-17T05:51:00Z">
        <w:r>
          <w:rPr>
            <w:u w:val="single"/>
          </w:rPr>
          <w:t>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1C6771">
          <w:rPr>
            <w:b/>
            <w:bCs/>
            <w:color w:val="FF0000"/>
          </w:rPr>
          <w:t xml:space="preserve">FALSE </w:t>
        </w:r>
        <w:r>
          <w:rPr>
            <w:b/>
            <w:bCs/>
            <w:color w:val="FF0000"/>
          </w:rPr>
          <w:t>WAR TESTIMONY</w:t>
        </w:r>
        <w:r>
          <w:rPr>
            <w:b/>
            <w:bCs/>
          </w:rPr>
          <w:t>;</w:t>
        </w:r>
      </w:ins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2F624F0E" w:rsidR="00125F8A" w:rsidRDefault="00F96A67" w:rsidP="00125F8A">
      <w:pPr>
        <w:ind w:left="720"/>
        <w:jc w:val="both"/>
        <w:rPr>
          <w:b/>
          <w:bCs/>
        </w:rPr>
      </w:pPr>
      <w:ins w:id="59" w:author="Patrick McElhiney" w:date="2024-07-17T01:44:00Z" w16du:dateUtc="2024-07-17T05:44:00Z">
        <w:r>
          <w:rPr>
            <w:u w:val="single"/>
          </w:rPr>
          <w:t xml:space="preserve">DEFENSIVE </w:t>
        </w:r>
      </w:ins>
      <w:r w:rsidR="00125F8A">
        <w:rPr>
          <w:u w:val="single"/>
        </w:rPr>
        <w:t>PREVENTION SECURITY SYSTEM</w:t>
      </w:r>
      <w:r w:rsidR="00125F8A" w:rsidRPr="00CE57F0">
        <w:rPr>
          <w:u w:val="single"/>
        </w:rPr>
        <w:t>:</w:t>
      </w:r>
      <w:r w:rsidR="00125F8A" w:rsidRPr="00CE57F0">
        <w:t xml:space="preserve"> </w:t>
      </w:r>
      <w:r w:rsidR="00125F8A" w:rsidRPr="000851C6">
        <w:rPr>
          <w:b/>
          <w:bCs/>
          <w:color w:val="FF0000"/>
        </w:rPr>
        <w:t xml:space="preserve">ANY </w:t>
      </w:r>
      <w:r w:rsidR="00125F8A">
        <w:rPr>
          <w:b/>
          <w:bCs/>
          <w:color w:val="FF0000"/>
        </w:rPr>
        <w:t>FINANCIAL DISABLEMENT WAR CRIME</w:t>
      </w:r>
      <w:r w:rsidR="00125F8A">
        <w:rPr>
          <w:b/>
          <w:bCs/>
        </w:rPr>
        <w:t>(</w:t>
      </w:r>
      <w:r w:rsidR="00125F8A" w:rsidRPr="00125F8A">
        <w:rPr>
          <w:b/>
          <w:bCs/>
          <w:color w:val="808080" w:themeColor="background1" w:themeShade="80"/>
        </w:rPr>
        <w:t>S</w:t>
      </w:r>
      <w:r w:rsidR="00125F8A">
        <w:rPr>
          <w:b/>
          <w:bCs/>
        </w:rPr>
        <w:t>);</w:t>
      </w:r>
    </w:p>
    <w:p w14:paraId="4DA08A9F" w14:textId="09249362" w:rsidR="00BC7C51" w:rsidRDefault="00BC7C51" w:rsidP="00BC7C51">
      <w:pPr>
        <w:ind w:left="720"/>
        <w:jc w:val="both"/>
        <w:rPr>
          <w:ins w:id="60" w:author="Patrick McElhiney" w:date="2024-07-17T01:52:00Z" w16du:dateUtc="2024-07-17T05:52:00Z"/>
          <w:b/>
          <w:bCs/>
        </w:rPr>
      </w:pPr>
      <w:ins w:id="61" w:author="Patrick McElhiney" w:date="2024-07-17T01:52:00Z" w16du:dateUtc="2024-07-17T05:52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FOOD PANTRY</w:t>
        </w:r>
        <w:r w:rsidRPr="009B5955">
          <w:rPr>
            <w:b/>
            <w:bCs/>
          </w:rPr>
          <w:t xml:space="preserve"> </w:t>
        </w:r>
        <w:r w:rsidRPr="009B5955">
          <w:rPr>
            <w:b/>
            <w:bCs/>
            <w:color w:val="0070C0"/>
          </w:rPr>
          <w:t>AS</w:t>
        </w:r>
        <w:r w:rsidRPr="009B5955">
          <w:rPr>
            <w:b/>
            <w:bCs/>
          </w:rPr>
          <w:t xml:space="preserve"> </w:t>
        </w:r>
        <w:r>
          <w:rPr>
            <w:b/>
            <w:bCs/>
            <w:color w:val="FF0000"/>
          </w:rPr>
          <w:t>ANY HATE CRIME</w:t>
        </w:r>
        <w:r w:rsidRPr="00C47A39">
          <w:rPr>
            <w:b/>
            <w:bCs/>
          </w:rPr>
          <w:t>(</w:t>
        </w:r>
        <w:r w:rsidRPr="00C47A39">
          <w:rPr>
            <w:b/>
            <w:bCs/>
            <w:color w:val="808080" w:themeColor="background1" w:themeShade="80"/>
          </w:rPr>
          <w:t>S</w:t>
        </w:r>
        <w:r w:rsidRPr="00C47A39">
          <w:rPr>
            <w:b/>
            <w:bCs/>
          </w:rPr>
          <w:t>)</w:t>
        </w:r>
        <w:r w:rsidRPr="009B5955">
          <w:rPr>
            <w:b/>
            <w:bCs/>
          </w:rPr>
          <w:t xml:space="preserve"> </w:t>
        </w:r>
        <w:r w:rsidRPr="009B5955">
          <w:rPr>
            <w:b/>
            <w:bCs/>
            <w:color w:val="00B0F0"/>
          </w:rPr>
          <w:t>XOR</w:t>
        </w:r>
        <w:r w:rsidRPr="009B5955">
          <w:rPr>
            <w:b/>
            <w:bCs/>
          </w:rPr>
          <w:t>/</w:t>
        </w:r>
        <w:r w:rsidRPr="009B5955">
          <w:rPr>
            <w:b/>
            <w:bCs/>
            <w:color w:val="00B0F0"/>
          </w:rPr>
          <w:t>OR</w:t>
        </w:r>
        <w:r w:rsidRPr="009B5955"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                </w:t>
        </w:r>
        <w:r>
          <w:rPr>
            <w:b/>
            <w:bCs/>
            <w:color w:val="FF0000"/>
          </w:rPr>
          <w:t>ANY WAR CRIME</w:t>
        </w:r>
        <w:r w:rsidRPr="00C47A39">
          <w:rPr>
            <w:b/>
            <w:bCs/>
          </w:rPr>
          <w:t>(</w:t>
        </w:r>
        <w:r w:rsidRPr="00C47A39">
          <w:rPr>
            <w:b/>
            <w:bCs/>
            <w:color w:val="808080" w:themeColor="background1" w:themeShade="80"/>
          </w:rPr>
          <w:t>S</w:t>
        </w:r>
        <w:r w:rsidRPr="00C47A39">
          <w:rPr>
            <w:b/>
            <w:bCs/>
          </w:rPr>
          <w:t>)</w:t>
        </w:r>
        <w:r>
          <w:rPr>
            <w:b/>
            <w:bCs/>
          </w:rPr>
          <w:t>;</w:t>
        </w:r>
      </w:ins>
    </w:p>
    <w:p w14:paraId="3E3A56ED" w14:textId="44E27132" w:rsidR="00BC7C51" w:rsidRDefault="00BC7C51" w:rsidP="00BC7C51">
      <w:pPr>
        <w:ind w:left="720"/>
        <w:jc w:val="both"/>
        <w:rPr>
          <w:ins w:id="62" w:author="Patrick McElhiney" w:date="2024-07-17T01:52:00Z" w16du:dateUtc="2024-07-17T05:52:00Z"/>
          <w:b/>
          <w:bCs/>
        </w:rPr>
      </w:pPr>
      <w:ins w:id="63" w:author="Patrick McElhiney" w:date="2024-07-17T01:52:00Z" w16du:dateUtc="2024-07-17T05:52:00Z">
        <w:r>
          <w:rPr>
            <w:u w:val="single"/>
          </w:rPr>
          <w:t>DEFENSIVE PREVENTION SECURITY SYSTEM</w:t>
        </w:r>
        <w:r w:rsidRPr="001A4AA1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5E5FAB">
          <w:rPr>
            <w:b/>
            <w:bCs/>
            <w:color w:val="FF0000"/>
          </w:rPr>
          <w:t>FOR</w:t>
        </w:r>
        <w:r>
          <w:rPr>
            <w:b/>
            <w:bCs/>
            <w:color w:val="FF0000"/>
          </w:rPr>
          <w:t>CED THROW-UP</w:t>
        </w:r>
        <w:r>
          <w:rPr>
            <w:b/>
            <w:bCs/>
          </w:rPr>
          <w:t xml:space="preserve"> </w:t>
        </w:r>
        <w:r w:rsidRPr="00F55994">
          <w:rPr>
            <w:b/>
            <w:bCs/>
            <w:color w:val="0070C0"/>
          </w:rPr>
          <w:t>AS</w:t>
        </w:r>
        <w:r>
          <w:rPr>
            <w:b/>
            <w:bCs/>
          </w:rPr>
          <w:t xml:space="preserve"> </w:t>
        </w:r>
        <w:r w:rsidRPr="00F55994">
          <w:rPr>
            <w:b/>
            <w:bCs/>
            <w:color w:val="FF0000"/>
          </w:rPr>
          <w:t>ANY WAR CRIME</w:t>
        </w:r>
        <w:r>
          <w:rPr>
            <w:b/>
            <w:bCs/>
          </w:rPr>
          <w:t xml:space="preserve"> </w:t>
        </w:r>
        <w:r w:rsidRPr="00F55994">
          <w:rPr>
            <w:b/>
            <w:bCs/>
            <w:color w:val="7030A0"/>
          </w:rPr>
          <w:t>COMMITTED</w:t>
        </w:r>
        <w:r>
          <w:rPr>
            <w:b/>
            <w:bCs/>
          </w:rPr>
          <w:t xml:space="preserve"> </w:t>
        </w:r>
        <w:r w:rsidRPr="00F55994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F55994">
          <w:rPr>
            <w:b/>
            <w:bCs/>
            <w:color w:val="7030A0"/>
          </w:rPr>
          <w:t>CONDUCTED</w:t>
        </w:r>
        <w:r>
          <w:rPr>
            <w:b/>
            <w:bCs/>
          </w:rPr>
          <w:t xml:space="preserve"> </w:t>
        </w:r>
        <w:r w:rsidRPr="00F55994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 w:rsidRPr="00F55994">
          <w:rPr>
            <w:b/>
            <w:bCs/>
            <w:color w:val="FF0000"/>
          </w:rPr>
          <w:t>ANY USAGE</w:t>
        </w:r>
        <w:r>
          <w:rPr>
            <w:b/>
            <w:bCs/>
          </w:rPr>
          <w:t xml:space="preserve"> </w:t>
        </w:r>
        <w:r w:rsidRPr="00F55994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F55994">
          <w:rPr>
            <w:b/>
            <w:bCs/>
            <w:color w:val="FF0000"/>
          </w:rPr>
          <w:t>ANY UTILIZATION</w:t>
        </w:r>
        <w:r>
          <w:rPr>
            <w:b/>
            <w:bCs/>
          </w:rPr>
          <w:t xml:space="preserve"> </w:t>
        </w:r>
        <w:r w:rsidRPr="00F55994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                                                                               </w:t>
        </w:r>
        <w:r w:rsidRPr="00F55994">
          <w:rPr>
            <w:b/>
            <w:bCs/>
            <w:color w:val="FF0000"/>
          </w:rPr>
          <w:t>ANY MIND CONTROL TECHNOLOGY</w:t>
        </w:r>
        <w:r>
          <w:rPr>
            <w:b/>
            <w:bCs/>
          </w:rPr>
          <w:t>;</w:t>
        </w:r>
      </w:ins>
    </w:p>
    <w:p w14:paraId="5F25A500" w14:textId="468ECFFE" w:rsidR="00BC7C51" w:rsidRDefault="00BC7C51" w:rsidP="00BC7C51">
      <w:pPr>
        <w:ind w:left="720"/>
        <w:jc w:val="both"/>
        <w:rPr>
          <w:ins w:id="64" w:author="Patrick McElhiney" w:date="2024-07-17T01:52:00Z" w16du:dateUtc="2024-07-17T05:52:00Z"/>
          <w:b/>
          <w:bCs/>
        </w:rPr>
      </w:pPr>
      <w:ins w:id="65" w:author="Patrick McElhiney" w:date="2024-07-17T01:52:00Z" w16du:dateUtc="2024-07-17T05:52:00Z">
        <w:r>
          <w:rPr>
            <w:u w:val="single"/>
          </w:rPr>
          <w:t>DEFENSIVE PREVENTION SECURITY SYSTEM</w:t>
        </w:r>
        <w:r w:rsidRPr="001A4AA1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5E5FAB">
          <w:rPr>
            <w:b/>
            <w:bCs/>
            <w:color w:val="FF0000"/>
          </w:rPr>
          <w:t>FOR</w:t>
        </w:r>
        <w:r>
          <w:rPr>
            <w:b/>
            <w:bCs/>
            <w:color w:val="FF0000"/>
          </w:rPr>
          <w:t>CED VIEWING</w:t>
        </w:r>
        <w:r>
          <w:rPr>
            <w:b/>
            <w:bCs/>
          </w:rPr>
          <w:t xml:space="preserve"> </w:t>
        </w:r>
        <w:r w:rsidRPr="00386774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             </w:t>
        </w:r>
      </w:ins>
      <w:ins w:id="66" w:author="Patrick McElhiney" w:date="2024-07-17T01:53:00Z" w16du:dateUtc="2024-07-17T05:53:00Z">
        <w:r>
          <w:rPr>
            <w:b/>
            <w:bCs/>
          </w:rPr>
          <w:t xml:space="preserve">                          </w:t>
        </w:r>
      </w:ins>
      <w:ins w:id="67" w:author="Patrick McElhiney" w:date="2024-07-17T01:52:00Z" w16du:dateUtc="2024-07-17T05:52:00Z">
        <w:r w:rsidRPr="00386774">
          <w:rPr>
            <w:b/>
            <w:bCs/>
            <w:color w:val="FF0000"/>
          </w:rPr>
          <w:t>ANY BDSM PORNOGRAPHY</w:t>
        </w:r>
        <w:r>
          <w:rPr>
            <w:b/>
            <w:bCs/>
          </w:rPr>
          <w:t xml:space="preserve"> </w:t>
        </w:r>
        <w:r w:rsidRPr="00386774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386774">
          <w:rPr>
            <w:b/>
            <w:bCs/>
            <w:color w:val="FF0000"/>
          </w:rPr>
          <w:t>ANY BUKKAKE PORNOGRAPHY</w:t>
        </w:r>
        <w:r>
          <w:rPr>
            <w:b/>
            <w:bCs/>
          </w:rPr>
          <w:t xml:space="preserve"> </w:t>
        </w:r>
        <w:r w:rsidRPr="00386774">
          <w:rPr>
            <w:b/>
            <w:bCs/>
            <w:color w:val="0070C0"/>
          </w:rPr>
          <w:t>BY</w:t>
        </w:r>
        <w:r>
          <w:rPr>
            <w:b/>
            <w:bCs/>
          </w:rPr>
          <w:t xml:space="preserve">                                                                               </w:t>
        </w:r>
        <w:r w:rsidRPr="00386774">
          <w:rPr>
            <w:b/>
            <w:bCs/>
            <w:color w:val="FF0000"/>
          </w:rPr>
          <w:t>THE NATIONAL SECURITY AGENCY</w:t>
        </w:r>
        <w:r>
          <w:rPr>
            <w:b/>
            <w:bCs/>
          </w:rPr>
          <w:t xml:space="preserve"> </w:t>
        </w:r>
        <w:r w:rsidRPr="00386774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 w:rsidRPr="00386774">
          <w:rPr>
            <w:b/>
            <w:bCs/>
            <w:color w:val="FF0000"/>
          </w:rPr>
          <w:t>ANY USAGE</w:t>
        </w:r>
        <w:r>
          <w:rPr>
            <w:b/>
            <w:bCs/>
          </w:rPr>
          <w:t xml:space="preserve"> </w:t>
        </w:r>
        <w:r w:rsidRPr="00386774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386774">
          <w:rPr>
            <w:b/>
            <w:bCs/>
            <w:color w:val="FF0000"/>
          </w:rPr>
          <w:t>ANY UTILIZATION</w:t>
        </w:r>
        <w:r>
          <w:rPr>
            <w:b/>
            <w:bCs/>
          </w:rPr>
          <w:t xml:space="preserve"> </w:t>
        </w:r>
        <w:r w:rsidRPr="00386774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                              </w:t>
        </w:r>
        <w:r w:rsidRPr="00386774">
          <w:rPr>
            <w:b/>
            <w:bCs/>
            <w:color w:val="FF0000"/>
          </w:rPr>
          <w:t>ANY MIND CONTROL TECHNOLOGY</w:t>
        </w:r>
        <w:r>
          <w:rPr>
            <w:b/>
            <w:bCs/>
          </w:rPr>
          <w:t>;</w:t>
        </w:r>
      </w:ins>
    </w:p>
    <w:p w14:paraId="033582C3" w14:textId="71B5EAF8" w:rsidR="00BC7C51" w:rsidRDefault="00BC7C51" w:rsidP="00BC7C51">
      <w:pPr>
        <w:ind w:left="720"/>
        <w:jc w:val="both"/>
        <w:rPr>
          <w:ins w:id="68" w:author="Patrick McElhiney" w:date="2024-07-17T01:53:00Z" w16du:dateUtc="2024-07-17T05:53:00Z"/>
          <w:b/>
          <w:bCs/>
        </w:rPr>
      </w:pPr>
      <w:ins w:id="69" w:author="Patrick McElhiney" w:date="2024-07-17T01:53:00Z" w16du:dateUtc="2024-07-17T05:53:00Z">
        <w:r>
          <w:rPr>
            <w:u w:val="single"/>
          </w:rPr>
          <w:t>DEFENSIVE PREVENTION SECURITY SYSTEM</w:t>
        </w:r>
        <w:r w:rsidRPr="001A4AA1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5E5FAB">
          <w:rPr>
            <w:b/>
            <w:bCs/>
            <w:color w:val="FF0000"/>
          </w:rPr>
          <w:t>FRAMING</w:t>
        </w:r>
        <w:r>
          <w:rPr>
            <w:b/>
            <w:bCs/>
          </w:rPr>
          <w:t xml:space="preserve"> </w:t>
        </w:r>
        <w:r w:rsidRPr="008C2AEF">
          <w:rPr>
            <w:b/>
            <w:bCs/>
            <w:color w:val="0070C0"/>
          </w:rPr>
          <w:t>FOR</w:t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                                                        </w:t>
        </w:r>
        <w:r w:rsidRPr="008C2AEF">
          <w:rPr>
            <w:b/>
            <w:bCs/>
            <w:color w:val="FF0000"/>
          </w:rPr>
          <w:t>ANY ANTI-AMERICAN BEHAVIOR</w:t>
        </w:r>
        <w:r>
          <w:rPr>
            <w:b/>
            <w:bCs/>
          </w:rPr>
          <w:t xml:space="preserve"> </w:t>
        </w:r>
        <w:r w:rsidRPr="008C2AEF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8C2AEF">
          <w:rPr>
            <w:b/>
            <w:bCs/>
            <w:color w:val="FF0000"/>
          </w:rPr>
          <w:t>ANY ANTISEMITIC BEHAVIOR</w:t>
        </w:r>
        <w:r>
          <w:rPr>
            <w:b/>
            <w:bCs/>
          </w:rPr>
          <w:t xml:space="preserve"> </w:t>
        </w:r>
        <w:r w:rsidRPr="00971646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                                        </w:t>
        </w:r>
        <w:r w:rsidRPr="00971646">
          <w:rPr>
            <w:b/>
            <w:bCs/>
            <w:color w:val="FF0000"/>
          </w:rPr>
          <w:t>ANY ANTI-UKRAINIAN BEHAVIOR</w:t>
        </w:r>
        <w:r>
          <w:rPr>
            <w:b/>
            <w:bCs/>
          </w:rPr>
          <w:t xml:space="preserve"> </w:t>
        </w:r>
        <w:r w:rsidRPr="007A33FB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 w:rsidRPr="00255901">
          <w:rPr>
            <w:b/>
            <w:bCs/>
            <w:color w:val="FF0000"/>
          </w:rPr>
          <w:t>ANY USAGE</w:t>
        </w:r>
        <w:r>
          <w:rPr>
            <w:b/>
            <w:bCs/>
          </w:rPr>
          <w:t xml:space="preserve"> </w:t>
        </w:r>
        <w:r w:rsidRPr="00255901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971646">
          <w:rPr>
            <w:b/>
            <w:bCs/>
            <w:color w:val="FF0000"/>
          </w:rPr>
          <w:t>ANY UTILIZATION</w:t>
        </w:r>
        <w:r>
          <w:rPr>
            <w:b/>
            <w:bCs/>
          </w:rPr>
          <w:t xml:space="preserve"> </w:t>
        </w:r>
        <w:r w:rsidRPr="00971646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</w:ins>
      <w:ins w:id="70" w:author="Patrick McElhiney" w:date="2024-07-17T01:54:00Z" w16du:dateUtc="2024-07-17T05:54:00Z">
        <w:r>
          <w:rPr>
            <w:b/>
            <w:bCs/>
          </w:rPr>
          <w:t xml:space="preserve">                                </w:t>
        </w:r>
      </w:ins>
      <w:ins w:id="71" w:author="Patrick McElhiney" w:date="2024-07-17T01:53:00Z" w16du:dateUtc="2024-07-17T05:53:00Z">
        <w:r w:rsidRPr="00971646">
          <w:rPr>
            <w:b/>
            <w:bCs/>
            <w:color w:val="FF0000"/>
          </w:rPr>
          <w:t>ANY WAR CRIME SATELLITE WEAPONRY</w:t>
        </w:r>
        <w:r>
          <w:rPr>
            <w:b/>
            <w:bCs/>
          </w:rPr>
          <w:t xml:space="preserve"> </w:t>
        </w:r>
        <w:r w:rsidRPr="00255901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255901">
          <w:rPr>
            <w:b/>
            <w:bCs/>
            <w:color w:val="FF0000"/>
          </w:rPr>
          <w:t>ANY MIND CONTROL SATELLITE TECHNOLOGY</w:t>
        </w:r>
        <w:r>
          <w:rPr>
            <w:b/>
            <w:bCs/>
          </w:rPr>
          <w:t>;</w:t>
        </w:r>
      </w:ins>
    </w:p>
    <w:p w14:paraId="2691BAC4" w14:textId="523AA889" w:rsidR="00BC7C51" w:rsidRDefault="00BC7C51" w:rsidP="00BC7C51">
      <w:pPr>
        <w:ind w:left="720"/>
        <w:jc w:val="both"/>
        <w:rPr>
          <w:ins w:id="72" w:author="Patrick McElhiney" w:date="2024-07-17T01:54:00Z" w16du:dateUtc="2024-07-17T05:54:00Z"/>
          <w:b/>
          <w:bCs/>
        </w:rPr>
      </w:pPr>
      <w:ins w:id="73" w:author="Patrick McElhiney" w:date="2024-07-17T01:54:00Z" w16du:dateUtc="2024-07-17T05:54:00Z">
        <w:r w:rsidRPr="00BC7C51">
          <w:rPr>
            <w:highlight w:val="lightGray"/>
            <w:u w:val="single"/>
            <w:rPrChange w:id="74" w:author="Patrick McElhiney" w:date="2024-07-17T01:56:00Z" w16du:dateUtc="2024-07-17T05:56:00Z">
              <w:rPr>
                <w:u w:val="single"/>
              </w:rPr>
            </w:rPrChange>
          </w:rPr>
          <w:t>DEFENSIVE PREVENTION SECURITY SYSTEM</w:t>
        </w:r>
        <w:r w:rsidRPr="00BC7C51">
          <w:rPr>
            <w:highlight w:val="lightGray"/>
            <w:rPrChange w:id="75" w:author="Patrick McElhiney" w:date="2024-07-17T01:56:00Z" w16du:dateUtc="2024-07-17T05:56:00Z">
              <w:rPr/>
            </w:rPrChange>
          </w:rPr>
          <w:t xml:space="preserve">: </w:t>
        </w:r>
        <w:r w:rsidRPr="00BC7C51">
          <w:rPr>
            <w:b/>
            <w:bCs/>
            <w:color w:val="FF0000"/>
            <w:highlight w:val="lightGray"/>
            <w:rPrChange w:id="76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ANY FRAMING</w:t>
        </w:r>
        <w:r w:rsidRPr="00BC7C51">
          <w:rPr>
            <w:b/>
            <w:bCs/>
            <w:highlight w:val="lightGray"/>
            <w:rPrChange w:id="77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0070C0"/>
            <w:highlight w:val="lightGray"/>
            <w:rPrChange w:id="78" w:author="Patrick McElhiney" w:date="2024-07-17T01:56:00Z" w16du:dateUtc="2024-07-17T05:56:00Z">
              <w:rPr>
                <w:b/>
                <w:bCs/>
                <w:color w:val="0070C0"/>
              </w:rPr>
            </w:rPrChange>
          </w:rPr>
          <w:t>FOR</w:t>
        </w:r>
        <w:r w:rsidRPr="00BC7C51">
          <w:rPr>
            <w:b/>
            <w:bCs/>
            <w:highlight w:val="lightGray"/>
            <w:rPrChange w:id="79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highlight w:val="lightGray"/>
            <w:rPrChange w:id="80" w:author="Patrick McElhiney" w:date="2024-07-17T01:56:00Z" w16du:dateUtc="2024-07-17T05:56:00Z">
              <w:rPr>
                <w:b/>
                <w:bCs/>
              </w:rPr>
            </w:rPrChange>
          </w:rPr>
          <w:t xml:space="preserve">                                                                               </w:t>
        </w:r>
        <w:r w:rsidRPr="00BC7C51">
          <w:rPr>
            <w:b/>
            <w:bCs/>
            <w:color w:val="FF0000"/>
            <w:highlight w:val="lightGray"/>
            <w:rPrChange w:id="81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ANY ANTI-AMERICAN BEHAVIOR</w:t>
        </w:r>
        <w:r w:rsidRPr="00BC7C51">
          <w:rPr>
            <w:b/>
            <w:bCs/>
            <w:highlight w:val="lightGray"/>
            <w:rPrChange w:id="82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00B0F0"/>
            <w:highlight w:val="lightGray"/>
            <w:rPrChange w:id="83" w:author="Patrick McElhiney" w:date="2024-07-17T01:56:00Z" w16du:dateUtc="2024-07-17T05:56:00Z">
              <w:rPr>
                <w:b/>
                <w:bCs/>
                <w:color w:val="00B0F0"/>
              </w:rPr>
            </w:rPrChange>
          </w:rPr>
          <w:t>XOR</w:t>
        </w:r>
        <w:r w:rsidRPr="00BC7C51">
          <w:rPr>
            <w:b/>
            <w:bCs/>
            <w:highlight w:val="lightGray"/>
            <w:rPrChange w:id="84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FF0000"/>
            <w:highlight w:val="lightGray"/>
            <w:rPrChange w:id="85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ANY ANTISEMITIC BEHAVIOR</w:t>
        </w:r>
        <w:r w:rsidRPr="00BC7C51">
          <w:rPr>
            <w:b/>
            <w:bCs/>
            <w:highlight w:val="lightGray"/>
            <w:rPrChange w:id="86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00B0F0"/>
            <w:highlight w:val="lightGray"/>
            <w:rPrChange w:id="87" w:author="Patrick McElhiney" w:date="2024-07-17T01:56:00Z" w16du:dateUtc="2024-07-17T05:56:00Z">
              <w:rPr>
                <w:b/>
                <w:bCs/>
                <w:color w:val="00B0F0"/>
              </w:rPr>
            </w:rPrChange>
          </w:rPr>
          <w:t>XOR</w:t>
        </w:r>
        <w:r w:rsidRPr="00BC7C51">
          <w:rPr>
            <w:b/>
            <w:bCs/>
            <w:highlight w:val="lightGray"/>
            <w:rPrChange w:id="88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highlight w:val="lightGray"/>
            <w:rPrChange w:id="89" w:author="Patrick McElhiney" w:date="2024-07-17T01:56:00Z" w16du:dateUtc="2024-07-17T05:56:00Z">
              <w:rPr>
                <w:b/>
                <w:bCs/>
              </w:rPr>
            </w:rPrChange>
          </w:rPr>
          <w:t xml:space="preserve">                                                        </w:t>
        </w:r>
        <w:r w:rsidRPr="00BC7C51">
          <w:rPr>
            <w:b/>
            <w:bCs/>
            <w:color w:val="FF0000"/>
            <w:highlight w:val="lightGray"/>
            <w:rPrChange w:id="90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ANY ANTI-UKRAINIAN BEHAVIOR</w:t>
        </w:r>
        <w:r w:rsidRPr="00BC7C51">
          <w:rPr>
            <w:b/>
            <w:bCs/>
            <w:highlight w:val="lightGray"/>
            <w:rPrChange w:id="91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0070C0"/>
            <w:highlight w:val="lightGray"/>
            <w:rPrChange w:id="92" w:author="Patrick McElhiney" w:date="2024-07-17T01:56:00Z" w16du:dateUtc="2024-07-17T05:56:00Z">
              <w:rPr>
                <w:b/>
                <w:bCs/>
                <w:color w:val="0070C0"/>
              </w:rPr>
            </w:rPrChange>
          </w:rPr>
          <w:t>THROUGH</w:t>
        </w:r>
        <w:r w:rsidRPr="00BC7C51">
          <w:rPr>
            <w:b/>
            <w:bCs/>
            <w:highlight w:val="lightGray"/>
            <w:rPrChange w:id="93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FF0000"/>
            <w:highlight w:val="lightGray"/>
            <w:rPrChange w:id="94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 xml:space="preserve">ANY </w:t>
        </w:r>
        <w:r w:rsidRPr="00BC7C51">
          <w:rPr>
            <w:b/>
            <w:bCs/>
            <w:color w:val="FF0000"/>
            <w:highlight w:val="lightGray"/>
            <w:rPrChange w:id="95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CONVENIENT</w:t>
        </w:r>
        <w:r w:rsidRPr="00BC7C51">
          <w:rPr>
            <w:b/>
            <w:bCs/>
            <w:color w:val="FF0000"/>
            <w:highlight w:val="lightGray"/>
            <w:rPrChange w:id="96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 xml:space="preserve"> COVERT COMMUNICATION</w:t>
        </w:r>
        <w:r w:rsidRPr="00BC7C51">
          <w:rPr>
            <w:b/>
            <w:bCs/>
            <w:highlight w:val="lightGray"/>
            <w:rPrChange w:id="97" w:author="Patrick McElhiney" w:date="2024-07-17T01:56:00Z" w16du:dateUtc="2024-07-17T05:56:00Z">
              <w:rPr>
                <w:b/>
                <w:bCs/>
              </w:rPr>
            </w:rPrChange>
          </w:rPr>
          <w:t>(</w:t>
        </w:r>
        <w:r w:rsidRPr="00BC7C51">
          <w:rPr>
            <w:b/>
            <w:bCs/>
            <w:color w:val="808080" w:themeColor="background1" w:themeShade="80"/>
            <w:highlight w:val="lightGray"/>
            <w:rPrChange w:id="98" w:author="Patrick McElhiney" w:date="2024-07-17T01:56:00Z" w16du:dateUtc="2024-07-17T05:56:00Z">
              <w:rPr>
                <w:b/>
                <w:bCs/>
                <w:color w:val="808080" w:themeColor="background1" w:themeShade="80"/>
              </w:rPr>
            </w:rPrChange>
          </w:rPr>
          <w:t>S</w:t>
        </w:r>
        <w:r w:rsidRPr="00BC7C51">
          <w:rPr>
            <w:b/>
            <w:bCs/>
            <w:highlight w:val="lightGray"/>
            <w:rPrChange w:id="99" w:author="Patrick McElhiney" w:date="2024-07-17T01:56:00Z" w16du:dateUtc="2024-07-17T05:56:00Z">
              <w:rPr>
                <w:b/>
                <w:bCs/>
              </w:rPr>
            </w:rPrChange>
          </w:rPr>
          <w:t xml:space="preserve">) </w:t>
        </w:r>
        <w:r w:rsidRPr="00BC7C51">
          <w:rPr>
            <w:b/>
            <w:bCs/>
            <w:color w:val="00B0F0"/>
            <w:highlight w:val="lightGray"/>
            <w:rPrChange w:id="100" w:author="Patrick McElhiney" w:date="2024-07-17T01:56:00Z" w16du:dateUtc="2024-07-17T05:56:00Z">
              <w:rPr>
                <w:b/>
                <w:bCs/>
                <w:color w:val="00B0F0"/>
              </w:rPr>
            </w:rPrChange>
          </w:rPr>
          <w:t>XOR</w:t>
        </w:r>
        <w:r w:rsidRPr="00BC7C51">
          <w:rPr>
            <w:b/>
            <w:bCs/>
            <w:highlight w:val="lightGray"/>
            <w:rPrChange w:id="101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FF0000"/>
            <w:highlight w:val="lightGray"/>
            <w:rPrChange w:id="102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ANY IMPLANTING</w:t>
        </w:r>
        <w:r w:rsidRPr="00BC7C51">
          <w:rPr>
            <w:b/>
            <w:bCs/>
            <w:highlight w:val="lightGray"/>
            <w:rPrChange w:id="103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0070C0"/>
            <w:highlight w:val="lightGray"/>
            <w:rPrChange w:id="104" w:author="Patrick McElhiney" w:date="2024-07-17T01:56:00Z" w16du:dateUtc="2024-07-17T05:56:00Z">
              <w:rPr>
                <w:b/>
                <w:bCs/>
                <w:color w:val="0070C0"/>
              </w:rPr>
            </w:rPrChange>
          </w:rPr>
          <w:t>OF</w:t>
        </w:r>
        <w:r w:rsidRPr="00BC7C51">
          <w:rPr>
            <w:b/>
            <w:bCs/>
            <w:highlight w:val="lightGray"/>
            <w:rPrChange w:id="105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FF0000"/>
            <w:highlight w:val="lightGray"/>
            <w:rPrChange w:id="106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ANY IDEAINT SIGNATURE</w:t>
        </w:r>
        <w:r w:rsidRPr="00BC7C51">
          <w:rPr>
            <w:b/>
            <w:bCs/>
            <w:highlight w:val="lightGray"/>
            <w:rPrChange w:id="107" w:author="Patrick McElhiney" w:date="2024-07-17T01:56:00Z" w16du:dateUtc="2024-07-17T05:56:00Z">
              <w:rPr>
                <w:b/>
                <w:bCs/>
              </w:rPr>
            </w:rPrChange>
          </w:rPr>
          <w:t>(</w:t>
        </w:r>
        <w:r w:rsidRPr="00BC7C51">
          <w:rPr>
            <w:b/>
            <w:bCs/>
            <w:color w:val="808080" w:themeColor="background1" w:themeShade="80"/>
            <w:highlight w:val="lightGray"/>
            <w:rPrChange w:id="108" w:author="Patrick McElhiney" w:date="2024-07-17T01:56:00Z" w16du:dateUtc="2024-07-17T05:56:00Z">
              <w:rPr>
                <w:b/>
                <w:bCs/>
                <w:color w:val="808080" w:themeColor="background1" w:themeShade="80"/>
              </w:rPr>
            </w:rPrChange>
          </w:rPr>
          <w:t>S</w:t>
        </w:r>
        <w:r w:rsidRPr="00BC7C51">
          <w:rPr>
            <w:b/>
            <w:bCs/>
            <w:highlight w:val="lightGray"/>
            <w:rPrChange w:id="109" w:author="Patrick McElhiney" w:date="2024-07-17T01:56:00Z" w16du:dateUtc="2024-07-17T05:56:00Z">
              <w:rPr>
                <w:b/>
                <w:bCs/>
              </w:rPr>
            </w:rPrChange>
          </w:rPr>
          <w:t xml:space="preserve">), </w:t>
        </w:r>
        <w:r w:rsidRPr="00BC7C51">
          <w:rPr>
            <w:b/>
            <w:bCs/>
            <w:color w:val="0070C0"/>
            <w:highlight w:val="lightGray"/>
            <w:rPrChange w:id="110" w:author="Patrick McElhiney" w:date="2024-07-17T01:56:00Z" w16du:dateUtc="2024-07-17T05:56:00Z">
              <w:rPr>
                <w:b/>
                <w:bCs/>
                <w:color w:val="0070C0"/>
              </w:rPr>
            </w:rPrChange>
          </w:rPr>
          <w:t>INCLUDING FOR</w:t>
        </w:r>
        <w:r w:rsidRPr="00BC7C51">
          <w:rPr>
            <w:b/>
            <w:bCs/>
            <w:highlight w:val="lightGray"/>
            <w:rPrChange w:id="111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</w:ins>
      <w:ins w:id="112" w:author="Patrick McElhiney" w:date="2024-07-17T01:55:00Z" w16du:dateUtc="2024-07-17T05:55:00Z">
        <w:r w:rsidRPr="00BC7C51">
          <w:rPr>
            <w:b/>
            <w:bCs/>
            <w:highlight w:val="lightGray"/>
            <w:rPrChange w:id="113" w:author="Patrick McElhiney" w:date="2024-07-17T01:56:00Z" w16du:dateUtc="2024-07-17T05:56:00Z">
              <w:rPr>
                <w:b/>
                <w:bCs/>
              </w:rPr>
            </w:rPrChange>
          </w:rPr>
          <w:t xml:space="preserve">                                                          </w:t>
        </w:r>
      </w:ins>
      <w:ins w:id="114" w:author="Patrick McElhiney" w:date="2024-07-17T01:54:00Z" w16du:dateUtc="2024-07-17T05:54:00Z">
        <w:r w:rsidRPr="00BC7C51">
          <w:rPr>
            <w:b/>
            <w:bCs/>
            <w:color w:val="FF0000"/>
            <w:highlight w:val="lightGray"/>
            <w:rPrChange w:id="115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ANY CRIMINAL MOTIVE</w:t>
        </w:r>
        <w:r w:rsidRPr="00BC7C51">
          <w:rPr>
            <w:b/>
            <w:bCs/>
            <w:highlight w:val="lightGray"/>
            <w:rPrChange w:id="116" w:author="Patrick McElhiney" w:date="2024-07-17T01:56:00Z" w16du:dateUtc="2024-07-17T05:56:00Z">
              <w:rPr>
                <w:b/>
                <w:bCs/>
              </w:rPr>
            </w:rPrChange>
          </w:rPr>
          <w:t>(</w:t>
        </w:r>
        <w:r w:rsidRPr="00BC7C51">
          <w:rPr>
            <w:b/>
            <w:bCs/>
            <w:color w:val="808080" w:themeColor="background1" w:themeShade="80"/>
            <w:highlight w:val="lightGray"/>
            <w:rPrChange w:id="117" w:author="Patrick McElhiney" w:date="2024-07-17T01:56:00Z" w16du:dateUtc="2024-07-17T05:56:00Z">
              <w:rPr>
                <w:b/>
                <w:bCs/>
                <w:color w:val="808080" w:themeColor="background1" w:themeShade="80"/>
              </w:rPr>
            </w:rPrChange>
          </w:rPr>
          <w:t>S</w:t>
        </w:r>
        <w:r w:rsidRPr="00BC7C51">
          <w:rPr>
            <w:b/>
            <w:bCs/>
            <w:highlight w:val="lightGray"/>
            <w:rPrChange w:id="118" w:author="Patrick McElhiney" w:date="2024-07-17T01:56:00Z" w16du:dateUtc="2024-07-17T05:56:00Z">
              <w:rPr>
                <w:b/>
                <w:bCs/>
              </w:rPr>
            </w:rPrChange>
          </w:rPr>
          <w:t xml:space="preserve">) </w:t>
        </w:r>
        <w:r w:rsidRPr="00BC7C51">
          <w:rPr>
            <w:b/>
            <w:bCs/>
            <w:color w:val="0070C0"/>
            <w:highlight w:val="lightGray"/>
            <w:rPrChange w:id="119" w:author="Patrick McElhiney" w:date="2024-07-17T01:56:00Z" w16du:dateUtc="2024-07-17T05:56:00Z">
              <w:rPr>
                <w:b/>
                <w:bCs/>
                <w:color w:val="0070C0"/>
              </w:rPr>
            </w:rPrChange>
          </w:rPr>
          <w:t>TO</w:t>
        </w:r>
        <w:r w:rsidRPr="00BC7C51">
          <w:rPr>
            <w:b/>
            <w:bCs/>
            <w:highlight w:val="lightGray"/>
            <w:rPrChange w:id="120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7030A0"/>
            <w:highlight w:val="lightGray"/>
            <w:rPrChange w:id="121" w:author="Patrick McElhiney" w:date="2024-07-17T01:56:00Z" w16du:dateUtc="2024-07-17T05:56:00Z">
              <w:rPr>
                <w:b/>
                <w:bCs/>
                <w:color w:val="7030A0"/>
              </w:rPr>
            </w:rPrChange>
          </w:rPr>
          <w:t>OBTAIN</w:t>
        </w:r>
        <w:r w:rsidRPr="00BC7C51">
          <w:rPr>
            <w:b/>
            <w:bCs/>
            <w:highlight w:val="lightGray"/>
            <w:rPrChange w:id="122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FF0000"/>
            <w:highlight w:val="lightGray"/>
            <w:rPrChange w:id="123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ANY CONTROL</w:t>
        </w:r>
        <w:r w:rsidRPr="00BC7C51">
          <w:rPr>
            <w:b/>
            <w:bCs/>
            <w:highlight w:val="lightGray"/>
            <w:rPrChange w:id="124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0070C0"/>
            <w:highlight w:val="lightGray"/>
            <w:rPrChange w:id="125" w:author="Patrick McElhiney" w:date="2024-07-17T01:56:00Z" w16du:dateUtc="2024-07-17T05:56:00Z">
              <w:rPr>
                <w:b/>
                <w:bCs/>
                <w:color w:val="0070C0"/>
              </w:rPr>
            </w:rPrChange>
          </w:rPr>
          <w:t>OVER</w:t>
        </w:r>
        <w:r w:rsidRPr="00BC7C51">
          <w:rPr>
            <w:b/>
            <w:bCs/>
            <w:highlight w:val="lightGray"/>
            <w:rPrChange w:id="126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FF0000"/>
            <w:highlight w:val="lightGray"/>
            <w:rPrChange w:id="127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ANY GOVERNMENT</w:t>
        </w:r>
        <w:r w:rsidRPr="00BC7C51">
          <w:rPr>
            <w:b/>
            <w:bCs/>
            <w:highlight w:val="lightGray"/>
            <w:rPrChange w:id="128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00B0F0"/>
            <w:highlight w:val="lightGray"/>
            <w:rPrChange w:id="129" w:author="Patrick McElhiney" w:date="2024-07-17T01:56:00Z" w16du:dateUtc="2024-07-17T05:56:00Z">
              <w:rPr>
                <w:b/>
                <w:bCs/>
                <w:color w:val="00B0F0"/>
              </w:rPr>
            </w:rPrChange>
          </w:rPr>
          <w:t>OR</w:t>
        </w:r>
        <w:r w:rsidRPr="00BC7C51">
          <w:rPr>
            <w:b/>
            <w:bCs/>
            <w:highlight w:val="lightGray"/>
            <w:rPrChange w:id="130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</w:ins>
      <w:ins w:id="131" w:author="Patrick McElhiney" w:date="2024-07-17T01:55:00Z" w16du:dateUtc="2024-07-17T05:55:00Z">
        <w:r w:rsidRPr="00BC7C51">
          <w:rPr>
            <w:b/>
            <w:bCs/>
            <w:highlight w:val="lightGray"/>
            <w:rPrChange w:id="132" w:author="Patrick McElhiney" w:date="2024-07-17T01:56:00Z" w16du:dateUtc="2024-07-17T05:56:00Z">
              <w:rPr>
                <w:b/>
                <w:bCs/>
              </w:rPr>
            </w:rPrChange>
          </w:rPr>
          <w:t xml:space="preserve">                             </w:t>
        </w:r>
      </w:ins>
      <w:ins w:id="133" w:author="Patrick McElhiney" w:date="2024-07-17T01:54:00Z" w16du:dateUtc="2024-07-17T05:54:00Z">
        <w:r w:rsidRPr="00BC7C51">
          <w:rPr>
            <w:b/>
            <w:bCs/>
            <w:color w:val="FF0000"/>
            <w:highlight w:val="lightGray"/>
            <w:rPrChange w:id="134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ANY WESTERN SOCIETY</w:t>
        </w:r>
        <w:r w:rsidRPr="00BC7C51">
          <w:rPr>
            <w:b/>
            <w:bCs/>
            <w:highlight w:val="lightGray"/>
            <w:rPrChange w:id="135" w:author="Patrick McElhiney" w:date="2024-07-17T01:56:00Z" w16du:dateUtc="2024-07-17T05:56:00Z">
              <w:rPr>
                <w:b/>
                <w:bCs/>
              </w:rPr>
            </w:rPrChange>
          </w:rPr>
          <w:t xml:space="preserve">, </w:t>
        </w:r>
        <w:r w:rsidRPr="00BC7C51">
          <w:rPr>
            <w:b/>
            <w:bCs/>
            <w:color w:val="00B0F0"/>
            <w:highlight w:val="lightGray"/>
            <w:rPrChange w:id="136" w:author="Patrick McElhiney" w:date="2024-07-17T01:56:00Z" w16du:dateUtc="2024-07-17T05:56:00Z">
              <w:rPr>
                <w:b/>
                <w:bCs/>
                <w:color w:val="00B0F0"/>
              </w:rPr>
            </w:rPrChange>
          </w:rPr>
          <w:t>OR</w:t>
        </w:r>
        <w:r w:rsidRPr="00BC7C51">
          <w:rPr>
            <w:b/>
            <w:bCs/>
            <w:highlight w:val="lightGray"/>
            <w:rPrChange w:id="137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0070C0"/>
            <w:highlight w:val="lightGray"/>
            <w:rPrChange w:id="138" w:author="Patrick McElhiney" w:date="2024-07-17T01:56:00Z" w16du:dateUtc="2024-07-17T05:56:00Z">
              <w:rPr>
                <w:b/>
                <w:bCs/>
                <w:color w:val="0070C0"/>
              </w:rPr>
            </w:rPrChange>
          </w:rPr>
          <w:t>TO</w:t>
        </w:r>
        <w:r w:rsidRPr="00BC7C51">
          <w:rPr>
            <w:b/>
            <w:bCs/>
            <w:highlight w:val="lightGray"/>
            <w:rPrChange w:id="139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7030A0"/>
            <w:highlight w:val="lightGray"/>
            <w:rPrChange w:id="140" w:author="Patrick McElhiney" w:date="2024-07-17T01:56:00Z" w16du:dateUtc="2024-07-17T05:56:00Z">
              <w:rPr>
                <w:b/>
                <w:bCs/>
                <w:color w:val="7030A0"/>
              </w:rPr>
            </w:rPrChange>
          </w:rPr>
          <w:t>OBTAIN</w:t>
        </w:r>
        <w:r w:rsidRPr="00BC7C51">
          <w:rPr>
            <w:b/>
            <w:bCs/>
            <w:highlight w:val="lightGray"/>
            <w:rPrChange w:id="141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FF0000"/>
            <w:highlight w:val="lightGray"/>
            <w:rPrChange w:id="142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ANY ADDITIONAL POLITICAL POWER</w:t>
        </w:r>
        <w:r w:rsidRPr="00BC7C51">
          <w:rPr>
            <w:b/>
            <w:bCs/>
            <w:highlight w:val="lightGray"/>
            <w:rPrChange w:id="143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0070C0"/>
            <w:highlight w:val="lightGray"/>
            <w:rPrChange w:id="144" w:author="Patrick McElhiney" w:date="2024-07-17T01:56:00Z" w16du:dateUtc="2024-07-17T05:56:00Z">
              <w:rPr>
                <w:b/>
                <w:bCs/>
                <w:color w:val="0070C0"/>
              </w:rPr>
            </w:rPrChange>
          </w:rPr>
          <w:t>BY</w:t>
        </w:r>
        <w:r w:rsidRPr="00BC7C51">
          <w:rPr>
            <w:b/>
            <w:bCs/>
            <w:highlight w:val="lightGray"/>
            <w:rPrChange w:id="145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7030A0"/>
            <w:highlight w:val="lightGray"/>
            <w:rPrChange w:id="146" w:author="Patrick McElhiney" w:date="2024-07-17T01:56:00Z" w16du:dateUtc="2024-07-17T05:56:00Z">
              <w:rPr>
                <w:b/>
                <w:bCs/>
                <w:color w:val="7030A0"/>
              </w:rPr>
            </w:rPrChange>
          </w:rPr>
          <w:t>DEMONIZING</w:t>
        </w:r>
        <w:r w:rsidRPr="00BC7C51">
          <w:rPr>
            <w:b/>
            <w:bCs/>
            <w:highlight w:val="lightGray"/>
            <w:rPrChange w:id="147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FF0000"/>
            <w:highlight w:val="lightGray"/>
            <w:rPrChange w:id="148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ANY POLITICAL OPPONENT</w:t>
        </w:r>
        <w:r w:rsidRPr="00BC7C51">
          <w:rPr>
            <w:b/>
            <w:bCs/>
            <w:highlight w:val="lightGray"/>
            <w:rPrChange w:id="149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0070C0"/>
            <w:highlight w:val="lightGray"/>
            <w:rPrChange w:id="150" w:author="Patrick McElhiney" w:date="2024-07-17T01:56:00Z" w16du:dateUtc="2024-07-17T05:56:00Z">
              <w:rPr>
                <w:b/>
                <w:bCs/>
                <w:color w:val="0070C0"/>
              </w:rPr>
            </w:rPrChange>
          </w:rPr>
          <w:t>WITH</w:t>
        </w:r>
        <w:r w:rsidRPr="00BC7C51">
          <w:rPr>
            <w:b/>
            <w:bCs/>
            <w:highlight w:val="lightGray"/>
            <w:rPrChange w:id="151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FF0000"/>
            <w:highlight w:val="lightGray"/>
            <w:rPrChange w:id="152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ANY HISTORY</w:t>
        </w:r>
        <w:r w:rsidRPr="00BC7C51">
          <w:rPr>
            <w:b/>
            <w:bCs/>
            <w:highlight w:val="lightGray"/>
            <w:rPrChange w:id="153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0070C0"/>
            <w:highlight w:val="lightGray"/>
            <w:rPrChange w:id="154" w:author="Patrick McElhiney" w:date="2024-07-17T01:56:00Z" w16du:dateUtc="2024-07-17T05:56:00Z">
              <w:rPr>
                <w:b/>
                <w:bCs/>
                <w:color w:val="0070C0"/>
              </w:rPr>
            </w:rPrChange>
          </w:rPr>
          <w:t>OF</w:t>
        </w:r>
        <w:r w:rsidRPr="00BC7C51">
          <w:rPr>
            <w:b/>
            <w:bCs/>
            <w:highlight w:val="lightGray"/>
            <w:rPrChange w:id="155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7030A0"/>
            <w:highlight w:val="lightGray"/>
            <w:rPrChange w:id="156" w:author="Patrick McElhiney" w:date="2024-07-17T01:56:00Z" w16du:dateUtc="2024-07-17T05:56:00Z">
              <w:rPr>
                <w:b/>
                <w:bCs/>
                <w:color w:val="7030A0"/>
              </w:rPr>
            </w:rPrChange>
          </w:rPr>
          <w:t>COMMITTING</w:t>
        </w:r>
        <w:r w:rsidRPr="00BC7C51">
          <w:rPr>
            <w:b/>
            <w:bCs/>
            <w:highlight w:val="lightGray"/>
            <w:rPrChange w:id="157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FF0000"/>
            <w:highlight w:val="lightGray"/>
            <w:rPrChange w:id="158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ANY PHYSICAL WAR CRIME</w:t>
        </w:r>
        <w:r w:rsidRPr="00BC7C51">
          <w:rPr>
            <w:b/>
            <w:bCs/>
            <w:highlight w:val="lightGray"/>
            <w:rPrChange w:id="159" w:author="Patrick McElhiney" w:date="2024-07-17T01:56:00Z" w16du:dateUtc="2024-07-17T05:56:00Z">
              <w:rPr>
                <w:b/>
                <w:bCs/>
              </w:rPr>
            </w:rPrChange>
          </w:rPr>
          <w:t>(</w:t>
        </w:r>
        <w:r w:rsidRPr="00BC7C51">
          <w:rPr>
            <w:b/>
            <w:bCs/>
            <w:color w:val="808080" w:themeColor="background1" w:themeShade="80"/>
            <w:highlight w:val="lightGray"/>
            <w:rPrChange w:id="160" w:author="Patrick McElhiney" w:date="2024-07-17T01:56:00Z" w16du:dateUtc="2024-07-17T05:56:00Z">
              <w:rPr>
                <w:b/>
                <w:bCs/>
                <w:color w:val="808080" w:themeColor="background1" w:themeShade="80"/>
              </w:rPr>
            </w:rPrChange>
          </w:rPr>
          <w:t>S</w:t>
        </w:r>
        <w:r w:rsidRPr="00BC7C51">
          <w:rPr>
            <w:b/>
            <w:bCs/>
            <w:highlight w:val="lightGray"/>
            <w:rPrChange w:id="161" w:author="Patrick McElhiney" w:date="2024-07-17T01:56:00Z" w16du:dateUtc="2024-07-17T05:56:00Z">
              <w:rPr>
                <w:b/>
                <w:bCs/>
              </w:rPr>
            </w:rPrChange>
          </w:rPr>
          <w:t xml:space="preserve">) </w:t>
        </w:r>
        <w:r w:rsidRPr="00BC7C51">
          <w:rPr>
            <w:b/>
            <w:bCs/>
            <w:color w:val="0070C0"/>
            <w:highlight w:val="lightGray"/>
            <w:rPrChange w:id="162" w:author="Patrick McElhiney" w:date="2024-07-17T01:56:00Z" w16du:dateUtc="2024-07-17T05:56:00Z">
              <w:rPr>
                <w:b/>
                <w:bCs/>
                <w:color w:val="0070C0"/>
              </w:rPr>
            </w:rPrChange>
          </w:rPr>
          <w:t>TOWARDS</w:t>
        </w:r>
        <w:r w:rsidRPr="00BC7C51">
          <w:rPr>
            <w:b/>
            <w:bCs/>
            <w:highlight w:val="lightGray"/>
            <w:rPrChange w:id="163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FF0000"/>
            <w:highlight w:val="lightGray"/>
            <w:rPrChange w:id="164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ANY VICTIM</w:t>
        </w:r>
        <w:r w:rsidRPr="00BC7C51">
          <w:rPr>
            <w:b/>
            <w:bCs/>
            <w:highlight w:val="lightGray"/>
            <w:rPrChange w:id="165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0070C0"/>
            <w:highlight w:val="lightGray"/>
            <w:rPrChange w:id="166" w:author="Patrick McElhiney" w:date="2024-07-17T01:56:00Z" w16du:dateUtc="2024-07-17T05:56:00Z">
              <w:rPr>
                <w:b/>
                <w:bCs/>
                <w:color w:val="0070C0"/>
              </w:rPr>
            </w:rPrChange>
          </w:rPr>
          <w:t>THROUGH</w:t>
        </w:r>
        <w:r w:rsidRPr="00BC7C51">
          <w:rPr>
            <w:b/>
            <w:bCs/>
            <w:highlight w:val="lightGray"/>
            <w:rPrChange w:id="167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FF0000"/>
            <w:highlight w:val="lightGray"/>
            <w:rPrChange w:id="168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ANY UTILIZATION</w:t>
        </w:r>
        <w:r w:rsidRPr="00BC7C51">
          <w:rPr>
            <w:b/>
            <w:bCs/>
            <w:highlight w:val="lightGray"/>
            <w:rPrChange w:id="169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0070C0"/>
            <w:highlight w:val="lightGray"/>
            <w:rPrChange w:id="170" w:author="Patrick McElhiney" w:date="2024-07-17T01:56:00Z" w16du:dateUtc="2024-07-17T05:56:00Z">
              <w:rPr>
                <w:b/>
                <w:bCs/>
                <w:color w:val="0070C0"/>
              </w:rPr>
            </w:rPrChange>
          </w:rPr>
          <w:t>OF</w:t>
        </w:r>
        <w:r w:rsidRPr="00BC7C51">
          <w:rPr>
            <w:b/>
            <w:bCs/>
            <w:highlight w:val="lightGray"/>
            <w:rPrChange w:id="171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FF0000"/>
            <w:highlight w:val="lightGray"/>
            <w:rPrChange w:id="172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ANY WAR CRIME SATELLITE WEAPONRY</w:t>
        </w:r>
        <w:r w:rsidRPr="00BC7C51">
          <w:rPr>
            <w:b/>
            <w:bCs/>
            <w:highlight w:val="lightGray"/>
            <w:rPrChange w:id="173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00B0F0"/>
            <w:highlight w:val="lightGray"/>
            <w:rPrChange w:id="174" w:author="Patrick McElhiney" w:date="2024-07-17T01:56:00Z" w16du:dateUtc="2024-07-17T05:56:00Z">
              <w:rPr>
                <w:b/>
                <w:bCs/>
                <w:color w:val="00B0F0"/>
              </w:rPr>
            </w:rPrChange>
          </w:rPr>
          <w:t>XOR</w:t>
        </w:r>
        <w:r w:rsidRPr="00BC7C51">
          <w:rPr>
            <w:b/>
            <w:bCs/>
            <w:highlight w:val="lightGray"/>
            <w:rPrChange w:id="175" w:author="Patrick McElhiney" w:date="2024-07-17T01:56:00Z" w16du:dateUtc="2024-07-17T05:56:00Z">
              <w:rPr>
                <w:b/>
                <w:bCs/>
              </w:rPr>
            </w:rPrChange>
          </w:rPr>
          <w:t xml:space="preserve"> </w:t>
        </w:r>
        <w:r w:rsidRPr="00BC7C51">
          <w:rPr>
            <w:b/>
            <w:bCs/>
            <w:color w:val="FF0000"/>
            <w:highlight w:val="lightGray"/>
            <w:rPrChange w:id="176" w:author="Patrick McElhiney" w:date="2024-07-17T01:56:00Z" w16du:dateUtc="2024-07-17T05:56:00Z">
              <w:rPr>
                <w:b/>
                <w:bCs/>
                <w:color w:val="FF0000"/>
              </w:rPr>
            </w:rPrChange>
          </w:rPr>
          <w:t>ANY MIND CONTROL SATELLITE TECHNOLOGY</w:t>
        </w:r>
        <w:r w:rsidRPr="00BC7C51">
          <w:rPr>
            <w:b/>
            <w:bCs/>
            <w:highlight w:val="lightGray"/>
            <w:rPrChange w:id="177" w:author="Patrick McElhiney" w:date="2024-07-17T01:56:00Z" w16du:dateUtc="2024-07-17T05:56:00Z">
              <w:rPr>
                <w:b/>
                <w:bCs/>
              </w:rPr>
            </w:rPrChange>
          </w:rPr>
          <w:t>;</w:t>
        </w:r>
      </w:ins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33ED199" w14:textId="06E44FD6" w:rsidR="00BC7C51" w:rsidRDefault="00BC7C51" w:rsidP="00BC7C51">
      <w:pPr>
        <w:ind w:left="720"/>
        <w:jc w:val="both"/>
        <w:rPr>
          <w:ins w:id="178" w:author="Patrick McElhiney" w:date="2024-07-17T01:56:00Z" w16du:dateUtc="2024-07-17T05:56:00Z"/>
          <w:b/>
          <w:bCs/>
        </w:rPr>
      </w:pPr>
      <w:ins w:id="179" w:author="Patrick McElhiney" w:date="2024-07-17T01:56:00Z" w16du:dateUtc="2024-07-17T05:56:00Z">
        <w:r>
          <w:rPr>
            <w:u w:val="single"/>
          </w:rPr>
          <w:lastRenderedPageBreak/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CE3BC6">
          <w:rPr>
            <w:b/>
            <w:bCs/>
            <w:color w:val="FF0000"/>
          </w:rPr>
          <w:t>GR</w:t>
        </w:r>
        <w:r>
          <w:rPr>
            <w:b/>
            <w:bCs/>
            <w:color w:val="FF0000"/>
          </w:rPr>
          <w:t>AVE WAR CRIME</w:t>
        </w:r>
        <w:r w:rsidRPr="00794A14">
          <w:rPr>
            <w:b/>
            <w:bCs/>
          </w:rPr>
          <w:t>(</w:t>
        </w:r>
        <w:r w:rsidRPr="00794A14">
          <w:rPr>
            <w:b/>
            <w:bCs/>
            <w:color w:val="808080" w:themeColor="background1" w:themeShade="80"/>
          </w:rPr>
          <w:t>S</w:t>
        </w:r>
        <w:r w:rsidRPr="00794A14">
          <w:rPr>
            <w:b/>
            <w:bCs/>
          </w:rPr>
          <w:t>)</w:t>
        </w:r>
        <w:r>
          <w:rPr>
            <w:b/>
            <w:bCs/>
          </w:rPr>
          <w:t xml:space="preserve"> </w:t>
        </w:r>
        <w:r w:rsidRPr="00794A14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                            </w:t>
        </w:r>
        <w:r w:rsidRPr="00794A14">
          <w:rPr>
            <w:b/>
            <w:bCs/>
            <w:color w:val="FF0000"/>
          </w:rPr>
          <w:t>ANY MEDIA REFERENCE</w:t>
        </w:r>
        <w:r>
          <w:rPr>
            <w:b/>
            <w:bCs/>
          </w:rPr>
          <w:t xml:space="preserve"> </w:t>
        </w:r>
        <w:r w:rsidRPr="00794A14">
          <w:rPr>
            <w:b/>
            <w:bCs/>
            <w:color w:val="0070C0"/>
          </w:rPr>
          <w:t>TO</w:t>
        </w:r>
        <w:r>
          <w:rPr>
            <w:b/>
            <w:bCs/>
          </w:rPr>
          <w:t xml:space="preserve"> </w:t>
        </w:r>
        <w:r w:rsidRPr="00794A14">
          <w:rPr>
            <w:b/>
            <w:bCs/>
            <w:color w:val="FF0000"/>
          </w:rPr>
          <w:t>ANY WAR CRIME</w:t>
        </w:r>
        <w:r w:rsidRPr="00794A14">
          <w:rPr>
            <w:b/>
            <w:bCs/>
          </w:rPr>
          <w:t>(</w:t>
        </w:r>
        <w:r w:rsidRPr="00794A14">
          <w:rPr>
            <w:b/>
            <w:bCs/>
            <w:color w:val="808080" w:themeColor="background1" w:themeShade="80"/>
          </w:rPr>
          <w:t>S</w:t>
        </w:r>
        <w:r w:rsidRPr="00794A14">
          <w:rPr>
            <w:b/>
            <w:bCs/>
          </w:rPr>
          <w:t>)</w:t>
        </w:r>
        <w:r>
          <w:rPr>
            <w:b/>
            <w:bCs/>
          </w:rPr>
          <w:t xml:space="preserve"> </w:t>
        </w:r>
        <w:r w:rsidRPr="00794A14">
          <w:rPr>
            <w:b/>
            <w:bCs/>
            <w:color w:val="0070C0"/>
          </w:rPr>
          <w:t>THAT IS</w:t>
        </w:r>
        <w:r>
          <w:rPr>
            <w:b/>
            <w:bCs/>
          </w:rPr>
          <w:t xml:space="preserve"> </w:t>
        </w:r>
        <w:r w:rsidRPr="00794A14">
          <w:rPr>
            <w:b/>
            <w:bCs/>
            <w:color w:val="00B050"/>
          </w:rPr>
          <w:t>DEADLY</w:t>
        </w:r>
        <w:r>
          <w:rPr>
            <w:b/>
            <w:bCs/>
          </w:rPr>
          <w:t xml:space="preserve"> </w:t>
        </w:r>
        <w:r w:rsidRPr="00794A14">
          <w:rPr>
            <w:b/>
            <w:bCs/>
            <w:color w:val="0070C0"/>
          </w:rPr>
          <w:t>IN</w:t>
        </w:r>
        <w:r>
          <w:rPr>
            <w:b/>
            <w:bCs/>
          </w:rPr>
          <w:t xml:space="preserve"> </w:t>
        </w:r>
        <w:r w:rsidRPr="00794A14">
          <w:rPr>
            <w:b/>
            <w:bCs/>
            <w:color w:val="FF0000"/>
          </w:rPr>
          <w:t>ANY NATURE</w:t>
        </w:r>
        <w:r>
          <w:rPr>
            <w:b/>
            <w:bCs/>
          </w:rPr>
          <w:t xml:space="preserve">, </w:t>
        </w:r>
        <w:r w:rsidRPr="00794A14">
          <w:rPr>
            <w:b/>
            <w:bCs/>
            <w:color w:val="00B050"/>
          </w:rPr>
          <w:t>POTENTIALLY</w:t>
        </w:r>
        <w:r w:rsidRPr="00794A14">
          <w:rPr>
            <w:b/>
            <w:bCs/>
          </w:rPr>
          <w:t xml:space="preserve"> </w:t>
        </w:r>
        <w:r w:rsidRPr="00794A14">
          <w:rPr>
            <w:b/>
            <w:bCs/>
            <w:color w:val="7030A0"/>
          </w:rPr>
          <w:t>FORWARD LOOKING</w:t>
        </w:r>
        <w:r>
          <w:rPr>
            <w:b/>
            <w:bCs/>
          </w:rPr>
          <w:t>;</w:t>
        </w:r>
      </w:ins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4DD09929" w:rsidR="00EB6DA6" w:rsidRDefault="00F96A67" w:rsidP="00EB6DA6">
      <w:pPr>
        <w:ind w:left="720"/>
        <w:jc w:val="both"/>
        <w:rPr>
          <w:b/>
          <w:bCs/>
        </w:rPr>
      </w:pPr>
      <w:ins w:id="180" w:author="Patrick McElhiney" w:date="2024-07-17T01:44:00Z" w16du:dateUtc="2024-07-17T05:44:00Z">
        <w:r>
          <w:rPr>
            <w:u w:val="single"/>
          </w:rPr>
          <w:t xml:space="preserve">DEFENSIVE </w:t>
        </w:r>
      </w:ins>
      <w:r w:rsidR="00EB6DA6">
        <w:rPr>
          <w:u w:val="single"/>
        </w:rPr>
        <w:t>PREVENTION SECURITY SYSTEM</w:t>
      </w:r>
      <w:r w:rsidR="00EB6DA6" w:rsidRPr="00CE57F0">
        <w:rPr>
          <w:u w:val="single"/>
        </w:rPr>
        <w:t>:</w:t>
      </w:r>
      <w:r w:rsidR="00EB6DA6" w:rsidRPr="00CE57F0">
        <w:t xml:space="preserve"> </w:t>
      </w:r>
      <w:r w:rsidR="00EB6DA6" w:rsidRPr="000851C6">
        <w:rPr>
          <w:b/>
          <w:bCs/>
          <w:color w:val="FF0000"/>
        </w:rPr>
        <w:t xml:space="preserve">ANY </w:t>
      </w:r>
      <w:r w:rsidR="00EB6DA6">
        <w:rPr>
          <w:b/>
          <w:bCs/>
          <w:color w:val="FF0000"/>
        </w:rPr>
        <w:t>LAW ENFORCEMENT WAR CRIME</w:t>
      </w:r>
      <w:r w:rsidR="00EB6DA6">
        <w:rPr>
          <w:b/>
          <w:bCs/>
        </w:rPr>
        <w:t>(</w:t>
      </w:r>
      <w:r w:rsidR="00EB6DA6" w:rsidRPr="00EB6DA6">
        <w:rPr>
          <w:b/>
          <w:bCs/>
          <w:color w:val="808080" w:themeColor="background1" w:themeShade="80"/>
        </w:rPr>
        <w:t>S</w:t>
      </w:r>
      <w:r w:rsidR="00EB6DA6">
        <w:rPr>
          <w:b/>
          <w:bCs/>
        </w:rPr>
        <w:t xml:space="preserve">) </w:t>
      </w:r>
      <w:r w:rsidR="00EB6DA6" w:rsidRPr="00EB6DA6">
        <w:rPr>
          <w:b/>
          <w:bCs/>
          <w:color w:val="0070C0"/>
        </w:rPr>
        <w:t>SUCH AS TO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7030A0"/>
        </w:rPr>
        <w:t>MAKE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 xml:space="preserve">ANY </w:t>
      </w:r>
      <w:r w:rsidR="00EB6DA6">
        <w:rPr>
          <w:b/>
          <w:bCs/>
          <w:color w:val="FF0000"/>
        </w:rPr>
        <w:t xml:space="preserve">STRAIGHT </w:t>
      </w:r>
      <w:r w:rsidR="00EB6DA6" w:rsidRPr="00EB6DA6">
        <w:rPr>
          <w:b/>
          <w:bCs/>
          <w:color w:val="FF0000"/>
        </w:rPr>
        <w:t>MALE CLIENT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GOVERNMENT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C00000"/>
        </w:rPr>
        <w:t>NOT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7030A0"/>
        </w:rPr>
        <w:t>LIKED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BY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ALL WOMEN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B0F0"/>
        </w:rPr>
        <w:t>XOR</w:t>
      </w:r>
      <w:r w:rsidR="00EB6DA6">
        <w:rPr>
          <w:b/>
          <w:bCs/>
        </w:rPr>
        <w:t xml:space="preserve">                       </w:t>
      </w:r>
      <w:r w:rsidR="00EB6DA6" w:rsidRPr="00EB6DA6">
        <w:rPr>
          <w:b/>
          <w:bCs/>
          <w:color w:val="FF0000"/>
        </w:rPr>
        <w:t>ANY WOMEN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B0F0"/>
        </w:rPr>
        <w:t>XOR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WOMAN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AS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HATE CRIME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TOWARDS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PERSONAL LIFE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                 </w:t>
      </w:r>
      <w:r w:rsidR="00EB6DA6" w:rsidRPr="00EB6DA6">
        <w:rPr>
          <w:b/>
          <w:bCs/>
          <w:color w:val="FF0000"/>
        </w:rPr>
        <w:t>ANY SAME STRAIGHT MALE CLIENT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SAME GOVERNMENT</w:t>
      </w:r>
      <w:r w:rsidR="00EB6DA6">
        <w:rPr>
          <w:b/>
          <w:bCs/>
        </w:rPr>
        <w:t>;</w:t>
      </w:r>
    </w:p>
    <w:p w14:paraId="2EF240BE" w14:textId="77777777" w:rsidR="00F96A67" w:rsidRDefault="00F96A67" w:rsidP="00F96A67">
      <w:pPr>
        <w:ind w:left="720"/>
        <w:jc w:val="both"/>
        <w:rPr>
          <w:ins w:id="181" w:author="Patrick McElhiney" w:date="2024-07-17T01:42:00Z" w16du:dateUtc="2024-07-17T05:42:00Z"/>
          <w:b/>
          <w:bCs/>
        </w:rPr>
      </w:pPr>
      <w:ins w:id="182" w:author="Patrick McElhiney" w:date="2024-07-17T01:42:00Z" w16du:dateUtc="2024-07-17T05:42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LIFELONG DEBAUCHERY</w:t>
        </w:r>
        <w:r>
          <w:rPr>
            <w:b/>
            <w:bCs/>
          </w:rPr>
          <w:t>;</w:t>
        </w:r>
      </w:ins>
    </w:p>
    <w:p w14:paraId="7DCDDC84" w14:textId="77777777" w:rsidR="00F96A67" w:rsidRDefault="00F96A67" w:rsidP="00F96A67">
      <w:pPr>
        <w:ind w:left="720"/>
        <w:jc w:val="both"/>
        <w:rPr>
          <w:ins w:id="183" w:author="Patrick McElhiney" w:date="2024-07-17T01:46:00Z" w16du:dateUtc="2024-07-17T05:46:00Z"/>
          <w:b/>
          <w:bCs/>
        </w:rPr>
      </w:pPr>
      <w:ins w:id="184" w:author="Patrick McElhiney" w:date="2024-07-17T01:46:00Z" w16du:dateUtc="2024-07-17T05:46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LIFELONG SYSTEMATIC DEBAUCHERY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                </w:t>
        </w:r>
        <w:r w:rsidRPr="006F101D">
          <w:rPr>
            <w:b/>
            <w:bCs/>
            <w:color w:val="FF0000"/>
          </w:rPr>
          <w:t>ANY FUTURE PRESIDENTIAL CANDIDATE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FF0000"/>
          </w:rPr>
          <w:t>ANY USAGE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FF0000"/>
          </w:rPr>
          <w:t>ANY UTILIZATION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               </w:t>
        </w:r>
        <w:r w:rsidRPr="006F101D">
          <w:rPr>
            <w:b/>
            <w:bCs/>
            <w:color w:val="FF0000"/>
          </w:rPr>
          <w:t>ANY MIND CONTROL TECHNOLOGY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0070C0"/>
          </w:rPr>
          <w:t>ON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FF0000"/>
          </w:rPr>
          <w:t>ANY SAME FUTURE PRESIDENTIAL CANDIDATE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00B0F0"/>
          </w:rPr>
          <w:t>AND</w:t>
        </w:r>
        <w:r>
          <w:rPr>
            <w:b/>
            <w:bCs/>
          </w:rPr>
          <w:t xml:space="preserve">  </w:t>
        </w:r>
        <w:r w:rsidRPr="006F101D">
          <w:rPr>
            <w:b/>
            <w:bCs/>
            <w:color w:val="FF0000"/>
          </w:rPr>
          <w:t>ANY PUBLIC</w:t>
        </w:r>
        <w:r>
          <w:rPr>
            <w:b/>
            <w:bCs/>
          </w:rPr>
          <w:t xml:space="preserve">, </w:t>
        </w:r>
        <w:r w:rsidRPr="006F101D">
          <w:rPr>
            <w:b/>
            <w:bCs/>
            <w:color w:val="0070C0"/>
          </w:rPr>
          <w:t>FOR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FF0000"/>
          </w:rPr>
          <w:t>ANY EXAMPLE</w:t>
        </w:r>
        <w:r>
          <w:rPr>
            <w:b/>
            <w:bCs/>
          </w:rPr>
          <w:t xml:space="preserve">, </w:t>
        </w:r>
        <w:r w:rsidRPr="006F101D">
          <w:rPr>
            <w:b/>
            <w:bCs/>
            <w:color w:val="7030A0"/>
          </w:rPr>
          <w:t>PITCHING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FF0000"/>
          </w:rPr>
          <w:t>ANY SAME PUBLIC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0070C0"/>
          </w:rPr>
          <w:t>AGAINST</w:t>
        </w:r>
        <w:r>
          <w:rPr>
            <w:b/>
            <w:bCs/>
          </w:rPr>
          <w:t xml:space="preserve">                                                     </w:t>
        </w:r>
        <w:r w:rsidRPr="006F101D">
          <w:rPr>
            <w:b/>
            <w:bCs/>
            <w:color w:val="FF0000"/>
          </w:rPr>
          <w:t>ANY SAME FUTURE PRESIDENTIAL CANDIDATE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00B0F0"/>
          </w:rPr>
          <w:t>AND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7030A0"/>
          </w:rPr>
          <w:t>PITCHING</w:t>
        </w:r>
        <w:r>
          <w:rPr>
            <w:b/>
            <w:bCs/>
          </w:rPr>
          <w:t xml:space="preserve">                                                                                  </w:t>
        </w:r>
        <w:r w:rsidRPr="006F101D">
          <w:rPr>
            <w:b/>
            <w:bCs/>
            <w:color w:val="FF0000"/>
          </w:rPr>
          <w:t>ANY SAME PRESIDENTIAL CANDIDATE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0070C0"/>
          </w:rPr>
          <w:t>AGAINST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FF0000"/>
          </w:rPr>
          <w:t>ANY SAME PUBLIC</w:t>
        </w:r>
        <w:r>
          <w:rPr>
            <w:b/>
            <w:bCs/>
          </w:rPr>
          <w:t xml:space="preserve">, </w:t>
        </w:r>
        <w:r w:rsidRPr="006F101D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FF0000"/>
          </w:rPr>
          <w:t>ANY SPREADING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FF0000"/>
          </w:rPr>
          <w:t>ANY CONSPIRACY THEORIES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0070C0"/>
          </w:rPr>
          <w:t>AGAINST</w:t>
        </w:r>
        <w:r>
          <w:rPr>
            <w:b/>
            <w:bCs/>
          </w:rPr>
          <w:t xml:space="preserve"> </w:t>
        </w:r>
        <w:r w:rsidRPr="006F101D">
          <w:rPr>
            <w:b/>
            <w:bCs/>
            <w:color w:val="FF0000"/>
          </w:rPr>
          <w:t>THE UNITED STATES OF AMERICA</w:t>
        </w:r>
        <w:r>
          <w:rPr>
            <w:b/>
            <w:bCs/>
          </w:rPr>
          <w:t>;</w:t>
        </w:r>
      </w:ins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DF01907" w14:textId="57B288AC" w:rsidR="009C0158" w:rsidRDefault="00F96A67" w:rsidP="009C0158">
      <w:pPr>
        <w:ind w:left="720"/>
        <w:jc w:val="both"/>
        <w:rPr>
          <w:b/>
          <w:bCs/>
        </w:rPr>
      </w:pPr>
      <w:ins w:id="185" w:author="Patrick McElhiney" w:date="2024-07-17T01:43:00Z" w16du:dateUtc="2024-07-17T05:43:00Z">
        <w:r>
          <w:rPr>
            <w:u w:val="single"/>
          </w:rPr>
          <w:t xml:space="preserve">DEFENSIVE </w:t>
        </w:r>
      </w:ins>
      <w:r w:rsidR="009C0158">
        <w:rPr>
          <w:u w:val="single"/>
        </w:rPr>
        <w:t>PREVENTION SECURITY SYSTEM</w:t>
      </w:r>
      <w:r w:rsidR="009C0158" w:rsidRPr="00CE57F0">
        <w:rPr>
          <w:u w:val="single"/>
        </w:rPr>
        <w:t>:</w:t>
      </w:r>
      <w:r w:rsidR="009C0158" w:rsidRPr="00CE57F0">
        <w:t xml:space="preserve"> </w:t>
      </w:r>
      <w:r w:rsidR="009C0158" w:rsidRPr="000851C6">
        <w:rPr>
          <w:b/>
          <w:bCs/>
          <w:color w:val="FF0000"/>
        </w:rPr>
        <w:t xml:space="preserve">ANY </w:t>
      </w:r>
      <w:r w:rsidR="009C0158">
        <w:rPr>
          <w:b/>
          <w:bCs/>
          <w:color w:val="FF0000"/>
        </w:rPr>
        <w:t>MENTAL HEALTH CRIME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7030A0"/>
        </w:rPr>
        <w:t>CONDUCTED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TOWARDS</w:t>
      </w:r>
      <w:r w:rsidR="009C0158">
        <w:rPr>
          <w:b/>
          <w:bCs/>
        </w:rPr>
        <w:t xml:space="preserve"> </w:t>
      </w:r>
      <w:del w:id="186" w:author="Patrick McElhiney" w:date="2024-07-17T01:43:00Z" w16du:dateUtc="2024-07-17T05:43:00Z">
        <w:r w:rsidR="009C0158" w:rsidDel="00F96A67">
          <w:rPr>
            <w:b/>
            <w:bCs/>
          </w:rPr>
          <w:delText xml:space="preserve">                 </w:delText>
        </w:r>
      </w:del>
      <w:r w:rsidR="009C0158" w:rsidRPr="009C0158">
        <w:rPr>
          <w:b/>
          <w:bCs/>
          <w:color w:val="FF0000"/>
        </w:rPr>
        <w:t>ANY PERSON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TO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7030A0"/>
        </w:rPr>
        <w:t>CONDUCT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MENTAL HEALTH CHARGE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0070C0"/>
        </w:rPr>
        <w:t>TO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SAME PERSON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AS</w:t>
      </w:r>
      <w:r w:rsidR="009C0158">
        <w:rPr>
          <w:b/>
          <w:bCs/>
        </w:rPr>
        <w:t xml:space="preserve"> </w:t>
      </w:r>
      <w:del w:id="187" w:author="Patrick McElhiney" w:date="2024-07-17T01:43:00Z" w16du:dateUtc="2024-07-17T05:43:00Z">
        <w:r w:rsidR="009C0158" w:rsidDel="00F96A67">
          <w:rPr>
            <w:b/>
            <w:bCs/>
          </w:rPr>
          <w:delText xml:space="preserve">            </w:delText>
        </w:r>
      </w:del>
      <w:r w:rsidR="009C0158" w:rsidRPr="009C0158">
        <w:rPr>
          <w:b/>
          <w:bCs/>
          <w:color w:val="FF0000"/>
        </w:rPr>
        <w:t>ANY WAR CRIME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0070C0"/>
        </w:rPr>
        <w:t>THROUGH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USAGE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B0F0"/>
        </w:rPr>
        <w:t>XOR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UTILIZATION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OF</w:t>
      </w:r>
      <w:r w:rsidR="009C0158">
        <w:rPr>
          <w:b/>
          <w:bCs/>
        </w:rPr>
        <w:t xml:space="preserve">                                                                 </w:t>
      </w:r>
      <w:r w:rsidR="009C0158" w:rsidRPr="009C0158">
        <w:rPr>
          <w:b/>
          <w:bCs/>
          <w:color w:val="FF0000"/>
        </w:rPr>
        <w:t>ANY MIND CONTROL TECHNOLOGY</w:t>
      </w:r>
      <w:r w:rsidR="009C0158">
        <w:rPr>
          <w:b/>
          <w:bCs/>
        </w:rPr>
        <w:t>;</w:t>
      </w:r>
    </w:p>
    <w:p w14:paraId="046BB574" w14:textId="52893FE4" w:rsidR="00BC7C51" w:rsidRDefault="00BC7C51" w:rsidP="00BC7C51">
      <w:pPr>
        <w:ind w:left="720"/>
        <w:jc w:val="both"/>
        <w:rPr>
          <w:ins w:id="188" w:author="Patrick McElhiney" w:date="2024-07-17T01:56:00Z" w16du:dateUtc="2024-07-17T05:56:00Z"/>
          <w:b/>
          <w:bCs/>
        </w:rPr>
      </w:pPr>
      <w:ins w:id="189" w:author="Patrick McElhiney" w:date="2024-07-17T01:56:00Z" w16du:dateUtc="2024-07-17T05:56:00Z">
        <w:r>
          <w:rPr>
            <w:u w:val="single"/>
          </w:rPr>
          <w:lastRenderedPageBreak/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MENTAL HEALTH SCARE</w:t>
        </w:r>
        <w:r w:rsidRPr="009B5955">
          <w:rPr>
            <w:b/>
            <w:bCs/>
          </w:rPr>
          <w:t xml:space="preserve"> </w:t>
        </w:r>
        <w:r w:rsidRPr="009B5955">
          <w:rPr>
            <w:b/>
            <w:bCs/>
            <w:color w:val="0070C0"/>
          </w:rPr>
          <w:t>AS</w:t>
        </w:r>
        <w:r w:rsidRPr="009B5955">
          <w:rPr>
            <w:b/>
            <w:bCs/>
          </w:rPr>
          <w:t xml:space="preserve"> </w:t>
        </w:r>
        <w:r>
          <w:rPr>
            <w:b/>
            <w:bCs/>
            <w:color w:val="FF0000"/>
          </w:rPr>
          <w:t>ANY HATE CRIME</w:t>
        </w:r>
        <w:r w:rsidRPr="009B5955">
          <w:rPr>
            <w:b/>
            <w:bCs/>
          </w:rPr>
          <w:t xml:space="preserve"> </w:t>
        </w:r>
        <w:r w:rsidRPr="009B5955">
          <w:rPr>
            <w:b/>
            <w:bCs/>
            <w:color w:val="00B0F0"/>
          </w:rPr>
          <w:t>XOR</w:t>
        </w:r>
        <w:r w:rsidRPr="009B5955">
          <w:rPr>
            <w:b/>
            <w:bCs/>
          </w:rPr>
          <w:t>/</w:t>
        </w:r>
        <w:r w:rsidRPr="009B5955">
          <w:rPr>
            <w:b/>
            <w:bCs/>
            <w:color w:val="00B0F0"/>
          </w:rPr>
          <w:t>OR</w:t>
        </w:r>
        <w:r w:rsidRPr="009B5955">
          <w:rPr>
            <w:b/>
            <w:bCs/>
          </w:rPr>
          <w:t xml:space="preserve"> </w:t>
        </w:r>
        <w:r>
          <w:rPr>
            <w:b/>
            <w:bCs/>
            <w:color w:val="FF0000"/>
          </w:rPr>
          <w:t>ANY WAR CRIME</w:t>
        </w:r>
        <w:r>
          <w:rPr>
            <w:b/>
            <w:bCs/>
          </w:rPr>
          <w:t xml:space="preserve"> </w:t>
        </w:r>
        <w:r w:rsidRPr="00772BF1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 w:rsidRPr="00772BF1">
          <w:rPr>
            <w:b/>
            <w:bCs/>
            <w:color w:val="FF0000"/>
          </w:rPr>
          <w:t>ANY USAGE</w:t>
        </w:r>
        <w:r>
          <w:rPr>
            <w:b/>
            <w:bCs/>
          </w:rPr>
          <w:t xml:space="preserve"> </w:t>
        </w:r>
        <w:r w:rsidRPr="00772BF1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772BF1">
          <w:rPr>
            <w:b/>
            <w:bCs/>
            <w:color w:val="FF0000"/>
          </w:rPr>
          <w:t>ANY MIND CONTROL TECHNOLOGY</w:t>
        </w:r>
        <w:r>
          <w:rPr>
            <w:b/>
            <w:bCs/>
          </w:rPr>
          <w:t>;</w:t>
        </w:r>
      </w:ins>
    </w:p>
    <w:p w14:paraId="331CC396" w14:textId="104F76C1" w:rsidR="00BC7C51" w:rsidRDefault="00BC7C51" w:rsidP="00BC7C51">
      <w:pPr>
        <w:ind w:left="720"/>
        <w:jc w:val="both"/>
        <w:rPr>
          <w:ins w:id="190" w:author="Patrick McElhiney" w:date="2024-07-17T01:56:00Z" w16du:dateUtc="2024-07-17T05:56:00Z"/>
          <w:b/>
          <w:bCs/>
        </w:rPr>
      </w:pPr>
      <w:ins w:id="191" w:author="Patrick McElhiney" w:date="2024-07-17T01:56:00Z" w16du:dateUtc="2024-07-17T05:56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MENTAL HEALTHCARE</w:t>
        </w:r>
        <w:r w:rsidRPr="009B5955">
          <w:rPr>
            <w:b/>
            <w:bCs/>
          </w:rPr>
          <w:t xml:space="preserve"> </w:t>
        </w:r>
        <w:r w:rsidRPr="009B5955">
          <w:rPr>
            <w:b/>
            <w:bCs/>
            <w:color w:val="0070C0"/>
          </w:rPr>
          <w:t>AS</w:t>
        </w:r>
        <w:r w:rsidRPr="009B5955">
          <w:rPr>
            <w:b/>
            <w:bCs/>
          </w:rPr>
          <w:t xml:space="preserve"> </w:t>
        </w:r>
        <w:r>
          <w:rPr>
            <w:b/>
            <w:bCs/>
            <w:color w:val="FF0000"/>
          </w:rPr>
          <w:t>ANY HATE CRIME</w:t>
        </w:r>
        <w:r w:rsidRPr="009B5955">
          <w:rPr>
            <w:b/>
            <w:bCs/>
          </w:rPr>
          <w:t xml:space="preserve"> </w:t>
        </w:r>
        <w:r w:rsidRPr="009B5955">
          <w:rPr>
            <w:b/>
            <w:bCs/>
            <w:color w:val="00B0F0"/>
          </w:rPr>
          <w:t>XOR</w:t>
        </w:r>
        <w:r w:rsidRPr="009B5955">
          <w:rPr>
            <w:b/>
            <w:bCs/>
          </w:rPr>
          <w:t>/</w:t>
        </w:r>
        <w:r w:rsidRPr="009B5955">
          <w:rPr>
            <w:b/>
            <w:bCs/>
            <w:color w:val="00B0F0"/>
          </w:rPr>
          <w:t>OR</w:t>
        </w:r>
        <w:r w:rsidRPr="009B5955">
          <w:rPr>
            <w:b/>
            <w:bCs/>
          </w:rPr>
          <w:t xml:space="preserve"> </w:t>
        </w:r>
        <w:r>
          <w:rPr>
            <w:b/>
            <w:bCs/>
            <w:color w:val="FF0000"/>
          </w:rPr>
          <w:t>ANY WAR CRIME</w:t>
        </w:r>
        <w:r>
          <w:rPr>
            <w:b/>
            <w:bCs/>
          </w:rPr>
          <w:t>;</w:t>
        </w:r>
      </w:ins>
    </w:p>
    <w:p w14:paraId="7AF7FA4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7EB75105" w14:textId="6C30EF6D" w:rsidR="00F96A67" w:rsidRDefault="00F96A67" w:rsidP="00F96A67">
      <w:pPr>
        <w:ind w:left="720"/>
        <w:jc w:val="both"/>
        <w:rPr>
          <w:ins w:id="192" w:author="Patrick McElhiney" w:date="2024-07-17T01:42:00Z" w16du:dateUtc="2024-07-17T05:42:00Z"/>
          <w:b/>
          <w:bCs/>
        </w:rPr>
      </w:pPr>
      <w:ins w:id="193" w:author="Patrick McElhiney" w:date="2024-07-17T01:44:00Z" w16du:dateUtc="2024-07-17T05:44:00Z">
        <w:r>
          <w:rPr>
            <w:u w:val="single"/>
          </w:rPr>
          <w:t xml:space="preserve">DEFENSIVE </w:t>
        </w:r>
      </w:ins>
      <w:ins w:id="194" w:author="Patrick McElhiney" w:date="2024-07-17T01:42:00Z" w16du:dateUtc="2024-07-17T05:42:00Z">
        <w:r>
          <w:rPr>
            <w:u w:val="single"/>
          </w:rPr>
          <w:t>PREVENTION SECURITY SYSTEM</w:t>
        </w:r>
        <w:r w:rsidRPr="00CE57F0">
          <w:rPr>
            <w:u w:val="single"/>
          </w:rPr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OFFENSIVE</w:t>
        </w:r>
        <w:r>
          <w:rPr>
            <w:b/>
            <w:bCs/>
            <w:color w:val="FF0000"/>
          </w:rPr>
          <w:t>-</w:t>
        </w:r>
        <w:r>
          <w:rPr>
            <w:b/>
            <w:bCs/>
            <w:color w:val="FF0000"/>
          </w:rPr>
          <w:t>DEFENSIVE WAR CRIME</w:t>
        </w:r>
        <w:r>
          <w:rPr>
            <w:b/>
            <w:bCs/>
          </w:rPr>
          <w:t>(</w:t>
        </w:r>
        <w:r w:rsidRPr="00FA5156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</w:p>
    <w:p w14:paraId="2F100B37" w14:textId="1F136BF9" w:rsidR="006A5B19" w:rsidRDefault="006A5B19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),   </w:t>
      </w:r>
      <w:proofErr w:type="gramEnd"/>
      <w:r>
        <w:rPr>
          <w:b/>
          <w:bCs/>
        </w:rPr>
        <w:t xml:space="preserve">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1DA23730" w14:textId="236EEA77" w:rsidR="00BC7C51" w:rsidRDefault="00BC7C51" w:rsidP="00BC7C51">
      <w:pPr>
        <w:ind w:left="720"/>
        <w:jc w:val="both"/>
        <w:rPr>
          <w:ins w:id="195" w:author="Patrick McElhiney" w:date="2024-07-17T01:57:00Z" w16du:dateUtc="2024-07-17T05:57:00Z"/>
          <w:b/>
          <w:bCs/>
        </w:rPr>
      </w:pPr>
      <w:ins w:id="196" w:author="Patrick McElhiney" w:date="2024-07-17T01:57:00Z" w16du:dateUtc="2024-07-17T05:57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 w:rsidRPr="00647D79">
          <w:rPr>
            <w:b/>
            <w:bCs/>
            <w:color w:val="FF0000"/>
          </w:rPr>
          <w:t>PSYCHOLOGICAL CRIMINALIZATION</w:t>
        </w:r>
        <w:r>
          <w:rPr>
            <w:b/>
            <w:bCs/>
          </w:rPr>
          <w:t xml:space="preserve"> </w:t>
        </w:r>
        <w:r w:rsidRPr="00883124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                   </w:t>
        </w:r>
        <w:r w:rsidRPr="00883124">
          <w:rPr>
            <w:b/>
            <w:bCs/>
            <w:color w:val="FF0000"/>
          </w:rPr>
          <w:t>ANY USAGE</w:t>
        </w:r>
        <w:r>
          <w:rPr>
            <w:b/>
            <w:bCs/>
          </w:rPr>
          <w:t xml:space="preserve"> </w:t>
        </w:r>
        <w:r w:rsidRPr="00883124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883124">
          <w:rPr>
            <w:b/>
            <w:bCs/>
            <w:color w:val="FF0000"/>
          </w:rPr>
          <w:t>ANY MIND CONTROL TECHNOLOGY</w:t>
        </w:r>
        <w:r>
          <w:rPr>
            <w:b/>
            <w:bCs/>
          </w:rPr>
          <w:t xml:space="preserve"> </w:t>
        </w:r>
        <w:r w:rsidRPr="00883124">
          <w:rPr>
            <w:b/>
            <w:bCs/>
            <w:color w:val="0070C0"/>
          </w:rPr>
          <w:t>AS</w:t>
        </w:r>
        <w:r>
          <w:rPr>
            <w:b/>
            <w:bCs/>
          </w:rPr>
          <w:t xml:space="preserve"> </w:t>
        </w:r>
        <w:r w:rsidRPr="00883124">
          <w:rPr>
            <w:b/>
            <w:bCs/>
            <w:color w:val="FF0000"/>
          </w:rPr>
          <w:t>ANY HATE CRIME</w:t>
        </w:r>
        <w:r>
          <w:rPr>
            <w:b/>
            <w:bCs/>
          </w:rPr>
          <w:t xml:space="preserve"> </w:t>
        </w:r>
        <w:r w:rsidRPr="00883124">
          <w:rPr>
            <w:b/>
            <w:bCs/>
            <w:color w:val="00B0F0"/>
          </w:rPr>
          <w:t>XOR</w:t>
        </w:r>
        <w:r>
          <w:rPr>
            <w:b/>
            <w:bCs/>
          </w:rPr>
          <w:t>/</w:t>
        </w:r>
        <w:r w:rsidRPr="00883124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                                 </w:t>
        </w:r>
        <w:r w:rsidRPr="00883124">
          <w:rPr>
            <w:b/>
            <w:bCs/>
            <w:color w:val="FF0000"/>
          </w:rPr>
          <w:t>ANY WAR CRIME</w:t>
        </w:r>
        <w:r>
          <w:rPr>
            <w:b/>
            <w:bCs/>
          </w:rPr>
          <w:t>;</w:t>
        </w:r>
      </w:ins>
    </w:p>
    <w:p w14:paraId="1C5A801D" w14:textId="0BBA96E8" w:rsidR="00A555E8" w:rsidRDefault="00F96A67" w:rsidP="00A555E8">
      <w:pPr>
        <w:ind w:left="720"/>
        <w:jc w:val="both"/>
        <w:rPr>
          <w:b/>
          <w:bCs/>
        </w:rPr>
      </w:pPr>
      <w:ins w:id="197" w:author="Patrick McElhiney" w:date="2024-07-17T01:44:00Z" w16du:dateUtc="2024-07-17T05:44:00Z">
        <w:r>
          <w:rPr>
            <w:u w:val="single"/>
          </w:rPr>
          <w:t xml:space="preserve">DEFENSIVE </w:t>
        </w:r>
      </w:ins>
      <w:r w:rsidR="00A555E8">
        <w:rPr>
          <w:u w:val="single"/>
        </w:rPr>
        <w:t>PREVENTION SECURITY SYSTEM</w:t>
      </w:r>
      <w:r w:rsidR="00A555E8" w:rsidRPr="00CE57F0">
        <w:rPr>
          <w:u w:val="single"/>
        </w:rPr>
        <w:t>:</w:t>
      </w:r>
      <w:r w:rsidR="00A555E8" w:rsidRPr="00CE57F0">
        <w:t xml:space="preserve"> </w:t>
      </w:r>
      <w:r w:rsidR="00A555E8" w:rsidRPr="000851C6">
        <w:rPr>
          <w:b/>
          <w:bCs/>
          <w:color w:val="FF0000"/>
        </w:rPr>
        <w:t xml:space="preserve">ANY </w:t>
      </w:r>
      <w:r w:rsidR="00A555E8">
        <w:rPr>
          <w:b/>
          <w:bCs/>
          <w:color w:val="FF0000"/>
        </w:rPr>
        <w:t>PUBLIC EMBARRASSMENT WAR CRIME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);</w:t>
      </w:r>
    </w:p>
    <w:p w14:paraId="664AF830" w14:textId="403D8971" w:rsidR="00F96A67" w:rsidRDefault="00F96A67" w:rsidP="00F96A67">
      <w:pPr>
        <w:ind w:left="720"/>
        <w:jc w:val="both"/>
        <w:rPr>
          <w:ins w:id="198" w:author="Patrick McElhiney" w:date="2024-07-17T01:45:00Z" w16du:dateUtc="2024-07-17T05:45:00Z"/>
          <w:b/>
          <w:bCs/>
        </w:rPr>
      </w:pPr>
      <w:ins w:id="199" w:author="Patrick McElhiney" w:date="2024-07-17T01:45:00Z" w16du:dateUtc="2024-07-17T05:45:00Z">
        <w:r>
          <w:rPr>
            <w:u w:val="single"/>
          </w:rPr>
          <w:t>DEFENSIVE PREVENTION SECURITY SYSTEM</w:t>
        </w:r>
        <w:r w:rsidRPr="00CE57F0">
          <w:rPr>
            <w:u w:val="single"/>
          </w:rPr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PUBLIC EMBARRASSMENT WAR CRIME</w:t>
        </w:r>
        <w:r>
          <w:rPr>
            <w:b/>
            <w:bCs/>
          </w:rPr>
          <w:t>(</w:t>
        </w:r>
        <w:r w:rsidRPr="00A555E8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</w:t>
        </w:r>
        <w:r w:rsidRPr="00A555E8">
          <w:rPr>
            <w:b/>
            <w:bCs/>
            <w:color w:val="FF0000"/>
          </w:rPr>
          <w:t xml:space="preserve"> </w:t>
        </w:r>
        <w:r>
          <w:rPr>
            <w:b/>
            <w:bCs/>
            <w:color w:val="FF0000"/>
          </w:rPr>
          <w:t>CAUSING CASE</w:t>
        </w:r>
        <w:r>
          <w:rPr>
            <w:b/>
            <w:bCs/>
          </w:rPr>
          <w:t>(</w:t>
        </w:r>
        <w:r w:rsidRPr="00A555E8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</w:p>
    <w:p w14:paraId="0E6C7260" w14:textId="471EC496" w:rsidR="00A555E8" w:rsidDel="00F96A67" w:rsidRDefault="00A555E8" w:rsidP="00A555E8">
      <w:pPr>
        <w:ind w:left="720"/>
        <w:jc w:val="both"/>
        <w:rPr>
          <w:del w:id="200" w:author="Patrick McElhiney" w:date="2024-07-17T01:45:00Z" w16du:dateUtc="2024-07-17T05:45:00Z"/>
          <w:b/>
          <w:bCs/>
        </w:rPr>
      </w:pPr>
      <w:del w:id="201" w:author="Patrick McElhiney" w:date="2024-07-17T01:45:00Z" w16du:dateUtc="2024-07-17T05:45:00Z">
        <w:r w:rsidDel="00F96A67">
          <w:rPr>
            <w:u w:val="single"/>
          </w:rPr>
          <w:delText>PREVENTION SECURITY SYSTEM</w:delText>
        </w:r>
        <w:r w:rsidRPr="00CE57F0" w:rsidDel="00F96A67">
          <w:rPr>
            <w:u w:val="single"/>
          </w:rPr>
          <w:delText>:</w:delText>
        </w:r>
        <w:r w:rsidRPr="00CE57F0" w:rsidDel="00F96A67">
          <w:delText xml:space="preserve"> </w:delText>
        </w:r>
        <w:r w:rsidRPr="000851C6" w:rsidDel="00F96A67">
          <w:rPr>
            <w:b/>
            <w:bCs/>
            <w:color w:val="FF0000"/>
          </w:rPr>
          <w:delText xml:space="preserve">ANY </w:delText>
        </w:r>
        <w:r w:rsidDel="00F96A67">
          <w:rPr>
            <w:b/>
            <w:bCs/>
            <w:color w:val="FF0000"/>
          </w:rPr>
          <w:delText>PUBLIC EMBARRASSMENT WAR CRIME</w:delText>
        </w:r>
        <w:r w:rsidDel="00F96A67">
          <w:rPr>
            <w:b/>
            <w:bCs/>
          </w:rPr>
          <w:delText>(</w:delText>
        </w:r>
        <w:r w:rsidRPr="00A555E8" w:rsidDel="00F96A67">
          <w:rPr>
            <w:b/>
            <w:bCs/>
            <w:color w:val="808080" w:themeColor="background1" w:themeShade="80"/>
          </w:rPr>
          <w:delText>S</w:delText>
        </w:r>
        <w:r w:rsidDel="00F96A67">
          <w:rPr>
            <w:b/>
            <w:bCs/>
          </w:rPr>
          <w:delText>)</w:delText>
        </w:r>
        <w:r w:rsidRPr="00A555E8" w:rsidDel="00F96A67">
          <w:rPr>
            <w:b/>
            <w:bCs/>
            <w:color w:val="FF0000"/>
          </w:rPr>
          <w:delText xml:space="preserve"> CASE</w:delText>
        </w:r>
        <w:r w:rsidDel="00F96A67">
          <w:rPr>
            <w:b/>
            <w:bCs/>
          </w:rPr>
          <w:delText>(</w:delText>
        </w:r>
        <w:r w:rsidRPr="00A555E8" w:rsidDel="00F96A67">
          <w:rPr>
            <w:b/>
            <w:bCs/>
            <w:color w:val="808080" w:themeColor="background1" w:themeShade="80"/>
          </w:rPr>
          <w:delText>S</w:delText>
        </w:r>
        <w:r w:rsidDel="00F96A67">
          <w:rPr>
            <w:b/>
            <w:bCs/>
          </w:rPr>
          <w:delText>);</w:delText>
        </w:r>
      </w:del>
    </w:p>
    <w:p w14:paraId="7A3C7A74" w14:textId="64CB7DD3" w:rsidR="00A555E8" w:rsidRDefault="00F96A67" w:rsidP="00A555E8">
      <w:pPr>
        <w:ind w:left="720"/>
        <w:jc w:val="both"/>
        <w:rPr>
          <w:b/>
          <w:bCs/>
        </w:rPr>
      </w:pPr>
      <w:ins w:id="202" w:author="Patrick McElhiney" w:date="2024-07-17T01:45:00Z" w16du:dateUtc="2024-07-17T05:45:00Z">
        <w:r>
          <w:rPr>
            <w:u w:val="single"/>
          </w:rPr>
          <w:t xml:space="preserve">DEFENSIVE </w:t>
        </w:r>
      </w:ins>
      <w:r w:rsidR="00A555E8">
        <w:rPr>
          <w:u w:val="single"/>
        </w:rPr>
        <w:t>PREVENTION SECURITY SYSTEM</w:t>
      </w:r>
      <w:r w:rsidR="00A555E8" w:rsidRPr="00CE57F0">
        <w:rPr>
          <w:u w:val="single"/>
        </w:rPr>
        <w:t>:</w:t>
      </w:r>
      <w:r w:rsidR="00A555E8" w:rsidRPr="00CE57F0">
        <w:t xml:space="preserve"> </w:t>
      </w:r>
      <w:r w:rsidR="00A555E8" w:rsidRPr="000851C6">
        <w:rPr>
          <w:b/>
          <w:bCs/>
          <w:color w:val="FF0000"/>
        </w:rPr>
        <w:t xml:space="preserve">ANY </w:t>
      </w:r>
      <w:r w:rsidR="00A555E8">
        <w:rPr>
          <w:b/>
          <w:bCs/>
          <w:color w:val="FF0000"/>
        </w:rPr>
        <w:t>PUBLIC EMBARRASSMENT WAR CRIME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</w:t>
      </w:r>
      <w:r w:rsidR="00A555E8" w:rsidRPr="00A555E8">
        <w:rPr>
          <w:b/>
          <w:bCs/>
          <w:color w:val="FF0000"/>
        </w:rPr>
        <w:t xml:space="preserve"> </w:t>
      </w:r>
      <w:ins w:id="203" w:author="Patrick McElhiney" w:date="2024-07-17T01:45:00Z" w16du:dateUtc="2024-07-17T05:45:00Z">
        <w:r>
          <w:rPr>
            <w:b/>
            <w:bCs/>
            <w:color w:val="FF0000"/>
          </w:rPr>
          <w:t xml:space="preserve">CAUSING </w:t>
        </w:r>
      </w:ins>
      <w:r w:rsidR="00A555E8" w:rsidRPr="00A555E8">
        <w:rPr>
          <w:b/>
          <w:bCs/>
          <w:color w:val="FF0000"/>
        </w:rPr>
        <w:t>LAWSUIT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DD05138" w14:textId="54BF98E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61EDA462" w14:textId="13CBAF1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7BA960CC" w14:textId="710E7183" w:rsidR="007A2F9A" w:rsidRDefault="00F96A67" w:rsidP="007A2F9A">
      <w:pPr>
        <w:ind w:left="720"/>
        <w:jc w:val="both"/>
        <w:rPr>
          <w:b/>
          <w:bCs/>
        </w:rPr>
      </w:pPr>
      <w:ins w:id="204" w:author="Patrick McElhiney" w:date="2024-07-17T01:45:00Z" w16du:dateUtc="2024-07-17T05:45:00Z">
        <w:r>
          <w:rPr>
            <w:u w:val="single"/>
          </w:rPr>
          <w:t xml:space="preserve">DEFENSIVE </w:t>
        </w:r>
      </w:ins>
      <w:r w:rsidR="007A2F9A">
        <w:rPr>
          <w:u w:val="single"/>
        </w:rPr>
        <w:t>PREVENTION SECURITY SYSTEM</w:t>
      </w:r>
      <w:r w:rsidR="007A2F9A" w:rsidRPr="00CE57F0">
        <w:rPr>
          <w:u w:val="single"/>
        </w:rPr>
        <w:t>:</w:t>
      </w:r>
      <w:r w:rsidR="007A2F9A" w:rsidRPr="00CE57F0">
        <w:t xml:space="preserve"> </w:t>
      </w:r>
      <w:r w:rsidR="007A2F9A" w:rsidRPr="000851C6">
        <w:rPr>
          <w:b/>
          <w:bCs/>
          <w:color w:val="FF0000"/>
        </w:rPr>
        <w:t xml:space="preserve">ANY </w:t>
      </w:r>
      <w:r w:rsidR="007A2F9A">
        <w:rPr>
          <w:b/>
          <w:bCs/>
          <w:color w:val="FF0000"/>
        </w:rPr>
        <w:t>SPATIAL WAR CRIME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 xml:space="preserve">) </w:t>
      </w:r>
      <w:r w:rsidR="007A2F9A" w:rsidRPr="007A2F9A">
        <w:rPr>
          <w:b/>
          <w:bCs/>
          <w:color w:val="0070C0"/>
        </w:rPr>
        <w:t>THROUGH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USAGE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00B0F0"/>
        </w:rPr>
        <w:t>XOR</w:t>
      </w:r>
      <w:r w:rsidR="007A2F9A">
        <w:rPr>
          <w:b/>
          <w:bCs/>
        </w:rPr>
        <w:t xml:space="preserve"> </w:t>
      </w:r>
      <w:del w:id="205" w:author="Patrick McElhiney" w:date="2024-07-17T01:45:00Z" w16du:dateUtc="2024-07-17T05:45:00Z">
        <w:r w:rsidR="007A2F9A" w:rsidDel="00F96A67">
          <w:rPr>
            <w:b/>
            <w:bCs/>
          </w:rPr>
          <w:delText xml:space="preserve">          </w:delText>
        </w:r>
      </w:del>
      <w:r w:rsidR="007A2F9A" w:rsidRPr="007A2F9A">
        <w:rPr>
          <w:b/>
          <w:bCs/>
          <w:color w:val="FF0000"/>
        </w:rPr>
        <w:t>ANY UTILIZATION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0070C0"/>
        </w:rPr>
        <w:t>OF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WAR CRIME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>)</w:t>
      </w:r>
      <w:r w:rsidR="007A2F9A" w:rsidRPr="007A2F9A">
        <w:rPr>
          <w:b/>
          <w:bCs/>
          <w:color w:val="FF0000"/>
        </w:rPr>
        <w:t xml:space="preserve"> SATELLITE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 xml:space="preserve">) </w:t>
      </w:r>
      <w:r w:rsidR="007A2F9A" w:rsidRPr="007A2F9A">
        <w:rPr>
          <w:b/>
          <w:bCs/>
          <w:color w:val="0070C0"/>
        </w:rPr>
        <w:t>ON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WAR CRIME VICTIM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>);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31CD1926" w14:textId="4569DCCE" w:rsidR="00BC7C51" w:rsidRDefault="00BC7C51" w:rsidP="00BC7C51">
      <w:pPr>
        <w:ind w:left="720"/>
        <w:jc w:val="both"/>
        <w:rPr>
          <w:ins w:id="206" w:author="Patrick McElhiney" w:date="2024-07-17T01:57:00Z" w16du:dateUtc="2024-07-17T05:57:00Z"/>
          <w:b/>
          <w:bCs/>
        </w:rPr>
      </w:pPr>
      <w:ins w:id="207" w:author="Patrick McElhiney" w:date="2024-07-17T01:57:00Z" w16du:dateUtc="2024-07-17T05:57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SUICIDAL TENDENCIES</w:t>
        </w:r>
        <w:r w:rsidRPr="00042D02">
          <w:rPr>
            <w:b/>
            <w:bCs/>
          </w:rPr>
          <w:t xml:space="preserve"> </w:t>
        </w:r>
        <w:r w:rsidRPr="00042D02">
          <w:rPr>
            <w:b/>
            <w:bCs/>
            <w:color w:val="0070C0"/>
          </w:rPr>
          <w:t>TO</w:t>
        </w:r>
        <w:r w:rsidRPr="00042D02">
          <w:rPr>
            <w:b/>
            <w:bCs/>
          </w:rPr>
          <w:t xml:space="preserve"> </w:t>
        </w:r>
        <w:r w:rsidRPr="00042D02">
          <w:rPr>
            <w:b/>
            <w:bCs/>
            <w:color w:val="7030A0"/>
          </w:rPr>
          <w:t>COMMIT</w:t>
        </w:r>
        <w:r w:rsidRPr="00042D02"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    </w:t>
        </w:r>
        <w:r w:rsidRPr="00042D02">
          <w:rPr>
            <w:b/>
            <w:bCs/>
            <w:color w:val="FF0000"/>
          </w:rPr>
          <w:t>ANY WAR CRIME</w:t>
        </w:r>
        <w:r w:rsidRPr="00042D02">
          <w:rPr>
            <w:b/>
            <w:bCs/>
          </w:rPr>
          <w:t>(</w:t>
        </w:r>
        <w:r w:rsidRPr="00042D02">
          <w:rPr>
            <w:b/>
            <w:bCs/>
            <w:color w:val="808080" w:themeColor="background1" w:themeShade="80"/>
          </w:rPr>
          <w:t>S</w:t>
        </w:r>
        <w:r w:rsidRPr="00042D02">
          <w:rPr>
            <w:b/>
            <w:bCs/>
          </w:rPr>
          <w:t xml:space="preserve">) </w:t>
        </w:r>
        <w:r w:rsidRPr="00042D02">
          <w:rPr>
            <w:b/>
            <w:bCs/>
            <w:color w:val="0070C0"/>
          </w:rPr>
          <w:t>TO</w:t>
        </w:r>
        <w:r w:rsidRPr="00042D02">
          <w:rPr>
            <w:b/>
            <w:bCs/>
          </w:rPr>
          <w:t xml:space="preserve"> </w:t>
        </w:r>
        <w:r w:rsidRPr="00042D02">
          <w:rPr>
            <w:b/>
            <w:bCs/>
            <w:color w:val="FF0000"/>
          </w:rPr>
          <w:t xml:space="preserve">ANY THIRD </w:t>
        </w:r>
        <w:proofErr w:type="gramStart"/>
        <w:r w:rsidRPr="00042D02">
          <w:rPr>
            <w:b/>
            <w:bCs/>
            <w:color w:val="FF0000"/>
          </w:rPr>
          <w:t>PART</w:t>
        </w:r>
        <w:r w:rsidRPr="001C0791">
          <w:rPr>
            <w:b/>
            <w:bCs/>
          </w:rPr>
          <w:t>(</w:t>
        </w:r>
        <w:proofErr w:type="gramEnd"/>
        <w:r>
          <w:rPr>
            <w:b/>
            <w:bCs/>
            <w:color w:val="808080" w:themeColor="background1" w:themeShade="80"/>
          </w:rPr>
          <w:t>IES</w:t>
        </w:r>
        <w:r w:rsidRPr="001C0791">
          <w:rPr>
            <w:b/>
            <w:bCs/>
          </w:rPr>
          <w:t>, Y)</w:t>
        </w:r>
        <w:r w:rsidRPr="00042D02">
          <w:rPr>
            <w:b/>
            <w:bCs/>
          </w:rPr>
          <w:t xml:space="preserve"> </w:t>
        </w:r>
        <w:r w:rsidRPr="00042D02">
          <w:rPr>
            <w:b/>
            <w:bCs/>
            <w:color w:val="0070C0"/>
          </w:rPr>
          <w:t>TO</w:t>
        </w:r>
        <w:r w:rsidRPr="00042D02">
          <w:rPr>
            <w:b/>
            <w:bCs/>
          </w:rPr>
          <w:t xml:space="preserve"> </w:t>
        </w:r>
        <w:r w:rsidRPr="00042D02">
          <w:rPr>
            <w:b/>
            <w:bCs/>
            <w:color w:val="7030A0"/>
          </w:rPr>
          <w:t>CAUSE</w:t>
        </w:r>
        <w:r w:rsidRPr="00042D02">
          <w:rPr>
            <w:b/>
            <w:bCs/>
          </w:rPr>
          <w:t xml:space="preserve"> </w:t>
        </w:r>
        <w:r w:rsidRPr="00042D02">
          <w:rPr>
            <w:b/>
            <w:bCs/>
            <w:color w:val="FF0000"/>
          </w:rPr>
          <w:t xml:space="preserve">ANY DEATH </w:t>
        </w:r>
        <w:proofErr w:type="spellStart"/>
        <w:r w:rsidRPr="00042D02">
          <w:rPr>
            <w:b/>
            <w:bCs/>
            <w:color w:val="FF0000"/>
          </w:rPr>
          <w:t>PENALT</w:t>
        </w:r>
        <w:proofErr w:type="spellEnd"/>
        <w:r w:rsidRPr="001C0791">
          <w:rPr>
            <w:b/>
            <w:bCs/>
          </w:rPr>
          <w:t>(</w:t>
        </w:r>
        <w:r>
          <w:rPr>
            <w:b/>
            <w:bCs/>
            <w:color w:val="808080" w:themeColor="background1" w:themeShade="80"/>
          </w:rPr>
          <w:t>IES</w:t>
        </w:r>
        <w:r w:rsidRPr="001C0791">
          <w:rPr>
            <w:b/>
            <w:bCs/>
          </w:rPr>
          <w:t>, Y)</w:t>
        </w:r>
        <w:r w:rsidRPr="00042D02">
          <w:rPr>
            <w:b/>
            <w:bCs/>
          </w:rPr>
          <w:t xml:space="preserve"> </w:t>
        </w:r>
        <w:r w:rsidRPr="00042D02">
          <w:rPr>
            <w:b/>
            <w:bCs/>
            <w:color w:val="0070C0"/>
          </w:rPr>
          <w:t>TOWARDS</w:t>
        </w:r>
        <w:r w:rsidRPr="00042D02">
          <w:rPr>
            <w:b/>
            <w:bCs/>
          </w:rPr>
          <w:t xml:space="preserve"> </w:t>
        </w:r>
        <w:r w:rsidRPr="00042D02">
          <w:rPr>
            <w:b/>
            <w:bCs/>
            <w:color w:val="FF0000"/>
          </w:rPr>
          <w:t>ANY SELF</w:t>
        </w:r>
        <w:r w:rsidRPr="00832A3B">
          <w:rPr>
            <w:b/>
            <w:bCs/>
          </w:rPr>
          <w:t>(</w:t>
        </w:r>
        <w:r w:rsidRPr="00832A3B">
          <w:rPr>
            <w:b/>
            <w:bCs/>
            <w:color w:val="808080" w:themeColor="background1" w:themeShade="80"/>
          </w:rPr>
          <w:t>S</w:t>
        </w:r>
        <w:r w:rsidRPr="00832A3B">
          <w:rPr>
            <w:b/>
            <w:bCs/>
          </w:rPr>
          <w:t>)</w:t>
        </w:r>
        <w:r>
          <w:rPr>
            <w:b/>
            <w:bCs/>
          </w:rPr>
          <w:t>;</w:t>
        </w:r>
      </w:ins>
    </w:p>
    <w:p w14:paraId="0B2D39DB" w14:textId="137337A6" w:rsidR="00BC7C51" w:rsidRDefault="00BC7C51" w:rsidP="00BC7C51">
      <w:pPr>
        <w:ind w:left="720"/>
        <w:jc w:val="both"/>
        <w:rPr>
          <w:ins w:id="208" w:author="Patrick McElhiney" w:date="2024-07-17T01:58:00Z" w16du:dateUtc="2024-07-17T05:58:00Z"/>
          <w:b/>
          <w:bCs/>
        </w:rPr>
      </w:pPr>
      <w:ins w:id="209" w:author="Patrick McElhiney" w:date="2024-07-17T01:58:00Z" w16du:dateUtc="2024-07-17T05:58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SYSTEMATIC DEPRIVATION</w:t>
        </w:r>
        <w:r w:rsidRPr="00371A8F">
          <w:rPr>
            <w:b/>
            <w:bCs/>
          </w:rPr>
          <w:t xml:space="preserve"> </w:t>
        </w:r>
        <w:r w:rsidRPr="00371A8F">
          <w:rPr>
            <w:b/>
            <w:bCs/>
            <w:color w:val="0070C0"/>
          </w:rPr>
          <w:t>OF</w:t>
        </w:r>
        <w:r w:rsidRPr="00371A8F"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                                             </w:t>
        </w:r>
        <w:r>
          <w:rPr>
            <w:b/>
            <w:bCs/>
            <w:color w:val="FF0000"/>
          </w:rPr>
          <w:t>ANY HUMANITARIAN RIGHTS</w:t>
        </w:r>
        <w:r w:rsidRPr="0039735A">
          <w:rPr>
            <w:b/>
            <w:bCs/>
          </w:rPr>
          <w:t xml:space="preserve"> </w:t>
        </w:r>
        <w:r w:rsidRPr="008728F0">
          <w:rPr>
            <w:b/>
            <w:bCs/>
            <w:color w:val="0070C0"/>
          </w:rPr>
          <w:t>BY</w:t>
        </w:r>
        <w:r>
          <w:rPr>
            <w:b/>
            <w:bCs/>
          </w:rPr>
          <w:t xml:space="preserve"> </w:t>
        </w:r>
        <w:r w:rsidRPr="008728F0">
          <w:rPr>
            <w:b/>
            <w:bCs/>
            <w:color w:val="FF0000"/>
          </w:rPr>
          <w:t>THE PENTAGON</w:t>
        </w:r>
        <w:r>
          <w:rPr>
            <w:b/>
            <w:bCs/>
          </w:rPr>
          <w:t xml:space="preserve"> </w:t>
        </w:r>
        <w:r>
          <w:rPr>
            <w:b/>
            <w:bCs/>
            <w:color w:val="0070C0"/>
          </w:rPr>
          <w:t>USING</w:t>
        </w:r>
        <w:r>
          <w:rPr>
            <w:b/>
            <w:bCs/>
          </w:rPr>
          <w:t xml:space="preserve"> </w:t>
        </w:r>
        <w:r w:rsidRPr="008728F0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8728F0">
          <w:rPr>
            <w:b/>
            <w:bCs/>
            <w:color w:val="7030A0"/>
          </w:rPr>
          <w:t>UTILIZING</w:t>
        </w:r>
        <w:r>
          <w:rPr>
            <w:b/>
            <w:bCs/>
          </w:rPr>
          <w:t xml:space="preserve">                                                           </w:t>
        </w:r>
        <w:r>
          <w:rPr>
            <w:b/>
            <w:bCs/>
            <w:color w:val="FF0000"/>
          </w:rPr>
          <w:t>ANY ARTIFICIAL INTELLIGENCE SOFTWARE</w:t>
        </w:r>
        <w:r>
          <w:rPr>
            <w:b/>
            <w:bCs/>
          </w:rPr>
          <w:t xml:space="preserve"> </w:t>
        </w:r>
        <w:r w:rsidRPr="008728F0">
          <w:rPr>
            <w:b/>
            <w:bCs/>
            <w:color w:val="00B0F0"/>
          </w:rPr>
          <w:t>AND</w:t>
        </w:r>
        <w:r>
          <w:rPr>
            <w:b/>
            <w:bCs/>
          </w:rPr>
          <w:t xml:space="preserve"> </w:t>
        </w:r>
        <w:r w:rsidRPr="008728F0">
          <w:rPr>
            <w:b/>
            <w:bCs/>
            <w:color w:val="FF0000"/>
          </w:rPr>
          <w:t>ANY SPACE WEAPONS</w:t>
        </w:r>
        <w:r>
          <w:rPr>
            <w:b/>
            <w:bCs/>
          </w:rPr>
          <w:t xml:space="preserve">, </w:t>
        </w:r>
        <w:r w:rsidRPr="008728F0">
          <w:rPr>
            <w:b/>
            <w:bCs/>
            <w:color w:val="7030A0"/>
          </w:rPr>
          <w:t>INCLUDING</w:t>
        </w:r>
        <w:r>
          <w:rPr>
            <w:b/>
            <w:bCs/>
          </w:rPr>
          <w:t xml:space="preserve">                               </w:t>
        </w:r>
        <w:r w:rsidRPr="008728F0">
          <w:rPr>
            <w:b/>
            <w:bCs/>
            <w:color w:val="FF0000"/>
          </w:rPr>
          <w:t>ANY WAR CRIMES SATELLITE</w:t>
        </w:r>
        <w:r>
          <w:rPr>
            <w:b/>
            <w:bCs/>
          </w:rPr>
          <w:t>(</w:t>
        </w:r>
        <w:r w:rsidRPr="008728F0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8728F0">
          <w:rPr>
            <w:b/>
            <w:bCs/>
            <w:color w:val="00B0F0"/>
          </w:rPr>
          <w:t>AND</w:t>
        </w:r>
        <w:r>
          <w:rPr>
            <w:b/>
            <w:bCs/>
          </w:rPr>
          <w:t xml:space="preserve"> </w:t>
        </w:r>
        <w:r w:rsidRPr="008728F0">
          <w:rPr>
            <w:b/>
            <w:bCs/>
            <w:color w:val="FF0000"/>
          </w:rPr>
          <w:t>ANY MIND CONTROL SATELLITE</w:t>
        </w:r>
        <w:r>
          <w:rPr>
            <w:b/>
            <w:bCs/>
          </w:rPr>
          <w:t>(</w:t>
        </w:r>
        <w:r w:rsidRPr="008728F0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</w:p>
    <w:p w14:paraId="61113935" w14:textId="423E5D02" w:rsidR="00BC7C51" w:rsidRDefault="00BC7C51" w:rsidP="00BC7C51">
      <w:pPr>
        <w:ind w:left="720"/>
        <w:jc w:val="both"/>
        <w:rPr>
          <w:ins w:id="210" w:author="Patrick McElhiney" w:date="2024-07-17T01:58:00Z" w16du:dateUtc="2024-07-17T05:58:00Z"/>
          <w:b/>
          <w:bCs/>
        </w:rPr>
      </w:pPr>
      <w:ins w:id="211" w:author="Patrick McElhiney" w:date="2024-07-17T01:58:00Z" w16du:dateUtc="2024-07-17T05:58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SYSTEMATIC PURGING</w:t>
        </w:r>
        <w:r w:rsidRPr="00832A3B">
          <w:rPr>
            <w:b/>
            <w:bCs/>
          </w:rPr>
          <w:t>(</w:t>
        </w:r>
        <w:r w:rsidRPr="00832A3B">
          <w:rPr>
            <w:b/>
            <w:bCs/>
            <w:color w:val="808080" w:themeColor="background1" w:themeShade="80"/>
          </w:rPr>
          <w:t>S</w:t>
        </w:r>
        <w:r w:rsidRPr="00832A3B">
          <w:rPr>
            <w:b/>
            <w:bCs/>
          </w:rPr>
          <w:t>)</w:t>
        </w:r>
        <w:r w:rsidRPr="00371A8F">
          <w:rPr>
            <w:b/>
            <w:bCs/>
          </w:rPr>
          <w:t xml:space="preserve"> </w:t>
        </w:r>
        <w:r w:rsidRPr="00371A8F">
          <w:rPr>
            <w:b/>
            <w:bCs/>
            <w:color w:val="0070C0"/>
          </w:rPr>
          <w:t>OF</w:t>
        </w:r>
        <w:r w:rsidRPr="00371A8F"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                                             </w:t>
        </w:r>
        <w:r>
          <w:rPr>
            <w:b/>
            <w:bCs/>
            <w:color w:val="FF0000"/>
          </w:rPr>
          <w:t>ANY LEGAL RIGHTS DEPRIV</w:t>
        </w:r>
        <w:r>
          <w:rPr>
            <w:b/>
            <w:bCs/>
            <w:color w:val="FF0000"/>
          </w:rPr>
          <w:t>ATION</w:t>
        </w:r>
        <w:r w:rsidRPr="00832A3B">
          <w:rPr>
            <w:b/>
            <w:bCs/>
          </w:rPr>
          <w:t>(</w:t>
        </w:r>
        <w:r w:rsidRPr="00832A3B">
          <w:rPr>
            <w:b/>
            <w:bCs/>
            <w:color w:val="808080" w:themeColor="background1" w:themeShade="80"/>
          </w:rPr>
          <w:t>S</w:t>
        </w:r>
        <w:r w:rsidRPr="00832A3B">
          <w:rPr>
            <w:b/>
            <w:bCs/>
          </w:rPr>
          <w:t>)</w:t>
        </w:r>
        <w:r w:rsidRPr="0039735A">
          <w:rPr>
            <w:b/>
            <w:bCs/>
          </w:rPr>
          <w:t xml:space="preserve"> </w:t>
        </w:r>
        <w:r>
          <w:rPr>
            <w:b/>
            <w:bCs/>
            <w:color w:val="0070C0"/>
          </w:rPr>
          <w:t>USING</w:t>
        </w:r>
        <w:r>
          <w:rPr>
            <w:b/>
            <w:bCs/>
          </w:rPr>
          <w:t xml:space="preserve"> </w:t>
        </w:r>
        <w:r>
          <w:rPr>
            <w:b/>
            <w:bCs/>
            <w:color w:val="FF0000"/>
          </w:rPr>
          <w:t>ANY ARTIFICIAL INTELLIGENCE SOFTWARE</w:t>
        </w:r>
        <w:r>
          <w:rPr>
            <w:b/>
            <w:bCs/>
          </w:rPr>
          <w:t>;</w:t>
        </w:r>
      </w:ins>
    </w:p>
    <w:p w14:paraId="6CCC9E5D" w14:textId="791861C8" w:rsidR="00BC7C51" w:rsidRDefault="00BC7C51" w:rsidP="00BC7C51">
      <w:pPr>
        <w:ind w:left="720"/>
        <w:jc w:val="both"/>
        <w:rPr>
          <w:ins w:id="212" w:author="Patrick McElhiney" w:date="2024-07-17T01:58:00Z" w16du:dateUtc="2024-07-17T05:58:00Z"/>
          <w:b/>
          <w:bCs/>
        </w:rPr>
      </w:pPr>
      <w:ins w:id="213" w:author="Patrick McElhiney" w:date="2024-07-17T01:58:00Z" w16du:dateUtc="2024-07-17T05:58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SYSTEMIC SYSTEMATIC ORGANIZATIONAL CRIME</w:t>
        </w:r>
        <w:r w:rsidRPr="00832A3B">
          <w:rPr>
            <w:b/>
            <w:bCs/>
          </w:rPr>
          <w:t>(</w:t>
        </w:r>
        <w:r w:rsidRPr="00832A3B">
          <w:rPr>
            <w:b/>
            <w:bCs/>
            <w:color w:val="808080" w:themeColor="background1" w:themeShade="80"/>
          </w:rPr>
          <w:t>S</w:t>
        </w:r>
        <w:r w:rsidRPr="00832A3B">
          <w:rPr>
            <w:b/>
            <w:bCs/>
          </w:rPr>
          <w:t>)</w:t>
        </w:r>
        <w:r w:rsidRPr="0039735A">
          <w:rPr>
            <w:b/>
            <w:bCs/>
          </w:rPr>
          <w:t xml:space="preserve"> </w:t>
        </w:r>
        <w:r w:rsidRPr="0039735A">
          <w:rPr>
            <w:b/>
            <w:bCs/>
            <w:color w:val="0070C0"/>
          </w:rPr>
          <w:t>OF</w:t>
        </w:r>
        <w:r w:rsidRPr="0039735A">
          <w:rPr>
            <w:b/>
            <w:bCs/>
          </w:rPr>
          <w:t xml:space="preserve"> </w:t>
        </w:r>
        <w:r>
          <w:rPr>
            <w:b/>
            <w:bCs/>
            <w:color w:val="FF0000"/>
          </w:rPr>
          <w:t>A HATEFUL</w:t>
        </w:r>
        <w:r w:rsidRPr="0039735A">
          <w:rPr>
            <w:b/>
            <w:bCs/>
          </w:rPr>
          <w:t xml:space="preserve"> </w:t>
        </w:r>
        <w:r w:rsidRPr="0039735A">
          <w:rPr>
            <w:b/>
            <w:bCs/>
            <w:color w:val="00B0F0"/>
          </w:rPr>
          <w:t>OR</w:t>
        </w:r>
        <w:r w:rsidRPr="0039735A">
          <w:rPr>
            <w:b/>
            <w:bCs/>
          </w:rPr>
          <w:t xml:space="preserve"> </w:t>
        </w:r>
        <w:r w:rsidRPr="0039735A">
          <w:rPr>
            <w:b/>
            <w:bCs/>
            <w:color w:val="0070C0"/>
          </w:rPr>
          <w:t>OF</w:t>
        </w:r>
        <w:r w:rsidRPr="0039735A">
          <w:rPr>
            <w:b/>
            <w:bCs/>
          </w:rPr>
          <w:t xml:space="preserve"> </w:t>
        </w:r>
        <w:r>
          <w:rPr>
            <w:b/>
            <w:bCs/>
            <w:color w:val="FF0000"/>
          </w:rPr>
          <w:t>A DISTAIN NATURE</w:t>
        </w:r>
        <w:r>
          <w:rPr>
            <w:b/>
            <w:bCs/>
          </w:rPr>
          <w:t>;</w:t>
        </w:r>
      </w:ins>
    </w:p>
    <w:p w14:paraId="5EE552C3" w14:textId="6F68EF82" w:rsidR="00BC7C51" w:rsidRDefault="00BC7C51" w:rsidP="00BC7C51">
      <w:pPr>
        <w:ind w:left="720"/>
        <w:jc w:val="both"/>
        <w:rPr>
          <w:ins w:id="214" w:author="Patrick McElhiney" w:date="2024-07-17T01:59:00Z" w16du:dateUtc="2024-07-17T05:59:00Z"/>
          <w:b/>
          <w:bCs/>
        </w:rPr>
      </w:pPr>
      <w:ins w:id="215" w:author="Patrick McElhiney" w:date="2024-07-17T01:59:00Z" w16du:dateUtc="2024-07-17T05:59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USE</w:t>
        </w:r>
        <w:r w:rsidRPr="00832A3B">
          <w:rPr>
            <w:b/>
            <w:bCs/>
          </w:rPr>
          <w:t>(</w:t>
        </w:r>
        <w:r w:rsidRPr="00832A3B">
          <w:rPr>
            <w:b/>
            <w:bCs/>
            <w:color w:val="808080" w:themeColor="background1" w:themeShade="80"/>
          </w:rPr>
          <w:t>S</w:t>
        </w:r>
        <w:r w:rsidRPr="00832A3B">
          <w:rPr>
            <w:b/>
            <w:bCs/>
          </w:rPr>
          <w:t>)</w:t>
        </w:r>
        <w:r w:rsidRPr="00CD4500">
          <w:rPr>
            <w:b/>
            <w:bCs/>
          </w:rPr>
          <w:t xml:space="preserve"> </w:t>
        </w:r>
        <w:r w:rsidRPr="00CD4500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CD4500">
          <w:rPr>
            <w:b/>
            <w:bCs/>
            <w:color w:val="FF0000"/>
          </w:rPr>
          <w:t>ANY WAR CRIMES OFFICER</w:t>
        </w:r>
        <w:r w:rsidRPr="00832A3B">
          <w:rPr>
            <w:b/>
            <w:bCs/>
          </w:rPr>
          <w:t>(</w:t>
        </w:r>
        <w:r w:rsidRPr="00832A3B">
          <w:rPr>
            <w:b/>
            <w:bCs/>
            <w:color w:val="808080" w:themeColor="background1" w:themeShade="80"/>
          </w:rPr>
          <w:t>S</w:t>
        </w:r>
        <w:r w:rsidRPr="00832A3B">
          <w:rPr>
            <w:b/>
            <w:bCs/>
          </w:rPr>
          <w:t>)</w:t>
        </w:r>
        <w:r>
          <w:rPr>
            <w:b/>
            <w:bCs/>
          </w:rPr>
          <w:t xml:space="preserve"> </w:t>
        </w:r>
        <w:r w:rsidRPr="00CD4500">
          <w:rPr>
            <w:b/>
            <w:bCs/>
            <w:color w:val="0070C0"/>
          </w:rPr>
          <w:t>TO</w:t>
        </w:r>
        <w:r w:rsidRPr="00082B4C">
          <w:rPr>
            <w:b/>
            <w:bCs/>
          </w:rPr>
          <w:t xml:space="preserve"> </w:t>
        </w:r>
        <w:r w:rsidRPr="00082B4C">
          <w:rPr>
            <w:b/>
            <w:bCs/>
            <w:color w:val="7030A0"/>
          </w:rPr>
          <w:t>COMMIT</w:t>
        </w:r>
        <w:r w:rsidRPr="00856B7C">
          <w:rPr>
            <w:b/>
            <w:bCs/>
          </w:rPr>
          <w:t xml:space="preserve"> </w:t>
        </w:r>
        <w:r w:rsidRPr="00082B4C">
          <w:rPr>
            <w:b/>
            <w:bCs/>
            <w:color w:val="00B0F0"/>
          </w:rPr>
          <w:t>OR</w:t>
        </w:r>
        <w:r w:rsidRPr="00856B7C">
          <w:rPr>
            <w:b/>
            <w:bCs/>
          </w:rPr>
          <w:t xml:space="preserve"> </w:t>
        </w:r>
        <w:r w:rsidRPr="00082B4C">
          <w:rPr>
            <w:b/>
            <w:bCs/>
            <w:color w:val="7030A0"/>
          </w:rPr>
          <w:t>CONDUCT</w:t>
        </w:r>
        <w:r w:rsidRPr="00082B4C">
          <w:rPr>
            <w:b/>
            <w:bCs/>
          </w:rPr>
          <w:t xml:space="preserve"> </w:t>
        </w:r>
        <w:r w:rsidRPr="00082B4C">
          <w:rPr>
            <w:b/>
            <w:bCs/>
            <w:color w:val="00B0F0"/>
          </w:rPr>
          <w:t>OR</w:t>
        </w:r>
        <w:r w:rsidRPr="00082B4C">
          <w:rPr>
            <w:b/>
            <w:bCs/>
          </w:rPr>
          <w:t xml:space="preserve"> </w:t>
        </w:r>
        <w:r w:rsidRPr="00082B4C">
          <w:rPr>
            <w:b/>
            <w:bCs/>
            <w:color w:val="7030A0"/>
          </w:rPr>
          <w:t>DIRECT</w:t>
        </w:r>
        <w:r w:rsidRPr="00082B4C">
          <w:rPr>
            <w:b/>
            <w:bCs/>
          </w:rPr>
          <w:t xml:space="preserve"> </w:t>
        </w:r>
        <w:r w:rsidRPr="00082B4C">
          <w:rPr>
            <w:b/>
            <w:bCs/>
            <w:color w:val="00B0F0"/>
          </w:rPr>
          <w:t>OR</w:t>
        </w:r>
        <w:r w:rsidRPr="00082B4C">
          <w:rPr>
            <w:b/>
            <w:bCs/>
          </w:rPr>
          <w:t xml:space="preserve"> </w:t>
        </w:r>
        <w:r w:rsidRPr="00082B4C">
          <w:rPr>
            <w:b/>
            <w:bCs/>
            <w:color w:val="7030A0"/>
          </w:rPr>
          <w:t>ORCHESTRATE</w:t>
        </w:r>
        <w:r w:rsidRPr="00082B4C">
          <w:rPr>
            <w:b/>
            <w:bCs/>
          </w:rPr>
          <w:t xml:space="preserve"> </w:t>
        </w:r>
        <w:r w:rsidRPr="00CD4500">
          <w:rPr>
            <w:b/>
            <w:bCs/>
            <w:color w:val="FF0000"/>
          </w:rPr>
          <w:t>ANY WAR CRIME</w:t>
        </w:r>
        <w:r w:rsidRPr="00832A3B">
          <w:rPr>
            <w:b/>
            <w:bCs/>
          </w:rPr>
          <w:t>(</w:t>
        </w:r>
        <w:r w:rsidRPr="00832A3B">
          <w:rPr>
            <w:b/>
            <w:bCs/>
            <w:color w:val="808080" w:themeColor="background1" w:themeShade="80"/>
          </w:rPr>
          <w:t>S</w:t>
        </w:r>
        <w:r w:rsidRPr="00832A3B">
          <w:rPr>
            <w:b/>
            <w:bCs/>
          </w:rPr>
          <w:t>)</w:t>
        </w:r>
        <w:r>
          <w:rPr>
            <w:b/>
            <w:bCs/>
          </w:rPr>
          <w:t xml:space="preserve">, </w:t>
        </w:r>
        <w:r w:rsidRPr="00CD4500">
          <w:rPr>
            <w:b/>
            <w:bCs/>
            <w:color w:val="0070C0"/>
          </w:rPr>
          <w:t>SUCH AS</w:t>
        </w:r>
        <w:r>
          <w:rPr>
            <w:b/>
            <w:bCs/>
          </w:rPr>
          <w:t xml:space="preserve"> </w:t>
        </w:r>
        <w:r w:rsidRPr="00CD4500">
          <w:rPr>
            <w:b/>
            <w:bCs/>
            <w:color w:val="7030A0"/>
          </w:rPr>
          <w:t>USING</w:t>
        </w:r>
        <w:r>
          <w:rPr>
            <w:b/>
            <w:bCs/>
          </w:rPr>
          <w:t xml:space="preserve">                                                </w:t>
        </w:r>
        <w:r w:rsidRPr="00CD4500">
          <w:rPr>
            <w:b/>
            <w:bCs/>
            <w:color w:val="FF0000"/>
          </w:rPr>
          <w:t>ANY EXCUSE</w:t>
        </w:r>
        <w:r w:rsidRPr="00832A3B">
          <w:rPr>
            <w:b/>
            <w:bCs/>
          </w:rPr>
          <w:t>(</w:t>
        </w:r>
        <w:r w:rsidRPr="00832A3B">
          <w:rPr>
            <w:b/>
            <w:bCs/>
            <w:color w:val="808080" w:themeColor="background1" w:themeShade="80"/>
          </w:rPr>
          <w:t>S</w:t>
        </w:r>
        <w:r w:rsidRPr="00832A3B">
          <w:rPr>
            <w:b/>
            <w:bCs/>
          </w:rPr>
          <w:t>)</w:t>
        </w:r>
        <w:r>
          <w:rPr>
            <w:b/>
            <w:bCs/>
          </w:rPr>
          <w:t xml:space="preserve"> </w:t>
        </w:r>
        <w:r w:rsidRPr="00CD4500">
          <w:rPr>
            <w:b/>
            <w:bCs/>
            <w:color w:val="0070C0"/>
          </w:rPr>
          <w:t>SUCH AS</w:t>
        </w:r>
        <w:r>
          <w:rPr>
            <w:b/>
            <w:bCs/>
          </w:rPr>
          <w:t xml:space="preserve"> </w:t>
        </w:r>
        <w:r w:rsidRPr="00CD4500">
          <w:rPr>
            <w:b/>
            <w:bCs/>
            <w:color w:val="FF0000"/>
          </w:rPr>
          <w:t>ANY MEDICAL CONDITION</w:t>
        </w:r>
        <w:r w:rsidRPr="00832A3B">
          <w:rPr>
            <w:b/>
            <w:bCs/>
          </w:rPr>
          <w:t>(</w:t>
        </w:r>
        <w:r w:rsidRPr="00832A3B">
          <w:rPr>
            <w:b/>
            <w:bCs/>
            <w:color w:val="808080" w:themeColor="background1" w:themeShade="80"/>
          </w:rPr>
          <w:t>S</w:t>
        </w:r>
        <w:r w:rsidRPr="00832A3B">
          <w:rPr>
            <w:b/>
            <w:bCs/>
          </w:rPr>
          <w:t>)</w:t>
        </w:r>
        <w:r>
          <w:rPr>
            <w:b/>
            <w:bCs/>
          </w:rPr>
          <w:t xml:space="preserve"> </w:t>
        </w:r>
        <w:r w:rsidRPr="00CD4500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CD4500">
          <w:rPr>
            <w:b/>
            <w:bCs/>
            <w:color w:val="FF0000"/>
          </w:rPr>
          <w:t xml:space="preserve">ANY FOOD </w:t>
        </w:r>
        <w:proofErr w:type="spellStart"/>
        <w:proofErr w:type="gramStart"/>
        <w:r w:rsidRPr="00CD4500">
          <w:rPr>
            <w:b/>
            <w:bCs/>
            <w:color w:val="FF0000"/>
          </w:rPr>
          <w:t>ALLERG</w:t>
        </w:r>
        <w:proofErr w:type="spellEnd"/>
        <w:r w:rsidRPr="001C0791">
          <w:rPr>
            <w:b/>
            <w:bCs/>
          </w:rPr>
          <w:t>(</w:t>
        </w:r>
        <w:proofErr w:type="gramEnd"/>
        <w:r>
          <w:rPr>
            <w:b/>
            <w:bCs/>
            <w:color w:val="808080" w:themeColor="background1" w:themeShade="80"/>
          </w:rPr>
          <w:t>IES</w:t>
        </w:r>
        <w:r w:rsidRPr="001C0791">
          <w:rPr>
            <w:b/>
            <w:bCs/>
          </w:rPr>
          <w:t>, Y)</w:t>
        </w:r>
        <w:r>
          <w:rPr>
            <w:b/>
            <w:bCs/>
          </w:rPr>
          <w:t xml:space="preserve"> </w:t>
        </w:r>
        <w:r w:rsidRPr="00082B4C">
          <w:rPr>
            <w:b/>
            <w:bCs/>
            <w:color w:val="0070C0"/>
          </w:rPr>
          <w:t>AS</w:t>
        </w:r>
        <w:r w:rsidRPr="00082B4C"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          </w:t>
        </w:r>
        <w:r w:rsidRPr="00082B4C">
          <w:rPr>
            <w:b/>
            <w:bCs/>
            <w:color w:val="FF0000"/>
          </w:rPr>
          <w:t>ANY COVER-UP REASON</w:t>
        </w:r>
        <w:r w:rsidRPr="00832A3B">
          <w:rPr>
            <w:b/>
            <w:bCs/>
          </w:rPr>
          <w:t>(</w:t>
        </w:r>
        <w:r w:rsidRPr="00832A3B">
          <w:rPr>
            <w:b/>
            <w:bCs/>
            <w:color w:val="808080" w:themeColor="background1" w:themeShade="80"/>
          </w:rPr>
          <w:t>S</w:t>
        </w:r>
        <w:r w:rsidRPr="00832A3B">
          <w:rPr>
            <w:b/>
            <w:bCs/>
          </w:rPr>
          <w:t>)</w:t>
        </w:r>
        <w:r>
          <w:rPr>
            <w:b/>
            <w:bCs/>
          </w:rPr>
          <w:t xml:space="preserve"> </w:t>
        </w:r>
        <w:r w:rsidRPr="00CD4500">
          <w:rPr>
            <w:b/>
            <w:bCs/>
            <w:color w:val="7030A0"/>
          </w:rPr>
          <w:t>RESPONSIBLE</w:t>
        </w:r>
        <w:r>
          <w:rPr>
            <w:b/>
            <w:bCs/>
          </w:rPr>
          <w:t xml:space="preserve"> </w:t>
        </w:r>
        <w:r w:rsidRPr="00CD4500">
          <w:rPr>
            <w:b/>
            <w:bCs/>
            <w:color w:val="0070C0"/>
          </w:rPr>
          <w:t>FOR</w:t>
        </w:r>
        <w:r>
          <w:rPr>
            <w:b/>
            <w:bCs/>
          </w:rPr>
          <w:t xml:space="preserve"> </w:t>
        </w:r>
        <w:r w:rsidRPr="00CD4500">
          <w:rPr>
            <w:b/>
            <w:bCs/>
            <w:color w:val="FF0000"/>
          </w:rPr>
          <w:t>ANY WAR CRIME</w:t>
        </w:r>
        <w:r w:rsidRPr="00832A3B">
          <w:rPr>
            <w:b/>
            <w:bCs/>
          </w:rPr>
          <w:t>(</w:t>
        </w:r>
        <w:r w:rsidRPr="00832A3B">
          <w:rPr>
            <w:b/>
            <w:bCs/>
            <w:color w:val="808080" w:themeColor="background1" w:themeShade="80"/>
          </w:rPr>
          <w:t>S</w:t>
        </w:r>
        <w:r w:rsidRPr="00832A3B">
          <w:rPr>
            <w:b/>
            <w:bCs/>
          </w:rPr>
          <w:t>)</w:t>
        </w:r>
        <w:r>
          <w:rPr>
            <w:b/>
            <w:bCs/>
          </w:rPr>
          <w:t xml:space="preserve"> </w:t>
        </w:r>
        <w:r w:rsidRPr="00CD4500">
          <w:rPr>
            <w:b/>
            <w:bCs/>
            <w:color w:val="7030A0"/>
          </w:rPr>
          <w:t>CONDUCTED</w:t>
        </w:r>
        <w:r>
          <w:rPr>
            <w:b/>
            <w:bCs/>
          </w:rPr>
          <w:t xml:space="preserve"> </w:t>
        </w:r>
        <w:r w:rsidRPr="00CD4500">
          <w:rPr>
            <w:b/>
            <w:bCs/>
            <w:color w:val="0070C0"/>
          </w:rPr>
          <w:t>WITH</w:t>
        </w:r>
        <w:r>
          <w:rPr>
            <w:b/>
            <w:bCs/>
          </w:rPr>
          <w:t xml:space="preserve">                         </w:t>
        </w:r>
        <w:r w:rsidRPr="00CD4500">
          <w:rPr>
            <w:b/>
            <w:bCs/>
            <w:color w:val="FF0000"/>
          </w:rPr>
          <w:t>ANY SATELLITE WEAPON</w:t>
        </w:r>
        <w:r w:rsidRPr="00832A3B">
          <w:rPr>
            <w:b/>
            <w:bCs/>
          </w:rPr>
          <w:t>(</w:t>
        </w:r>
        <w:r w:rsidRPr="00832A3B">
          <w:rPr>
            <w:b/>
            <w:bCs/>
            <w:color w:val="808080" w:themeColor="background1" w:themeShade="80"/>
          </w:rPr>
          <w:t>S</w:t>
        </w:r>
        <w:r w:rsidRPr="00832A3B">
          <w:rPr>
            <w:b/>
            <w:bCs/>
          </w:rPr>
          <w:t>)</w:t>
        </w:r>
        <w:r>
          <w:rPr>
            <w:b/>
            <w:bCs/>
          </w:rPr>
          <w:t>;</w:t>
        </w:r>
      </w:ins>
    </w:p>
    <w:p w14:paraId="0039245E" w14:textId="45FACC4A" w:rsidR="00B62711" w:rsidRDefault="00F96A67" w:rsidP="00B62711">
      <w:pPr>
        <w:ind w:left="720"/>
        <w:jc w:val="both"/>
        <w:rPr>
          <w:b/>
          <w:bCs/>
        </w:rPr>
      </w:pPr>
      <w:ins w:id="216" w:author="Patrick McElhiney" w:date="2024-07-17T01:45:00Z" w16du:dateUtc="2024-07-17T05:45:00Z">
        <w:r>
          <w:rPr>
            <w:u w:val="single"/>
          </w:rPr>
          <w:t xml:space="preserve">DEFENSIVE </w:t>
        </w:r>
      </w:ins>
      <w:r w:rsidR="00B62711">
        <w:rPr>
          <w:u w:val="single"/>
        </w:rPr>
        <w:t>PREVENTION SECURITY SYSTEM</w:t>
      </w:r>
      <w:r w:rsidR="00B62711" w:rsidRPr="00CE57F0">
        <w:rPr>
          <w:u w:val="single"/>
        </w:rPr>
        <w:t>:</w:t>
      </w:r>
      <w:r w:rsidR="00B62711" w:rsidRPr="00CE57F0">
        <w:t xml:space="preserve"> </w:t>
      </w:r>
      <w:r w:rsidR="00B62711" w:rsidRPr="000851C6">
        <w:rPr>
          <w:b/>
          <w:bCs/>
          <w:color w:val="FF0000"/>
        </w:rPr>
        <w:t xml:space="preserve">ANY </w:t>
      </w:r>
      <w:r w:rsidR="00B62711">
        <w:rPr>
          <w:b/>
          <w:bCs/>
          <w:color w:val="FF0000"/>
        </w:rPr>
        <w:t>WAR CRIME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>
        <w:rPr>
          <w:b/>
          <w:bCs/>
          <w:color w:val="0070C0"/>
        </w:rPr>
        <w:t>AS</w:t>
      </w:r>
      <w:r w:rsidR="00B62711">
        <w:rPr>
          <w:b/>
          <w:bCs/>
        </w:rPr>
        <w:t xml:space="preserve"> </w:t>
      </w:r>
      <w:r w:rsidR="00B62711" w:rsidRPr="00423C67">
        <w:rPr>
          <w:b/>
          <w:bCs/>
          <w:color w:val="FF0000"/>
        </w:rPr>
        <w:t xml:space="preserve">ANY </w:t>
      </w:r>
      <w:r w:rsidR="00B62711">
        <w:rPr>
          <w:b/>
          <w:bCs/>
          <w:color w:val="FF0000"/>
        </w:rPr>
        <w:t>HATE CRIME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423C67">
        <w:rPr>
          <w:b/>
          <w:bCs/>
          <w:color w:val="0070C0"/>
        </w:rPr>
        <w:t>FROM</w:t>
      </w:r>
      <w:r w:rsidR="00B62711">
        <w:rPr>
          <w:b/>
          <w:bCs/>
        </w:rPr>
        <w:t xml:space="preserve">                         </w:t>
      </w:r>
      <w:r w:rsidR="00B62711" w:rsidRPr="00423C67">
        <w:rPr>
          <w:b/>
          <w:bCs/>
          <w:color w:val="FF0000"/>
        </w:rPr>
        <w:t>ANY POLITIC</w:t>
      </w:r>
      <w:r w:rsidR="00B62711">
        <w:rPr>
          <w:b/>
          <w:bCs/>
          <w:color w:val="FF0000"/>
        </w:rPr>
        <w:t>IAN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B62711">
        <w:rPr>
          <w:b/>
          <w:bCs/>
          <w:color w:val="00B0F0"/>
        </w:rPr>
        <w:t>XOR</w:t>
      </w:r>
      <w:r w:rsidR="00B62711">
        <w:rPr>
          <w:b/>
          <w:bCs/>
        </w:rPr>
        <w:t xml:space="preserve"> </w:t>
      </w:r>
      <w:r w:rsidR="00B62711" w:rsidRPr="00B62711">
        <w:rPr>
          <w:b/>
          <w:bCs/>
          <w:color w:val="FF0000"/>
        </w:rPr>
        <w:t>ANY MEMBER</w:t>
      </w:r>
      <w:r w:rsidR="00B62711">
        <w:rPr>
          <w:b/>
          <w:bCs/>
        </w:rPr>
        <w:t>(</w:t>
      </w:r>
      <w:r w:rsidR="00B62711" w:rsidRPr="00B62711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B62711">
        <w:rPr>
          <w:b/>
          <w:bCs/>
          <w:color w:val="0070C0"/>
        </w:rPr>
        <w:t>OF</w:t>
      </w:r>
      <w:r w:rsidR="00B62711">
        <w:rPr>
          <w:b/>
          <w:bCs/>
        </w:rPr>
        <w:t xml:space="preserve"> </w:t>
      </w:r>
      <w:r w:rsidR="00B62711" w:rsidRPr="00B62711">
        <w:rPr>
          <w:b/>
          <w:bCs/>
          <w:color w:val="FF0000"/>
        </w:rPr>
        <w:t>THE PUBLIC</w:t>
      </w:r>
      <w:r w:rsidR="00B62711">
        <w:rPr>
          <w:b/>
          <w:bCs/>
        </w:rPr>
        <w:t>;</w:t>
      </w:r>
    </w:p>
    <w:p w14:paraId="7A206CD0" w14:textId="2FE9F519" w:rsidR="0051278F" w:rsidRDefault="00F96A67" w:rsidP="00680DC0">
      <w:pPr>
        <w:ind w:left="720"/>
        <w:jc w:val="both"/>
        <w:rPr>
          <w:b/>
          <w:bCs/>
        </w:rPr>
      </w:pPr>
      <w:ins w:id="217" w:author="Patrick McElhiney" w:date="2024-07-17T01:45:00Z" w16du:dateUtc="2024-07-17T05:45:00Z">
        <w:r>
          <w:rPr>
            <w:u w:val="single"/>
          </w:rPr>
          <w:t xml:space="preserve">DEFENSIVE </w:t>
        </w:r>
      </w:ins>
      <w:r w:rsidR="0051278F">
        <w:rPr>
          <w:u w:val="single"/>
        </w:rPr>
        <w:t>PREVENTION SECURITY SYSTEM</w:t>
      </w:r>
      <w:r w:rsidR="0051278F" w:rsidRPr="00CE57F0">
        <w:rPr>
          <w:u w:val="single"/>
        </w:rPr>
        <w:t>:</w:t>
      </w:r>
      <w:r w:rsidR="0051278F" w:rsidRPr="00CE57F0">
        <w:t xml:space="preserve"> </w:t>
      </w:r>
      <w:r w:rsidR="0051278F" w:rsidRPr="000851C6">
        <w:rPr>
          <w:b/>
          <w:bCs/>
          <w:color w:val="FF0000"/>
        </w:rPr>
        <w:t xml:space="preserve">ANY </w:t>
      </w:r>
      <w:r w:rsidR="0051278F">
        <w:rPr>
          <w:b/>
          <w:bCs/>
          <w:color w:val="FF0000"/>
        </w:rPr>
        <w:t>WAR CRIME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 xml:space="preserve">) </w:t>
      </w:r>
      <w:r w:rsidR="0051278F" w:rsidRPr="00423C67">
        <w:rPr>
          <w:b/>
          <w:bCs/>
          <w:color w:val="7030A0"/>
        </w:rPr>
        <w:t>CONDUCTED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B050"/>
        </w:rPr>
        <w:t>OUT OF PREFERENCE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70C0"/>
        </w:rPr>
        <w:t>FOR</w:t>
      </w:r>
      <w:r w:rsidR="0051278F">
        <w:rPr>
          <w:b/>
          <w:bCs/>
        </w:rPr>
        <w:t xml:space="preserve"> </w:t>
      </w:r>
      <w:del w:id="218" w:author="Patrick McElhiney" w:date="2024-07-17T01:46:00Z" w16du:dateUtc="2024-07-17T05:46:00Z">
        <w:r w:rsidR="0051278F" w:rsidDel="00F96A67">
          <w:rPr>
            <w:b/>
            <w:bCs/>
          </w:rPr>
          <w:delText xml:space="preserve"> </w:delText>
        </w:r>
      </w:del>
      <w:r w:rsidR="0051278F" w:rsidRPr="00423C67">
        <w:rPr>
          <w:b/>
          <w:bCs/>
          <w:color w:val="FF0000"/>
        </w:rPr>
        <w:t>ANY POLITIC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 xml:space="preserve">) </w:t>
      </w:r>
      <w:r w:rsidR="0051278F" w:rsidRPr="00423C67">
        <w:rPr>
          <w:b/>
          <w:bCs/>
          <w:color w:val="00B0F0"/>
        </w:rPr>
        <w:t>XOR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7030A0"/>
        </w:rPr>
        <w:t>ORIGINATING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70C0"/>
        </w:rPr>
        <w:t>FROM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FF0000"/>
        </w:rPr>
        <w:t>ANY POLITIC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lastRenderedPageBreak/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1DBF4" w14:textId="77777777" w:rsidR="00BC7C51" w:rsidRDefault="00BC7C51" w:rsidP="00BC7C51">
      <w:pPr>
        <w:ind w:left="720"/>
        <w:jc w:val="both"/>
        <w:rPr>
          <w:ins w:id="219" w:author="Patrick McElhiney" w:date="2024-07-17T01:59:00Z" w16du:dateUtc="2024-07-17T05:59:00Z"/>
          <w:b/>
          <w:bCs/>
        </w:rPr>
      </w:pPr>
      <w:ins w:id="220" w:author="Patrick McElhiney" w:date="2024-07-17T01:59:00Z" w16du:dateUtc="2024-07-17T05:59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WAR CRIME CASE</w:t>
        </w:r>
        <w:r>
          <w:rPr>
            <w:b/>
            <w:bCs/>
          </w:rPr>
          <w:t xml:space="preserve"> </w:t>
        </w:r>
        <w:r w:rsidRPr="002F2A3D">
          <w:rPr>
            <w:b/>
            <w:bCs/>
            <w:color w:val="0070C0"/>
          </w:rPr>
          <w:t>AS</w:t>
        </w:r>
        <w:r>
          <w:rPr>
            <w:b/>
            <w:bCs/>
          </w:rPr>
          <w:t xml:space="preserve"> </w:t>
        </w:r>
        <w:r w:rsidRPr="002F2A3D">
          <w:rPr>
            <w:b/>
            <w:bCs/>
            <w:color w:val="FF0000"/>
          </w:rPr>
          <w:t>ANY HATE CRIME</w:t>
        </w:r>
        <w:r>
          <w:rPr>
            <w:b/>
            <w:bCs/>
          </w:rPr>
          <w:t xml:space="preserve"> </w:t>
        </w:r>
        <w:r w:rsidRPr="002F2A3D">
          <w:rPr>
            <w:b/>
            <w:bCs/>
            <w:color w:val="00B0F0"/>
          </w:rPr>
          <w:t>XOR</w:t>
        </w:r>
        <w:r>
          <w:rPr>
            <w:b/>
            <w:bCs/>
          </w:rPr>
          <w:t>/</w:t>
        </w:r>
        <w:r w:rsidRPr="002F2A3D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                  </w:t>
        </w:r>
        <w:r w:rsidRPr="002F2A3D">
          <w:rPr>
            <w:b/>
            <w:bCs/>
            <w:color w:val="FF0000"/>
          </w:rPr>
          <w:t>ANY WAR CRIME</w:t>
        </w:r>
        <w:r>
          <w:rPr>
            <w:b/>
            <w:bCs/>
          </w:rPr>
          <w:t xml:space="preserve"> </w:t>
        </w:r>
        <w:r w:rsidRPr="002F2A3D">
          <w:rPr>
            <w:b/>
            <w:bCs/>
            <w:color w:val="0070C0"/>
          </w:rPr>
          <w:t>TOWARDS</w:t>
        </w:r>
        <w:r>
          <w:rPr>
            <w:b/>
            <w:bCs/>
          </w:rPr>
          <w:t xml:space="preserve"> </w:t>
        </w:r>
        <w:r w:rsidRPr="002F2A3D">
          <w:rPr>
            <w:b/>
            <w:bCs/>
            <w:color w:val="FF0000"/>
          </w:rPr>
          <w:t>ANY INNOCENT CIVILIAN</w:t>
        </w:r>
        <w:r>
          <w:rPr>
            <w:b/>
            <w:bCs/>
          </w:rPr>
          <w:t>;</w:t>
        </w:r>
      </w:ins>
    </w:p>
    <w:p w14:paraId="6C1FEBEA" w14:textId="77777777" w:rsidR="00BC7C51" w:rsidRDefault="00BC7C51" w:rsidP="00BC7C51">
      <w:pPr>
        <w:ind w:left="720"/>
        <w:jc w:val="both"/>
        <w:rPr>
          <w:ins w:id="221" w:author="Patrick McElhiney" w:date="2024-07-17T01:59:00Z" w16du:dateUtc="2024-07-17T05:59:00Z"/>
          <w:b/>
          <w:bCs/>
        </w:rPr>
      </w:pPr>
      <w:ins w:id="222" w:author="Patrick McElhiney" w:date="2024-07-17T01:59:00Z" w16du:dateUtc="2024-07-17T05:59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WAR CRIME</w:t>
        </w:r>
        <w:r w:rsidRPr="007232E1">
          <w:rPr>
            <w:b/>
            <w:bCs/>
          </w:rPr>
          <w:t>(</w:t>
        </w:r>
        <w:r w:rsidRPr="007232E1">
          <w:rPr>
            <w:b/>
            <w:bCs/>
            <w:color w:val="808080" w:themeColor="background1" w:themeShade="80"/>
          </w:rPr>
          <w:t>S</w:t>
        </w:r>
        <w:r w:rsidRPr="007232E1">
          <w:rPr>
            <w:b/>
            <w:bCs/>
          </w:rPr>
          <w:t xml:space="preserve">) </w:t>
        </w:r>
        <w:r w:rsidRPr="007232E1">
          <w:rPr>
            <w:b/>
            <w:bCs/>
            <w:color w:val="7030A0"/>
          </w:rPr>
          <w:t>COMMITTED</w:t>
        </w:r>
        <w:r w:rsidRPr="007232E1">
          <w:rPr>
            <w:b/>
            <w:bCs/>
          </w:rPr>
          <w:t xml:space="preserve"> </w:t>
        </w:r>
        <w:r>
          <w:rPr>
            <w:b/>
            <w:bCs/>
            <w:color w:val="0070C0"/>
          </w:rPr>
          <w:t>BY</w:t>
        </w:r>
        <w:r>
          <w:rPr>
            <w:b/>
            <w:bCs/>
          </w:rPr>
          <w:t xml:space="preserve">                                  </w:t>
        </w:r>
        <w:r w:rsidRPr="007232E1">
          <w:rPr>
            <w:b/>
            <w:bCs/>
            <w:color w:val="FF0000"/>
          </w:rPr>
          <w:t xml:space="preserve">ANY CRIMINAL </w:t>
        </w:r>
        <w:r>
          <w:rPr>
            <w:b/>
            <w:bCs/>
            <w:color w:val="FF0000"/>
          </w:rPr>
          <w:t>DEFENDANT</w:t>
        </w:r>
        <w:r>
          <w:rPr>
            <w:b/>
            <w:bCs/>
          </w:rPr>
          <w:t xml:space="preserve"> </w:t>
        </w:r>
        <w:r w:rsidRPr="006D3205">
          <w:rPr>
            <w:b/>
            <w:bCs/>
            <w:color w:val="00B0F0"/>
          </w:rPr>
          <w:t>XOR</w:t>
        </w:r>
        <w:r>
          <w:rPr>
            <w:b/>
            <w:bCs/>
          </w:rPr>
          <w:t>/</w:t>
        </w:r>
        <w:r w:rsidRPr="006D3205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6D3205">
          <w:rPr>
            <w:b/>
            <w:bCs/>
            <w:color w:val="FF0000"/>
          </w:rPr>
          <w:t>ANY CRIMINAL PLAINTIFF</w:t>
        </w:r>
        <w:r>
          <w:rPr>
            <w:b/>
            <w:bCs/>
          </w:rPr>
          <w:t>;</w:t>
        </w:r>
      </w:ins>
    </w:p>
    <w:p w14:paraId="1FAA6CC4" w14:textId="77777777" w:rsidR="00BC7C51" w:rsidRDefault="00BC7C51" w:rsidP="00BC7C51">
      <w:pPr>
        <w:ind w:left="720"/>
        <w:jc w:val="both"/>
        <w:rPr>
          <w:ins w:id="223" w:author="Patrick McElhiney" w:date="2024-07-17T01:59:00Z" w16du:dateUtc="2024-07-17T05:59:00Z"/>
          <w:b/>
          <w:bCs/>
        </w:rPr>
      </w:pPr>
      <w:ins w:id="224" w:author="Patrick McElhiney" w:date="2024-07-17T01:59:00Z" w16du:dateUtc="2024-07-17T05:59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WAR CRIME</w:t>
        </w:r>
        <w:r w:rsidRPr="007232E1">
          <w:rPr>
            <w:b/>
            <w:bCs/>
          </w:rPr>
          <w:t>(</w:t>
        </w:r>
        <w:r w:rsidRPr="007232E1">
          <w:rPr>
            <w:b/>
            <w:bCs/>
            <w:color w:val="808080" w:themeColor="background1" w:themeShade="80"/>
          </w:rPr>
          <w:t>S</w:t>
        </w:r>
        <w:r w:rsidRPr="007232E1">
          <w:rPr>
            <w:b/>
            <w:bCs/>
          </w:rPr>
          <w:t xml:space="preserve">) </w:t>
        </w:r>
        <w:r w:rsidRPr="007232E1">
          <w:rPr>
            <w:b/>
            <w:bCs/>
            <w:color w:val="7030A0"/>
          </w:rPr>
          <w:t>COMMITTED</w:t>
        </w:r>
        <w:r w:rsidRPr="007232E1">
          <w:rPr>
            <w:b/>
            <w:bCs/>
          </w:rPr>
          <w:t xml:space="preserve"> </w:t>
        </w:r>
        <w:r w:rsidRPr="007232E1">
          <w:rPr>
            <w:b/>
            <w:bCs/>
            <w:color w:val="0070C0"/>
          </w:rPr>
          <w:t>FOR</w:t>
        </w:r>
        <w:r>
          <w:rPr>
            <w:b/>
            <w:bCs/>
          </w:rPr>
          <w:t xml:space="preserve">                                  </w:t>
        </w:r>
        <w:r w:rsidRPr="007232E1">
          <w:rPr>
            <w:b/>
            <w:bCs/>
            <w:color w:val="FF0000"/>
          </w:rPr>
          <w:t>ANY CRIMINAL PURPOSE</w:t>
        </w:r>
        <w:r>
          <w:rPr>
            <w:b/>
            <w:bCs/>
          </w:rPr>
          <w:t>;</w:t>
        </w:r>
      </w:ins>
    </w:p>
    <w:p w14:paraId="681B5F50" w14:textId="24BBEDF3" w:rsidR="00BC7C51" w:rsidRDefault="00BC7C51" w:rsidP="00BC7C51">
      <w:pPr>
        <w:ind w:left="720"/>
        <w:jc w:val="both"/>
        <w:rPr>
          <w:ins w:id="225" w:author="Patrick McElhiney" w:date="2024-07-17T01:59:00Z" w16du:dateUtc="2024-07-17T05:59:00Z"/>
          <w:b/>
          <w:bCs/>
        </w:rPr>
      </w:pPr>
      <w:ins w:id="226" w:author="Patrick McElhiney" w:date="2024-07-17T01:59:00Z" w16du:dateUtc="2024-07-17T05:59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 xml:space="preserve">WAR </w:t>
        </w:r>
        <w:r w:rsidRPr="001C6771">
          <w:rPr>
            <w:b/>
            <w:bCs/>
            <w:color w:val="FF0000"/>
          </w:rPr>
          <w:t>CRIM</w:t>
        </w:r>
        <w:r>
          <w:rPr>
            <w:b/>
            <w:bCs/>
            <w:color w:val="FF0000"/>
          </w:rPr>
          <w:t>E</w:t>
        </w:r>
        <w:r w:rsidRPr="00D337C3">
          <w:rPr>
            <w:b/>
            <w:bCs/>
          </w:rPr>
          <w:t>(</w:t>
        </w:r>
        <w:r w:rsidRPr="00D337C3">
          <w:rPr>
            <w:b/>
            <w:bCs/>
            <w:color w:val="808080" w:themeColor="background1" w:themeShade="80"/>
          </w:rPr>
          <w:t>S</w:t>
        </w:r>
        <w:r w:rsidRPr="00D337C3">
          <w:rPr>
            <w:b/>
            <w:bCs/>
          </w:rPr>
          <w:t>)</w:t>
        </w:r>
        <w:r>
          <w:rPr>
            <w:b/>
            <w:bCs/>
          </w:rPr>
          <w:t xml:space="preserve"> </w:t>
        </w:r>
        <w:r w:rsidRPr="001522A9">
          <w:rPr>
            <w:b/>
            <w:bCs/>
            <w:color w:val="0070C0"/>
          </w:rPr>
          <w:t>TO</w:t>
        </w:r>
        <w:r>
          <w:rPr>
            <w:b/>
            <w:bCs/>
          </w:rPr>
          <w:t xml:space="preserve"> </w:t>
        </w:r>
        <w:r w:rsidRPr="001522A9">
          <w:rPr>
            <w:b/>
            <w:bCs/>
            <w:color w:val="7030A0"/>
          </w:rPr>
          <w:t>STOP</w:t>
        </w:r>
        <w:r>
          <w:rPr>
            <w:b/>
            <w:bCs/>
          </w:rPr>
          <w:t xml:space="preserve"> </w:t>
        </w:r>
        <w:r w:rsidRPr="006D3205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6D3205">
          <w:rPr>
            <w:b/>
            <w:bCs/>
            <w:color w:val="7030A0"/>
          </w:rPr>
          <w:t>PREVENT</w:t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</w:t>
        </w:r>
        <w:r w:rsidRPr="001522A9">
          <w:rPr>
            <w:b/>
            <w:bCs/>
            <w:color w:val="FF0000"/>
          </w:rPr>
          <w:t>ANY PAYMENT</w:t>
        </w:r>
        <w:r>
          <w:rPr>
            <w:b/>
            <w:bCs/>
          </w:rPr>
          <w:t xml:space="preserve"> </w:t>
        </w:r>
        <w:r w:rsidRPr="001522A9">
          <w:rPr>
            <w:b/>
            <w:bCs/>
            <w:color w:val="0070C0"/>
          </w:rPr>
          <w:t>TO</w:t>
        </w:r>
        <w:r>
          <w:rPr>
            <w:b/>
            <w:bCs/>
          </w:rPr>
          <w:t xml:space="preserve"> </w:t>
        </w:r>
        <w:r w:rsidRPr="001522A9">
          <w:rPr>
            <w:b/>
            <w:bCs/>
            <w:color w:val="FF0000"/>
          </w:rPr>
          <w:t>ANY PLAINTIFF</w:t>
        </w:r>
        <w:r w:rsidRPr="001522A9">
          <w:rPr>
            <w:b/>
            <w:bCs/>
          </w:rPr>
          <w:t>;</w:t>
        </w:r>
      </w:ins>
    </w:p>
    <w:p w14:paraId="7D245E2B" w14:textId="77777777" w:rsidR="00BC7C51" w:rsidRDefault="00BC7C51" w:rsidP="00BC7C51">
      <w:pPr>
        <w:ind w:left="720"/>
        <w:jc w:val="both"/>
        <w:rPr>
          <w:ins w:id="227" w:author="Patrick McElhiney" w:date="2024-07-17T01:59:00Z" w16du:dateUtc="2024-07-17T05:59:00Z"/>
          <w:b/>
          <w:bCs/>
        </w:rPr>
      </w:pPr>
      <w:ins w:id="228" w:author="Patrick McElhiney" w:date="2024-07-17T01:59:00Z" w16du:dateUtc="2024-07-17T05:59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WAR CRIME</w:t>
        </w:r>
        <w:r w:rsidRPr="007232E1">
          <w:rPr>
            <w:b/>
            <w:bCs/>
          </w:rPr>
          <w:t>(</w:t>
        </w:r>
        <w:r w:rsidRPr="007232E1">
          <w:rPr>
            <w:b/>
            <w:bCs/>
            <w:color w:val="808080" w:themeColor="background1" w:themeShade="80"/>
          </w:rPr>
          <w:t>S</w:t>
        </w:r>
        <w:r w:rsidRPr="007232E1">
          <w:rPr>
            <w:b/>
            <w:bCs/>
          </w:rPr>
          <w:t>)</w:t>
        </w:r>
        <w:r w:rsidRPr="00155747">
          <w:rPr>
            <w:b/>
            <w:bCs/>
            <w:color w:val="FF0000"/>
          </w:rPr>
          <w:t xml:space="preserve"> </w:t>
        </w:r>
        <w:r>
          <w:rPr>
            <w:b/>
            <w:bCs/>
            <w:color w:val="FF0000"/>
          </w:rPr>
          <w:t>UNIT</w:t>
        </w:r>
        <w:r w:rsidRPr="007232E1">
          <w:rPr>
            <w:b/>
            <w:bCs/>
          </w:rPr>
          <w:t>(</w:t>
        </w:r>
        <w:r w:rsidRPr="007232E1">
          <w:rPr>
            <w:b/>
            <w:bCs/>
            <w:color w:val="808080" w:themeColor="background1" w:themeShade="80"/>
          </w:rPr>
          <w:t>S</w:t>
        </w:r>
        <w:r w:rsidRPr="007232E1">
          <w:rPr>
            <w:b/>
            <w:bCs/>
          </w:rPr>
          <w:t>)</w:t>
        </w:r>
        <w:r>
          <w:rPr>
            <w:b/>
            <w:bCs/>
          </w:rPr>
          <w:t>;</w:t>
        </w:r>
      </w:ins>
    </w:p>
    <w:p w14:paraId="773D9D37" w14:textId="77777777" w:rsidR="00BC7C51" w:rsidRDefault="00BC7C51" w:rsidP="00BC7C51">
      <w:pPr>
        <w:ind w:left="720"/>
        <w:jc w:val="both"/>
        <w:rPr>
          <w:ins w:id="229" w:author="Patrick McElhiney" w:date="2024-07-17T01:59:00Z" w16du:dateUtc="2024-07-17T05:59:00Z"/>
          <w:b/>
          <w:bCs/>
        </w:rPr>
      </w:pPr>
      <w:ins w:id="230" w:author="Patrick McElhiney" w:date="2024-07-17T01:59:00Z" w16du:dateUtc="2024-07-17T05:59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 xml:space="preserve">WAR </w:t>
        </w:r>
        <w:r w:rsidRPr="001C6771">
          <w:rPr>
            <w:b/>
            <w:bCs/>
            <w:color w:val="FF0000"/>
          </w:rPr>
          <w:t xml:space="preserve">CRIMINAL </w:t>
        </w:r>
        <w:r w:rsidRPr="00900DF6">
          <w:rPr>
            <w:b/>
            <w:bCs/>
            <w:color w:val="FF0000"/>
          </w:rPr>
          <w:t>I</w:t>
        </w:r>
        <w:r>
          <w:rPr>
            <w:b/>
            <w:bCs/>
            <w:color w:val="FF0000"/>
          </w:rPr>
          <w:t>MPUNITY</w:t>
        </w:r>
        <w:r>
          <w:rPr>
            <w:b/>
            <w:bCs/>
          </w:rPr>
          <w:t>;</w:t>
        </w:r>
      </w:ins>
    </w:p>
    <w:p w14:paraId="4FA84120" w14:textId="4BD3020F" w:rsidR="00BC7C51" w:rsidRDefault="00BC7C51" w:rsidP="00BC7C51">
      <w:pPr>
        <w:ind w:left="720"/>
        <w:jc w:val="both"/>
        <w:rPr>
          <w:ins w:id="231" w:author="Patrick McElhiney" w:date="2024-07-17T02:00:00Z" w16du:dateUtc="2024-07-17T06:00:00Z"/>
          <w:b/>
          <w:bCs/>
        </w:rPr>
      </w:pPr>
      <w:ins w:id="232" w:author="Patrick McElhiney" w:date="2024-07-17T02:00:00Z" w16du:dateUtc="2024-07-17T06:00:00Z">
        <w:r>
          <w:rPr>
            <w:u w:val="single"/>
          </w:rPr>
          <w:t>DEFENSIVE PREVENTION SECURITY SYSTEM</w:t>
        </w:r>
        <w:r w:rsidRPr="001E2952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WELFARE</w:t>
        </w:r>
        <w:r w:rsidRPr="009B5955">
          <w:rPr>
            <w:b/>
            <w:bCs/>
          </w:rPr>
          <w:t xml:space="preserve"> </w:t>
        </w:r>
        <w:r w:rsidRPr="009B5955">
          <w:rPr>
            <w:b/>
            <w:bCs/>
            <w:color w:val="0070C0"/>
          </w:rPr>
          <w:t>AS</w:t>
        </w:r>
        <w:r w:rsidRPr="009B5955">
          <w:rPr>
            <w:b/>
            <w:bCs/>
          </w:rPr>
          <w:t xml:space="preserve"> </w:t>
        </w:r>
        <w:r>
          <w:rPr>
            <w:b/>
            <w:bCs/>
            <w:color w:val="FF0000"/>
          </w:rPr>
          <w:t>ANY HATE CRIME</w:t>
        </w:r>
        <w:r w:rsidRPr="00C47A39">
          <w:rPr>
            <w:b/>
            <w:bCs/>
          </w:rPr>
          <w:t>(</w:t>
        </w:r>
        <w:r w:rsidRPr="00C47A39">
          <w:rPr>
            <w:b/>
            <w:bCs/>
            <w:color w:val="808080" w:themeColor="background1" w:themeShade="80"/>
          </w:rPr>
          <w:t>S</w:t>
        </w:r>
        <w:r w:rsidRPr="00C47A39">
          <w:rPr>
            <w:b/>
            <w:bCs/>
          </w:rPr>
          <w:t>)</w:t>
        </w:r>
        <w:r w:rsidRPr="009B5955">
          <w:rPr>
            <w:b/>
            <w:bCs/>
          </w:rPr>
          <w:t xml:space="preserve"> </w:t>
        </w:r>
        <w:r w:rsidRPr="009B5955">
          <w:rPr>
            <w:b/>
            <w:bCs/>
            <w:color w:val="00B0F0"/>
          </w:rPr>
          <w:t>XOR</w:t>
        </w:r>
        <w:r w:rsidRPr="009B5955">
          <w:rPr>
            <w:b/>
            <w:bCs/>
          </w:rPr>
          <w:t>/</w:t>
        </w:r>
        <w:r w:rsidRPr="009B5955">
          <w:rPr>
            <w:b/>
            <w:bCs/>
            <w:color w:val="00B0F0"/>
          </w:rPr>
          <w:t>OR</w:t>
        </w:r>
        <w:r w:rsidRPr="009B5955"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                </w:t>
        </w:r>
        <w:r>
          <w:rPr>
            <w:b/>
            <w:bCs/>
            <w:color w:val="FF0000"/>
          </w:rPr>
          <w:t>ANY WAR CRIME</w:t>
        </w:r>
        <w:r w:rsidRPr="00C47A39">
          <w:rPr>
            <w:b/>
            <w:bCs/>
          </w:rPr>
          <w:t>(</w:t>
        </w:r>
        <w:r w:rsidRPr="00C47A39">
          <w:rPr>
            <w:b/>
            <w:bCs/>
            <w:color w:val="808080" w:themeColor="background1" w:themeShade="80"/>
          </w:rPr>
          <w:t>S</w:t>
        </w:r>
        <w:r w:rsidRPr="00C47A39">
          <w:rPr>
            <w:b/>
            <w:bCs/>
          </w:rPr>
          <w:t>)</w:t>
        </w:r>
        <w:r>
          <w:rPr>
            <w:b/>
            <w:bCs/>
          </w:rPr>
          <w:t>;</w:t>
        </w:r>
      </w:ins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1CC7D" w14:textId="77777777" w:rsidR="003307BB" w:rsidRDefault="003307BB" w:rsidP="005B7682">
      <w:pPr>
        <w:spacing w:after="0" w:line="240" w:lineRule="auto"/>
      </w:pPr>
      <w:r>
        <w:separator/>
      </w:r>
    </w:p>
  </w:endnote>
  <w:endnote w:type="continuationSeparator" w:id="0">
    <w:p w14:paraId="5D18F3F1" w14:textId="77777777" w:rsidR="003307BB" w:rsidRDefault="003307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D7AB7" w14:textId="77777777" w:rsidR="003307BB" w:rsidRDefault="003307BB" w:rsidP="005B7682">
      <w:pPr>
        <w:spacing w:after="0" w:line="240" w:lineRule="auto"/>
      </w:pPr>
      <w:r>
        <w:separator/>
      </w:r>
    </w:p>
  </w:footnote>
  <w:footnote w:type="continuationSeparator" w:id="0">
    <w:p w14:paraId="2A19B906" w14:textId="77777777" w:rsidR="003307BB" w:rsidRDefault="003307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trick McElhiney">
    <w15:presenceInfo w15:providerId="AD" w15:userId="S::patrick@mce123.com::5aadb92b-7ba2-4bc3-addd-c4d01d1ffb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07BB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A5E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451D"/>
    <w:rsid w:val="00596BE5"/>
    <w:rsid w:val="005A00D1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7A0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61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1968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2024-07-17T06:00:00Z</dcterms:created>
  <dcterms:modified xsi:type="dcterms:W3CDTF">2024-07-17T06:00:00Z</dcterms:modified>
</cp:coreProperties>
</file>