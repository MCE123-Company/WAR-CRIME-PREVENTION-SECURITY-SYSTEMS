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A24DF12" w:rsidR="00AB4F04" w:rsidRDefault="002A3AA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PRISONER OF WAR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3C19F9" w:rsidR="00074C5F" w:rsidRDefault="00CD4F2F" w:rsidP="00B111EA">
      <w:pPr>
        <w:jc w:val="center"/>
        <w:rPr>
          <w:bCs/>
          <w:sz w:val="28"/>
          <w:szCs w:val="28"/>
        </w:rPr>
      </w:pPr>
      <w:ins w:id="0" w:author="Patrick McElhiney" w:date="2023-05-08T13:03:00Z">
        <w:r>
          <w:rPr>
            <w:bCs/>
            <w:sz w:val="28"/>
            <w:szCs w:val="28"/>
          </w:rPr>
          <w:t>5/8/2023 1:03:05 PM</w:t>
        </w:r>
      </w:ins>
      <w:del w:id="1" w:author="Patrick McElhiney" w:date="2023-05-08T13:03:00Z">
        <w:r w:rsidR="002A3AAE" w:rsidDel="00CD4F2F">
          <w:rPr>
            <w:bCs/>
            <w:sz w:val="28"/>
            <w:szCs w:val="28"/>
          </w:rPr>
          <w:delText>12/15/2022 5:27:51 PM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170987E" w:rsidR="0060363B" w:rsidRDefault="002A3AA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PRISONER OF WAR PREVENTION SECURITY SYSTEMS</w:t>
      </w:r>
    </w:p>
    <w:p w14:paraId="003962FC" w14:textId="4A1083A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3AAE">
        <w:rPr>
          <w:u w:val="single"/>
        </w:rPr>
        <w:t>PRISONER OF WAR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E23416">
        <w:rPr>
          <w:b/>
          <w:bCs/>
          <w:color w:val="92D050"/>
        </w:rPr>
        <w:t>THAT</w:t>
      </w:r>
      <w:r w:rsidR="005656E9">
        <w:t xml:space="preserve"> </w:t>
      </w:r>
      <w:r w:rsidR="002A3AAE">
        <w:t xml:space="preserve">             </w:t>
      </w:r>
      <w:r w:rsidR="00E23416" w:rsidRPr="00E23416">
        <w:rPr>
          <w:b/>
          <w:bCs/>
          <w:color w:val="FF0000"/>
        </w:rPr>
        <w:t xml:space="preserve">ANY </w:t>
      </w:r>
      <w:r w:rsidR="002A3AAE">
        <w:rPr>
          <w:b/>
          <w:bCs/>
          <w:color w:val="FF0000"/>
        </w:rPr>
        <w:t>PRISONER OF WAR</w:t>
      </w:r>
      <w:r w:rsidR="0065189C" w:rsidRPr="008F2355">
        <w:t xml:space="preserve"> </w:t>
      </w:r>
      <w:r w:rsidR="002A3AAE" w:rsidRPr="002A3AAE">
        <w:rPr>
          <w:b/>
          <w:bCs/>
          <w:color w:val="C00000"/>
        </w:rPr>
        <w:t>NEVER</w:t>
      </w:r>
      <w:r w:rsidR="002A3AAE">
        <w:t xml:space="preserve"> </w:t>
      </w:r>
      <w:r w:rsidR="002A3AAE" w:rsidRPr="002A3AAE">
        <w:rPr>
          <w:b/>
          <w:bCs/>
          <w:color w:val="7030A0"/>
        </w:rPr>
        <w:t>OCCURS</w:t>
      </w:r>
      <w:r w:rsidR="002A3AAE">
        <w:t xml:space="preserve"> </w:t>
      </w:r>
      <w:r w:rsidR="002A3AAE" w:rsidRPr="002A3AAE">
        <w:rPr>
          <w:b/>
          <w:bCs/>
          <w:color w:val="00B0F0"/>
        </w:rPr>
        <w:t>NOR</w:t>
      </w:r>
      <w:r w:rsidR="002A3AAE">
        <w:t xml:space="preserve"> </w:t>
      </w:r>
      <w:r w:rsidR="002A3AAE" w:rsidRPr="002A3AAE">
        <w:rPr>
          <w:b/>
          <w:bCs/>
          <w:color w:val="0070C0"/>
        </w:rPr>
        <w:t>IS</w:t>
      </w:r>
      <w:r w:rsidR="002A3AAE">
        <w:t xml:space="preserve"> </w:t>
      </w:r>
      <w:r w:rsidR="00E23416" w:rsidRPr="002A3AAE">
        <w:rPr>
          <w:b/>
          <w:bCs/>
          <w:color w:val="00B050"/>
        </w:rPr>
        <w:t>EVER</w:t>
      </w:r>
      <w:r w:rsidR="00E23416">
        <w:t xml:space="preserve"> </w:t>
      </w:r>
      <w:r w:rsidR="002A3AAE">
        <w:rPr>
          <w:b/>
          <w:bCs/>
          <w:color w:val="7030A0"/>
        </w:rPr>
        <w:t xml:space="preserve">CAPTURED </w:t>
      </w:r>
      <w:r w:rsidR="002A3AAE" w:rsidRPr="002A3AAE">
        <w:rPr>
          <w:b/>
          <w:bCs/>
          <w:color w:val="00B0F0"/>
        </w:rPr>
        <w:t>NOR</w:t>
      </w:r>
      <w:r w:rsidR="002A3AAE">
        <w:t xml:space="preserve"> </w:t>
      </w:r>
      <w:r w:rsidR="002A3AAE" w:rsidRPr="002A3AAE">
        <w:rPr>
          <w:b/>
          <w:bCs/>
          <w:color w:val="0070C0"/>
        </w:rPr>
        <w:t>IS</w:t>
      </w:r>
      <w:r w:rsidR="002A3AAE">
        <w:t xml:space="preserve"> </w:t>
      </w:r>
      <w:r w:rsidR="002A3AAE" w:rsidRPr="005369AD">
        <w:rPr>
          <w:b/>
          <w:bCs/>
          <w:color w:val="00B050"/>
        </w:rPr>
        <w:t>EVER</w:t>
      </w:r>
      <w:r w:rsidR="002A3AAE">
        <w:t xml:space="preserve"> </w:t>
      </w:r>
      <w:proofErr w:type="gramStart"/>
      <w:r w:rsidR="002A3AAE">
        <w:rPr>
          <w:b/>
          <w:bCs/>
          <w:color w:val="7030A0"/>
        </w:rPr>
        <w:t>DESIGNATED</w:t>
      </w:r>
      <w:r w:rsidR="00101F93">
        <w:t xml:space="preserve">, </w:t>
      </w:r>
      <w:r w:rsidR="004534D7">
        <w:t xml:space="preserve">  </w:t>
      </w:r>
      <w:proofErr w:type="gramEnd"/>
      <w:r w:rsidR="004534D7">
        <w:t xml:space="preserve">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D28D" w14:textId="77777777" w:rsidR="00344B06" w:rsidRDefault="00344B06" w:rsidP="005B7682">
      <w:pPr>
        <w:spacing w:after="0" w:line="240" w:lineRule="auto"/>
      </w:pPr>
      <w:r>
        <w:separator/>
      </w:r>
    </w:p>
  </w:endnote>
  <w:endnote w:type="continuationSeparator" w:id="0">
    <w:p w14:paraId="7E044DA7" w14:textId="77777777" w:rsidR="00344B06" w:rsidRDefault="00344B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E416B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CD4F2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A738" w14:textId="77777777" w:rsidR="00344B06" w:rsidRDefault="00344B06" w:rsidP="005B7682">
      <w:pPr>
        <w:spacing w:after="0" w:line="240" w:lineRule="auto"/>
      </w:pPr>
      <w:r>
        <w:separator/>
      </w:r>
    </w:p>
  </w:footnote>
  <w:footnote w:type="continuationSeparator" w:id="0">
    <w:p w14:paraId="5A61F6E2" w14:textId="77777777" w:rsidR="00344B06" w:rsidRDefault="00344B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A9666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658304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D4F2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D4F2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28ED1F" w:rsidR="0078387A" w:rsidRPr="005B7682" w:rsidRDefault="0078387A" w:rsidP="00CD4F2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D8B5B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D4F2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D4F2F" w:rsidRPr="00756B5A">
      <w:rPr>
        <w:i/>
        <w:color w:val="000000" w:themeColor="text1"/>
        <w:sz w:val="18"/>
      </w:rPr>
      <w:t>of</w:t>
    </w:r>
    <w:r w:rsidR="00CD4F2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D4F2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D4F2F">
      <w:rPr>
        <w:i/>
        <w:color w:val="000000" w:themeColor="text1"/>
        <w:sz w:val="18"/>
      </w:rPr>
      <w:t xml:space="preserve">  </w:t>
    </w:r>
    <w:proofErr w:type="gramEnd"/>
    <w:r w:rsidR="00CD4F2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AAE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4B06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263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4F2F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2022-10-26T11:12:00Z</cp:lastPrinted>
  <dcterms:created xsi:type="dcterms:W3CDTF">2023-05-08T17:03:00Z</dcterms:created>
  <dcterms:modified xsi:type="dcterms:W3CDTF">2023-05-08T17:03:00Z</dcterms:modified>
</cp:coreProperties>
</file>